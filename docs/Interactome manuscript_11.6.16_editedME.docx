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37D3A" w14:textId="77777777" w:rsidR="00D06E6A" w:rsidRDefault="00D06E6A" w:rsidP="00E20694">
      <w:pPr>
        <w:spacing w:line="480" w:lineRule="auto"/>
        <w:rPr>
          <w:rFonts w:ascii="Times New Roman" w:hAnsi="Times New Roman" w:cs="Times New Roman"/>
          <w:b/>
          <w:sz w:val="24"/>
          <w:szCs w:val="24"/>
        </w:rPr>
      </w:pPr>
    </w:p>
    <w:p w14:paraId="03C94CF4" w14:textId="212EC166" w:rsidR="00DD619F" w:rsidRDefault="009840CC" w:rsidP="00DD619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Title: </w:t>
      </w:r>
      <w:r w:rsidR="00DD619F">
        <w:rPr>
          <w:rFonts w:ascii="Times New Roman" w:hAnsi="Times New Roman" w:cs="Times New Roman"/>
          <w:b/>
          <w:sz w:val="24"/>
          <w:szCs w:val="24"/>
        </w:rPr>
        <w:t xml:space="preserve">Elucidation of the Arabidopsis RNA-binding proteome </w:t>
      </w:r>
      <w:r w:rsidR="00DD619F" w:rsidRPr="00137CC8">
        <w:rPr>
          <w:rFonts w:ascii="Times New Roman" w:hAnsi="Times New Roman" w:cs="Times New Roman"/>
          <w:b/>
          <w:i/>
          <w:sz w:val="24"/>
          <w:szCs w:val="24"/>
        </w:rPr>
        <w:t>in planta</w:t>
      </w:r>
      <w:r w:rsidR="00DD619F">
        <w:rPr>
          <w:rFonts w:ascii="Times New Roman" w:hAnsi="Times New Roman" w:cs="Times New Roman"/>
          <w:b/>
          <w:sz w:val="24"/>
          <w:szCs w:val="24"/>
        </w:rPr>
        <w:t xml:space="preserve"> </w:t>
      </w:r>
      <w:del w:id="0" w:author="Tony Millar" w:date="2016-06-10T11:58:00Z">
        <w:r w:rsidR="00DD619F" w:rsidDel="00CC4818">
          <w:rPr>
            <w:rFonts w:ascii="Times New Roman" w:hAnsi="Times New Roman" w:cs="Times New Roman"/>
            <w:b/>
            <w:sz w:val="24"/>
            <w:szCs w:val="24"/>
          </w:rPr>
          <w:delText>via interactome capture</w:delText>
        </w:r>
      </w:del>
    </w:p>
    <w:p w14:paraId="32DCFB12" w14:textId="77777777" w:rsidR="00C9013E" w:rsidRDefault="00C9013E" w:rsidP="00E20694">
      <w:pPr>
        <w:spacing w:line="480" w:lineRule="auto"/>
        <w:rPr>
          <w:rFonts w:ascii="Times New Roman" w:hAnsi="Times New Roman" w:cs="Times New Roman"/>
          <w:b/>
          <w:sz w:val="24"/>
          <w:szCs w:val="24"/>
        </w:rPr>
      </w:pPr>
    </w:p>
    <w:p w14:paraId="2A5C8028" w14:textId="2817B213" w:rsidR="00E20694" w:rsidRPr="003C3695" w:rsidRDefault="009840CC" w:rsidP="00E20694">
      <w:pPr>
        <w:spacing w:line="480" w:lineRule="auto"/>
        <w:rPr>
          <w:rFonts w:ascii="Times New Roman" w:hAnsi="Times New Roman" w:cs="Times New Roman"/>
          <w:sz w:val="24"/>
          <w:szCs w:val="24"/>
        </w:rPr>
      </w:pPr>
      <w:r w:rsidRPr="003C3695">
        <w:rPr>
          <w:rFonts w:ascii="Times New Roman" w:hAnsi="Times New Roman" w:cs="Times New Roman"/>
          <w:sz w:val="24"/>
          <w:szCs w:val="24"/>
        </w:rPr>
        <w:t>Short Title: (≤40 characters)</w:t>
      </w:r>
      <w:r w:rsidR="00B35B49">
        <w:rPr>
          <w:rFonts w:ascii="Times New Roman" w:hAnsi="Times New Roman" w:cs="Times New Roman"/>
          <w:sz w:val="24"/>
          <w:szCs w:val="24"/>
        </w:rPr>
        <w:t xml:space="preserve"> Arabidopsis mRNA</w:t>
      </w:r>
      <w:r w:rsidR="00137CC8">
        <w:rPr>
          <w:rFonts w:ascii="Times New Roman" w:hAnsi="Times New Roman" w:cs="Times New Roman"/>
          <w:sz w:val="24"/>
          <w:szCs w:val="24"/>
        </w:rPr>
        <w:t xml:space="preserve">-protein </w:t>
      </w:r>
      <w:r w:rsidR="00B35B49">
        <w:rPr>
          <w:rFonts w:ascii="Times New Roman" w:hAnsi="Times New Roman" w:cs="Times New Roman"/>
          <w:sz w:val="24"/>
          <w:szCs w:val="24"/>
        </w:rPr>
        <w:t>interactome</w:t>
      </w:r>
    </w:p>
    <w:p w14:paraId="39AD4C9B" w14:textId="12E4E3A4" w:rsidR="00E20694"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Marlene Reichel</w:t>
      </w:r>
      <w:r w:rsidRPr="00AA0BF3">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Pr>
          <w:rFonts w:ascii="Times New Roman" w:hAnsi="Times New Roman" w:cs="Times New Roman"/>
          <w:sz w:val="24"/>
          <w:szCs w:val="24"/>
        </w:rPr>
        <w:t>, Yalin Liao</w:t>
      </w:r>
      <w:r w:rsidRPr="00AA0BF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Pr>
          <w:rFonts w:ascii="Times New Roman" w:hAnsi="Times New Roman" w:cs="Times New Roman"/>
          <w:sz w:val="24"/>
          <w:szCs w:val="24"/>
        </w:rPr>
        <w:t>, Mandy Rettel</w:t>
      </w:r>
      <w:r w:rsidRPr="00AA0BF3">
        <w:rPr>
          <w:rFonts w:ascii="Times New Roman" w:hAnsi="Times New Roman" w:cs="Times New Roman"/>
          <w:sz w:val="24"/>
          <w:szCs w:val="24"/>
          <w:vertAlign w:val="superscript"/>
        </w:rPr>
        <w:t>3</w:t>
      </w:r>
      <w:r>
        <w:rPr>
          <w:rFonts w:ascii="Times New Roman" w:hAnsi="Times New Roman" w:cs="Times New Roman"/>
          <w:sz w:val="24"/>
          <w:szCs w:val="24"/>
        </w:rPr>
        <w:t>, Chikako Ragan</w:t>
      </w:r>
      <w:r w:rsidRPr="0065184D">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2D5F4D">
        <w:rPr>
          <w:rFonts w:ascii="Times New Roman" w:hAnsi="Times New Roman" w:cs="Times New Roman"/>
          <w:sz w:val="24"/>
          <w:szCs w:val="24"/>
        </w:rPr>
        <w:t>Maurits Evers</w:t>
      </w:r>
      <w:r w:rsidR="002D5F4D" w:rsidRPr="00F667CC">
        <w:rPr>
          <w:rFonts w:ascii="Times New Roman" w:hAnsi="Times New Roman" w:cs="Times New Roman"/>
          <w:sz w:val="24"/>
          <w:szCs w:val="24"/>
          <w:vertAlign w:val="superscript"/>
        </w:rPr>
        <w:t>2</w:t>
      </w:r>
      <w:r w:rsidR="002D5F4D">
        <w:rPr>
          <w:rFonts w:ascii="Times New Roman" w:hAnsi="Times New Roman" w:cs="Times New Roman"/>
          <w:sz w:val="24"/>
          <w:szCs w:val="24"/>
        </w:rPr>
        <w:t xml:space="preserve">, </w:t>
      </w:r>
      <w:r>
        <w:rPr>
          <w:rFonts w:ascii="Times New Roman" w:hAnsi="Times New Roman" w:cs="Times New Roman"/>
          <w:sz w:val="24"/>
          <w:szCs w:val="24"/>
        </w:rPr>
        <w:t>Anne-Marie Alleaume</w:t>
      </w:r>
      <w:r w:rsidRPr="00AA0BF3">
        <w:rPr>
          <w:rFonts w:ascii="Times New Roman" w:hAnsi="Times New Roman" w:cs="Times New Roman"/>
          <w:sz w:val="24"/>
          <w:szCs w:val="24"/>
          <w:vertAlign w:val="superscript"/>
        </w:rPr>
        <w:t>3</w:t>
      </w:r>
      <w:r>
        <w:rPr>
          <w:rFonts w:ascii="Times New Roman" w:hAnsi="Times New Roman" w:cs="Times New Roman"/>
          <w:sz w:val="24"/>
          <w:szCs w:val="24"/>
        </w:rPr>
        <w:t>, Rastislav Horos</w:t>
      </w:r>
      <w:r w:rsidRPr="00AA0BF3">
        <w:rPr>
          <w:rFonts w:ascii="Times New Roman" w:hAnsi="Times New Roman" w:cs="Times New Roman"/>
          <w:sz w:val="24"/>
          <w:szCs w:val="24"/>
          <w:vertAlign w:val="superscript"/>
        </w:rPr>
        <w:t>3</w:t>
      </w:r>
      <w:r>
        <w:rPr>
          <w:rFonts w:ascii="Times New Roman" w:hAnsi="Times New Roman" w:cs="Times New Roman"/>
          <w:sz w:val="24"/>
          <w:szCs w:val="24"/>
        </w:rPr>
        <w:t xml:space="preserve">, </w:t>
      </w:r>
      <w:commentRangeStart w:id="1"/>
      <w:r w:rsidR="00095627">
        <w:rPr>
          <w:rFonts w:ascii="Times New Roman" w:hAnsi="Times New Roman" w:cs="Times New Roman"/>
          <w:sz w:val="24"/>
          <w:szCs w:val="24"/>
        </w:rPr>
        <w:t xml:space="preserve">Jeroen </w:t>
      </w:r>
      <w:commentRangeStart w:id="2"/>
      <w:r w:rsidR="00095627">
        <w:rPr>
          <w:rFonts w:ascii="Times New Roman" w:hAnsi="Times New Roman" w:cs="Times New Roman"/>
          <w:sz w:val="24"/>
          <w:szCs w:val="24"/>
        </w:rPr>
        <w:t>Krijgsveld</w:t>
      </w:r>
      <w:commentRangeEnd w:id="2"/>
      <w:r w:rsidR="005F6654">
        <w:rPr>
          <w:rStyle w:val="CommentReference"/>
        </w:rPr>
        <w:commentReference w:id="2"/>
      </w:r>
      <w:r w:rsidR="00095627" w:rsidRPr="00095627">
        <w:rPr>
          <w:rFonts w:ascii="Times New Roman" w:hAnsi="Times New Roman" w:cs="Times New Roman"/>
          <w:sz w:val="24"/>
          <w:szCs w:val="24"/>
          <w:vertAlign w:val="superscript"/>
        </w:rPr>
        <w:t>3</w:t>
      </w:r>
      <w:commentRangeEnd w:id="1"/>
      <w:r w:rsidR="002D5F4D">
        <w:rPr>
          <w:rStyle w:val="CommentReference"/>
        </w:rPr>
        <w:commentReference w:id="1"/>
      </w:r>
      <w:r w:rsidR="00095627">
        <w:rPr>
          <w:rFonts w:ascii="Times New Roman" w:hAnsi="Times New Roman" w:cs="Times New Roman"/>
          <w:sz w:val="24"/>
          <w:szCs w:val="24"/>
        </w:rPr>
        <w:t xml:space="preserve">, </w:t>
      </w:r>
      <w:r>
        <w:rPr>
          <w:rFonts w:ascii="Times New Roman" w:hAnsi="Times New Roman" w:cs="Times New Roman"/>
          <w:sz w:val="24"/>
          <w:szCs w:val="24"/>
        </w:rPr>
        <w:t>Matthias W. Hentze</w:t>
      </w:r>
      <w:r w:rsidRPr="00AA0BF3">
        <w:rPr>
          <w:rFonts w:ascii="Times New Roman" w:hAnsi="Times New Roman" w:cs="Times New Roman"/>
          <w:sz w:val="24"/>
          <w:szCs w:val="24"/>
          <w:vertAlign w:val="superscript"/>
        </w:rPr>
        <w:t>3</w:t>
      </w:r>
      <w:r>
        <w:rPr>
          <w:rFonts w:ascii="Times New Roman" w:hAnsi="Times New Roman" w:cs="Times New Roman"/>
          <w:sz w:val="24"/>
          <w:szCs w:val="24"/>
        </w:rPr>
        <w:t>, Thomas Preiss</w:t>
      </w:r>
      <w:r w:rsidRPr="00AA0BF3">
        <w:rPr>
          <w:rFonts w:ascii="Times New Roman" w:hAnsi="Times New Roman" w:cs="Times New Roman"/>
          <w:sz w:val="24"/>
          <w:szCs w:val="24"/>
          <w:vertAlign w:val="superscript"/>
        </w:rPr>
        <w:t>2</w:t>
      </w:r>
      <w:r w:rsidR="00B400CB">
        <w:rPr>
          <w:rFonts w:ascii="Times New Roman" w:hAnsi="Times New Roman" w:cs="Times New Roman"/>
          <w:sz w:val="24"/>
          <w:szCs w:val="24"/>
          <w:vertAlign w:val="superscript"/>
        </w:rPr>
        <w:t>,4</w:t>
      </w:r>
      <w:r>
        <w:rPr>
          <w:rFonts w:ascii="Times New Roman" w:hAnsi="Times New Roman" w:cs="Times New Roman"/>
          <w:sz w:val="24"/>
          <w:szCs w:val="24"/>
        </w:rPr>
        <w:t>, Anthony A</w:t>
      </w:r>
      <w:r w:rsidR="00232256">
        <w:rPr>
          <w:rFonts w:ascii="Times New Roman" w:hAnsi="Times New Roman" w:cs="Times New Roman"/>
          <w:sz w:val="24"/>
          <w:szCs w:val="24"/>
        </w:rPr>
        <w:t>.</w:t>
      </w:r>
      <w:r>
        <w:rPr>
          <w:rFonts w:ascii="Times New Roman" w:hAnsi="Times New Roman" w:cs="Times New Roman"/>
          <w:sz w:val="24"/>
          <w:szCs w:val="24"/>
        </w:rPr>
        <w:t xml:space="preserve"> Millar</w:t>
      </w:r>
      <w:r w:rsidRPr="00AA0BF3">
        <w:rPr>
          <w:rFonts w:ascii="Times New Roman" w:hAnsi="Times New Roman" w:cs="Times New Roman"/>
          <w:sz w:val="24"/>
          <w:szCs w:val="24"/>
          <w:vertAlign w:val="superscript"/>
        </w:rPr>
        <w:t>1</w:t>
      </w:r>
    </w:p>
    <w:p w14:paraId="4860BA7D" w14:textId="77777777" w:rsidR="00E20694" w:rsidRDefault="00E20694" w:rsidP="00E20694">
      <w:pPr>
        <w:pStyle w:val="NoSpacing"/>
        <w:rPr>
          <w:rFonts w:ascii="Times New Roman" w:hAnsi="Times New Roman" w:cs="Times New Roman"/>
        </w:rPr>
      </w:pPr>
    </w:p>
    <w:p w14:paraId="41DF21A1" w14:textId="77777777" w:rsidR="00E20694" w:rsidRDefault="00E20694" w:rsidP="00E20694">
      <w:pPr>
        <w:pStyle w:val="NoSpacing"/>
        <w:rPr>
          <w:rFonts w:ascii="Times New Roman" w:hAnsi="Times New Roman" w:cs="Times New Roman"/>
          <w:sz w:val="24"/>
        </w:rPr>
      </w:pPr>
      <w:r w:rsidRPr="006F1B3E">
        <w:rPr>
          <w:rFonts w:ascii="Times New Roman" w:hAnsi="Times New Roman" w:cs="Times New Roman"/>
          <w:sz w:val="24"/>
        </w:rPr>
        <w:t>* these authors contributed equally to this work</w:t>
      </w:r>
    </w:p>
    <w:p w14:paraId="2819FDA0" w14:textId="77777777" w:rsidR="00E20694" w:rsidRPr="006F1B3E" w:rsidRDefault="00E20694" w:rsidP="00E20694">
      <w:pPr>
        <w:pStyle w:val="NoSpacing"/>
        <w:rPr>
          <w:rFonts w:ascii="Times New Roman" w:hAnsi="Times New Roman" w:cs="Times New Roman"/>
          <w:sz w:val="24"/>
        </w:rPr>
      </w:pPr>
    </w:p>
    <w:p w14:paraId="08239854" w14:textId="77777777" w:rsidR="00E20694" w:rsidRDefault="00E20694" w:rsidP="00E20694">
      <w:pPr>
        <w:pStyle w:val="NoSpacing"/>
        <w:rPr>
          <w:rFonts w:ascii="Times New Roman" w:hAnsi="Times New Roman" w:cs="Times New Roman"/>
        </w:rPr>
      </w:pPr>
    </w:p>
    <w:p w14:paraId="589780A4" w14:textId="78A1D961" w:rsidR="00E20694" w:rsidRPr="0065184D" w:rsidRDefault="00E20694" w:rsidP="00E20694">
      <w:pPr>
        <w:pStyle w:val="NoSpacing"/>
        <w:rPr>
          <w:rFonts w:ascii="Times New Roman" w:hAnsi="Times New Roman" w:cs="Times New Roman"/>
          <w:sz w:val="24"/>
          <w:szCs w:val="24"/>
        </w:rPr>
      </w:pPr>
      <w:r w:rsidRPr="0065184D">
        <w:rPr>
          <w:rFonts w:ascii="Times New Roman" w:hAnsi="Times New Roman" w:cs="Times New Roman"/>
          <w:sz w:val="24"/>
          <w:szCs w:val="24"/>
          <w:vertAlign w:val="superscript"/>
        </w:rPr>
        <w:t>1</w:t>
      </w:r>
      <w:r w:rsidRPr="0065184D">
        <w:rPr>
          <w:rFonts w:ascii="Times New Roman" w:hAnsi="Times New Roman" w:cs="Times New Roman"/>
          <w:sz w:val="24"/>
          <w:szCs w:val="24"/>
        </w:rPr>
        <w:t xml:space="preserve"> </w:t>
      </w:r>
      <w:r w:rsidR="00232256" w:rsidRPr="0065184D">
        <w:rPr>
          <w:rFonts w:ascii="Times New Roman" w:hAnsi="Times New Roman" w:cs="Times New Roman"/>
          <w:sz w:val="24"/>
          <w:szCs w:val="24"/>
        </w:rPr>
        <w:t xml:space="preserve">Division of Plant Science, </w:t>
      </w:r>
      <w:r w:rsidRPr="0065184D">
        <w:rPr>
          <w:rFonts w:ascii="Times New Roman" w:hAnsi="Times New Roman" w:cs="Times New Roman"/>
          <w:sz w:val="24"/>
          <w:szCs w:val="24"/>
        </w:rPr>
        <w:t>Research School of Biology, The Australian National University, Canberra ACT 2601, Australia</w:t>
      </w:r>
    </w:p>
    <w:p w14:paraId="472F0146" w14:textId="77777777" w:rsidR="00E20694" w:rsidRPr="0065184D" w:rsidRDefault="00E20694" w:rsidP="00E20694">
      <w:pPr>
        <w:pStyle w:val="NoSpacing"/>
        <w:rPr>
          <w:rFonts w:ascii="Times New Roman" w:hAnsi="Times New Roman" w:cs="Times New Roman"/>
          <w:sz w:val="24"/>
          <w:szCs w:val="24"/>
        </w:rPr>
      </w:pPr>
    </w:p>
    <w:p w14:paraId="7150B145" w14:textId="4F9CE867" w:rsidR="00E20694" w:rsidRPr="0065184D" w:rsidRDefault="00E20694" w:rsidP="00E20694">
      <w:pPr>
        <w:autoSpaceDE w:val="0"/>
        <w:autoSpaceDN w:val="0"/>
        <w:adjustRightInd w:val="0"/>
        <w:spacing w:after="0" w:line="240" w:lineRule="auto"/>
        <w:rPr>
          <w:rFonts w:ascii="Times New Roman" w:hAnsi="Times New Roman" w:cs="Times New Roman"/>
          <w:sz w:val="24"/>
          <w:szCs w:val="24"/>
        </w:rPr>
      </w:pPr>
      <w:r w:rsidRPr="0065184D">
        <w:rPr>
          <w:rFonts w:ascii="Times New Roman" w:hAnsi="Times New Roman" w:cs="Times New Roman"/>
          <w:sz w:val="24"/>
          <w:szCs w:val="24"/>
          <w:vertAlign w:val="superscript"/>
        </w:rPr>
        <w:t>2</w:t>
      </w:r>
      <w:r w:rsidRPr="0065184D">
        <w:rPr>
          <w:rFonts w:ascii="Times New Roman" w:hAnsi="Times New Roman" w:cs="Times New Roman"/>
          <w:sz w:val="24"/>
          <w:szCs w:val="24"/>
        </w:rPr>
        <w:t xml:space="preserve"> </w:t>
      </w:r>
      <w:r w:rsidR="00A31D37" w:rsidRPr="00A31D37">
        <w:rPr>
          <w:rFonts w:ascii="Times New Roman" w:hAnsi="Times New Roman" w:cs="Times New Roman"/>
          <w:sz w:val="24"/>
          <w:szCs w:val="24"/>
          <w:lang w:val="en-GB"/>
        </w:rPr>
        <w:t xml:space="preserve">EMBL–Australia Collaborating Group, </w:t>
      </w:r>
      <w:r w:rsidRPr="0065184D">
        <w:rPr>
          <w:rFonts w:ascii="Times New Roman" w:hAnsi="Times New Roman" w:cs="Times New Roman"/>
          <w:sz w:val="24"/>
          <w:szCs w:val="24"/>
        </w:rPr>
        <w:t>Department of Genome Sciences</w:t>
      </w:r>
      <w:r w:rsidR="00A31D37">
        <w:rPr>
          <w:rFonts w:ascii="Times New Roman" w:hAnsi="Times New Roman" w:cs="Times New Roman"/>
          <w:sz w:val="24"/>
          <w:szCs w:val="24"/>
        </w:rPr>
        <w:t>,</w:t>
      </w:r>
      <w:r w:rsidR="00A31D37" w:rsidRPr="00A31D37">
        <w:rPr>
          <w:rFonts w:ascii="Times New Roman" w:hAnsi="Times New Roman" w:cs="Times New Roman"/>
          <w:sz w:val="24"/>
          <w:szCs w:val="24"/>
        </w:rPr>
        <w:t xml:space="preserve"> </w:t>
      </w:r>
      <w:r w:rsidR="00A31D37" w:rsidRPr="0065184D">
        <w:rPr>
          <w:rFonts w:ascii="Times New Roman" w:hAnsi="Times New Roman" w:cs="Times New Roman"/>
          <w:sz w:val="24"/>
          <w:szCs w:val="24"/>
        </w:rPr>
        <w:t>The John Curtin School of Medical Research (JCSMR)</w:t>
      </w:r>
      <w:r w:rsidRPr="0065184D">
        <w:rPr>
          <w:rFonts w:ascii="Times New Roman" w:hAnsi="Times New Roman" w:cs="Times New Roman"/>
          <w:sz w:val="24"/>
          <w:szCs w:val="24"/>
        </w:rPr>
        <w:t>, The Australian National University, Canberra, ACT 2601, Australia</w:t>
      </w:r>
    </w:p>
    <w:p w14:paraId="3FAD91E9" w14:textId="77777777" w:rsidR="00E20694" w:rsidRPr="0065184D" w:rsidRDefault="00E20694" w:rsidP="00E20694">
      <w:pPr>
        <w:autoSpaceDE w:val="0"/>
        <w:autoSpaceDN w:val="0"/>
        <w:adjustRightInd w:val="0"/>
        <w:spacing w:after="0" w:line="240" w:lineRule="auto"/>
        <w:rPr>
          <w:rFonts w:ascii="Times New Roman" w:hAnsi="Times New Roman" w:cs="Times New Roman"/>
          <w:sz w:val="24"/>
          <w:szCs w:val="24"/>
        </w:rPr>
      </w:pPr>
    </w:p>
    <w:p w14:paraId="2572FAA9" w14:textId="0BD42620" w:rsidR="00C66CB0" w:rsidRDefault="00E20694" w:rsidP="00E20694">
      <w:pPr>
        <w:spacing w:line="480" w:lineRule="auto"/>
        <w:rPr>
          <w:rFonts w:ascii="Times New Roman" w:hAnsi="Times New Roman" w:cs="Times New Roman"/>
          <w:sz w:val="24"/>
          <w:szCs w:val="24"/>
        </w:rPr>
      </w:pPr>
      <w:r w:rsidRPr="0065184D">
        <w:rPr>
          <w:rFonts w:ascii="Times New Roman" w:hAnsi="Times New Roman" w:cs="Times New Roman"/>
          <w:sz w:val="24"/>
          <w:szCs w:val="24"/>
          <w:vertAlign w:val="superscript"/>
        </w:rPr>
        <w:t>3</w:t>
      </w:r>
      <w:r w:rsidRPr="0065184D">
        <w:rPr>
          <w:rFonts w:ascii="Times New Roman" w:hAnsi="Times New Roman" w:cs="Times New Roman"/>
          <w:sz w:val="24"/>
          <w:szCs w:val="24"/>
        </w:rPr>
        <w:t xml:space="preserve"> European Molecular Biology Laboratory</w:t>
      </w:r>
      <w:r>
        <w:rPr>
          <w:rFonts w:ascii="Times New Roman" w:hAnsi="Times New Roman" w:cs="Times New Roman"/>
          <w:sz w:val="24"/>
          <w:szCs w:val="24"/>
        </w:rPr>
        <w:t xml:space="preserve"> (EMBL)</w:t>
      </w:r>
      <w:r w:rsidRPr="0065184D">
        <w:rPr>
          <w:rFonts w:ascii="Times New Roman" w:hAnsi="Times New Roman" w:cs="Times New Roman"/>
          <w:sz w:val="24"/>
          <w:szCs w:val="24"/>
        </w:rPr>
        <w:t>, Meyerhofstrasse 1, 69117 Heidelberg, Germany</w:t>
      </w:r>
    </w:p>
    <w:p w14:paraId="58D21DF7" w14:textId="10A622E1" w:rsidR="00B400CB" w:rsidRPr="0065184D" w:rsidRDefault="00B400CB" w:rsidP="00E20694">
      <w:pPr>
        <w:spacing w:line="480" w:lineRule="auto"/>
        <w:rPr>
          <w:rFonts w:ascii="Times New Roman" w:hAnsi="Times New Roman" w:cs="Times New Roman"/>
          <w:sz w:val="24"/>
          <w:szCs w:val="24"/>
        </w:rPr>
      </w:pPr>
      <w:r w:rsidRPr="00B400CB">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w:t>
      </w:r>
      <w:r w:rsidRPr="00B400CB">
        <w:rPr>
          <w:rFonts w:ascii="Times New Roman" w:hAnsi="Times New Roman" w:cs="Times New Roman"/>
          <w:sz w:val="24"/>
          <w:szCs w:val="24"/>
          <w:lang w:val="en-US"/>
        </w:rPr>
        <w:t>Victor Chang Cardiac Research Institute, Darlinghurst (Sydney), New South Wales 2010, Australia</w:t>
      </w:r>
    </w:p>
    <w:p w14:paraId="668EE094" w14:textId="77777777" w:rsidR="00E20694" w:rsidRDefault="00E20694" w:rsidP="00E20694">
      <w:pPr>
        <w:spacing w:line="480" w:lineRule="auto"/>
        <w:rPr>
          <w:rFonts w:ascii="Times New Roman" w:hAnsi="Times New Roman" w:cs="Times New Roman"/>
          <w:sz w:val="24"/>
          <w:szCs w:val="24"/>
        </w:rPr>
      </w:pPr>
    </w:p>
    <w:p w14:paraId="124A6B0E" w14:textId="232D6A02" w:rsidR="00E20694" w:rsidRPr="0065184D"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Correspondence: tony.millar@anu.edu.au</w:t>
      </w:r>
      <w:r w:rsidR="00B400CB">
        <w:rPr>
          <w:rFonts w:ascii="Times New Roman" w:hAnsi="Times New Roman" w:cs="Times New Roman"/>
          <w:sz w:val="24"/>
          <w:szCs w:val="24"/>
        </w:rPr>
        <w:t xml:space="preserve"> or thomas.preiss@anu.edu.au</w:t>
      </w:r>
    </w:p>
    <w:p w14:paraId="4BF9BC7F" w14:textId="5EF2D8CB" w:rsidR="00E20694" w:rsidRPr="00F13CE3" w:rsidRDefault="005C0DB9" w:rsidP="00E20694">
      <w:pPr>
        <w:spacing w:line="480" w:lineRule="auto"/>
        <w:rPr>
          <w:rFonts w:ascii="Times New Roman" w:hAnsi="Times New Roman" w:cs="Times New Roman"/>
          <w:sz w:val="24"/>
          <w:szCs w:val="24"/>
        </w:rPr>
      </w:pPr>
      <w:r w:rsidRPr="00F13CE3">
        <w:rPr>
          <w:rFonts w:ascii="Times New Roman" w:hAnsi="Times New Roman" w:cs="Times New Roman"/>
          <w:sz w:val="24"/>
          <w:szCs w:val="24"/>
        </w:rPr>
        <w:t>Material distribution footnote: The author responsible for distribution of materials integral to the findings presented in this article in accordance with the policy described in the Instructions for Authors (</w:t>
      </w:r>
      <w:hyperlink r:id="rId10" w:history="1">
        <w:r w:rsidRPr="00F13CE3">
          <w:rPr>
            <w:rStyle w:val="Hyperlink"/>
            <w:rFonts w:ascii="Times New Roman" w:hAnsi="Times New Roman" w:cs="Times New Roman"/>
            <w:sz w:val="24"/>
            <w:szCs w:val="24"/>
          </w:rPr>
          <w:t>www.plantcell.org</w:t>
        </w:r>
      </w:hyperlink>
      <w:r w:rsidRPr="00F13CE3">
        <w:rPr>
          <w:rFonts w:ascii="Times New Roman" w:hAnsi="Times New Roman" w:cs="Times New Roman"/>
          <w:sz w:val="24"/>
          <w:szCs w:val="24"/>
        </w:rPr>
        <w:t xml:space="preserve">) is: </w:t>
      </w:r>
      <w:r w:rsidR="004116B5">
        <w:rPr>
          <w:rFonts w:ascii="Times New Roman" w:hAnsi="Times New Roman" w:cs="Times New Roman"/>
          <w:sz w:val="24"/>
          <w:szCs w:val="24"/>
        </w:rPr>
        <w:t>A.A.M</w:t>
      </w:r>
    </w:p>
    <w:p w14:paraId="46C127C2" w14:textId="7D60356F" w:rsidR="00E20694" w:rsidRPr="00461F22" w:rsidRDefault="00431B44" w:rsidP="00E20694">
      <w:pPr>
        <w:spacing w:line="480" w:lineRule="auto"/>
        <w:rPr>
          <w:rFonts w:ascii="Times New Roman" w:hAnsi="Times New Roman" w:cs="Times New Roman"/>
          <w:sz w:val="24"/>
          <w:szCs w:val="24"/>
        </w:rPr>
      </w:pPr>
      <w:r w:rsidRPr="009D6EF5">
        <w:rPr>
          <w:rFonts w:ascii="Times New Roman" w:hAnsi="Times New Roman" w:cs="Times New Roman"/>
          <w:sz w:val="24"/>
          <w:szCs w:val="24"/>
        </w:rPr>
        <w:lastRenderedPageBreak/>
        <w:t xml:space="preserve">ORCID ID: </w:t>
      </w:r>
      <w:r w:rsidR="004116B5">
        <w:rPr>
          <w:rFonts w:ascii="Times New Roman" w:hAnsi="Times New Roman" w:cs="Times New Roman"/>
          <w:sz w:val="24"/>
          <w:szCs w:val="24"/>
        </w:rPr>
        <w:t>…</w:t>
      </w:r>
      <w:r w:rsidR="009D6EF5" w:rsidRPr="00461F22">
        <w:rPr>
          <w:rFonts w:ascii="Times New Roman" w:hAnsi="Times New Roman" w:cs="Times New Roman"/>
          <w:sz w:val="24"/>
          <w:szCs w:val="24"/>
        </w:rPr>
        <w:t>0000-0003-3906-2420 (Y.L.)</w:t>
      </w:r>
      <w:r w:rsidR="004116B5">
        <w:rPr>
          <w:rFonts w:ascii="Times New Roman" w:hAnsi="Times New Roman" w:cs="Times New Roman"/>
          <w:sz w:val="24"/>
          <w:szCs w:val="24"/>
        </w:rPr>
        <w:t>, …</w:t>
      </w:r>
    </w:p>
    <w:p w14:paraId="7C6C3409" w14:textId="77777777" w:rsidR="007D08FD" w:rsidRDefault="007D08FD" w:rsidP="00E413FE">
      <w:pPr>
        <w:rPr>
          <w:rFonts w:ascii="Times New Roman" w:hAnsi="Times New Roman" w:cs="Times New Roman"/>
          <w:sz w:val="24"/>
          <w:szCs w:val="24"/>
        </w:rPr>
      </w:pPr>
    </w:p>
    <w:p w14:paraId="2DEA8654" w14:textId="77777777" w:rsidR="007D08FD" w:rsidRDefault="007D08FD" w:rsidP="00E413FE">
      <w:pPr>
        <w:rPr>
          <w:rFonts w:ascii="Times New Roman" w:hAnsi="Times New Roman" w:cs="Times New Roman"/>
          <w:sz w:val="24"/>
          <w:szCs w:val="24"/>
        </w:rPr>
      </w:pPr>
    </w:p>
    <w:p w14:paraId="1819EC33" w14:textId="77777777" w:rsidR="007D08FD" w:rsidRDefault="007D08FD" w:rsidP="00E413FE">
      <w:pPr>
        <w:rPr>
          <w:rFonts w:ascii="Times New Roman" w:hAnsi="Times New Roman" w:cs="Times New Roman"/>
          <w:sz w:val="24"/>
          <w:szCs w:val="24"/>
        </w:rPr>
      </w:pPr>
    </w:p>
    <w:p w14:paraId="5F0B39B1" w14:textId="77777777" w:rsidR="007D08FD" w:rsidRDefault="007D08FD" w:rsidP="00E413FE">
      <w:pPr>
        <w:rPr>
          <w:rFonts w:ascii="Times New Roman" w:hAnsi="Times New Roman" w:cs="Times New Roman"/>
          <w:sz w:val="24"/>
          <w:szCs w:val="24"/>
        </w:rPr>
      </w:pPr>
    </w:p>
    <w:p w14:paraId="20D64E14" w14:textId="2ED83140" w:rsidR="00E413FE" w:rsidRDefault="004116B5" w:rsidP="00E413FE">
      <w:pPr>
        <w:rPr>
          <w:rFonts w:ascii="Times New Roman" w:hAnsi="Times New Roman" w:cs="Times New Roman"/>
          <w:sz w:val="24"/>
          <w:szCs w:val="24"/>
        </w:rPr>
      </w:pPr>
      <w:r>
        <w:rPr>
          <w:rFonts w:ascii="Times New Roman" w:hAnsi="Times New Roman" w:cs="Times New Roman"/>
          <w:sz w:val="24"/>
          <w:szCs w:val="24"/>
        </w:rPr>
        <w:t>Please c</w:t>
      </w:r>
      <w:r w:rsidR="00E413FE" w:rsidRPr="00E413FE">
        <w:rPr>
          <w:rFonts w:ascii="Times New Roman" w:hAnsi="Times New Roman" w:cs="Times New Roman"/>
          <w:sz w:val="24"/>
          <w:szCs w:val="24"/>
        </w:rPr>
        <w:t>hange current text to 1.5 line spacing, 8.5x11 inch formatting</w:t>
      </w:r>
      <w:r>
        <w:rPr>
          <w:rFonts w:ascii="Times New Roman" w:hAnsi="Times New Roman" w:cs="Times New Roman"/>
          <w:sz w:val="24"/>
          <w:szCs w:val="24"/>
        </w:rPr>
        <w:t>, as required.</w:t>
      </w:r>
    </w:p>
    <w:p w14:paraId="4090F93E" w14:textId="14B6947F" w:rsidR="006F271D" w:rsidRDefault="006F271D" w:rsidP="00E413FE">
      <w:pPr>
        <w:rPr>
          <w:rFonts w:ascii="Times New Roman" w:hAnsi="Times New Roman" w:cs="Times New Roman"/>
          <w:sz w:val="24"/>
          <w:szCs w:val="24"/>
        </w:rPr>
      </w:pPr>
      <w:r>
        <w:rPr>
          <w:rFonts w:ascii="Times New Roman" w:hAnsi="Times New Roman" w:cs="Times New Roman"/>
          <w:sz w:val="24"/>
          <w:szCs w:val="24"/>
        </w:rPr>
        <w:t>Add line number.</w:t>
      </w:r>
    </w:p>
    <w:p w14:paraId="3AF91132" w14:textId="53F59089" w:rsidR="00CF1758" w:rsidRPr="00E413FE" w:rsidRDefault="00CF1758" w:rsidP="00E413FE">
      <w:pPr>
        <w:rPr>
          <w:rFonts w:ascii="Times New Roman" w:hAnsi="Times New Roman" w:cs="Times New Roman"/>
          <w:sz w:val="24"/>
          <w:szCs w:val="24"/>
        </w:rPr>
      </w:pPr>
      <w:r>
        <w:rPr>
          <w:rFonts w:ascii="Times New Roman" w:hAnsi="Times New Roman" w:cs="Times New Roman"/>
          <w:sz w:val="24"/>
          <w:szCs w:val="24"/>
        </w:rPr>
        <w:t>Use Arial font in all elements of supplemental data files.</w:t>
      </w:r>
    </w:p>
    <w:p w14:paraId="7B1F0C39" w14:textId="2E2B4F32" w:rsidR="00E20694" w:rsidRPr="00A36586" w:rsidRDefault="00A36586" w:rsidP="00E20694">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Please check if the manuscript comply to this: i</w:t>
      </w:r>
      <w:r w:rsidRPr="00A36586">
        <w:rPr>
          <w:rFonts w:ascii="Times New Roman" w:eastAsia="Times New Roman" w:hAnsi="Times New Roman" w:cs="Times New Roman"/>
          <w:sz w:val="24"/>
          <w:szCs w:val="24"/>
        </w:rPr>
        <w:t>n the Abstract, text, and Methods, organisms should be referred to by their common name at first use (if a standard common name applies), and the Latin name should be given in parentheses. Subsequent references to organisms can be either Latin or common names but should be consistent throughout the manuscript.</w:t>
      </w:r>
    </w:p>
    <w:p w14:paraId="7124E33C" w14:textId="77777777" w:rsidR="00E20694" w:rsidRDefault="00E20694" w:rsidP="00E20694">
      <w:pPr>
        <w:spacing w:line="480" w:lineRule="auto"/>
        <w:rPr>
          <w:rFonts w:ascii="Times New Roman" w:hAnsi="Times New Roman" w:cs="Times New Roman"/>
          <w:b/>
          <w:sz w:val="24"/>
          <w:szCs w:val="24"/>
        </w:rPr>
      </w:pPr>
    </w:p>
    <w:p w14:paraId="15A52422" w14:textId="77777777" w:rsidR="006329D7" w:rsidRDefault="006329D7" w:rsidP="006329D7">
      <w:pPr>
        <w:spacing w:line="480" w:lineRule="auto"/>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ABSTRACT</w:t>
      </w:r>
    </w:p>
    <w:p w14:paraId="58609C0B" w14:textId="1C0DAB6C" w:rsidR="00E20694" w:rsidRPr="001B565C" w:rsidRDefault="006329D7" w:rsidP="00E20694">
      <w:pPr>
        <w:spacing w:line="480" w:lineRule="auto"/>
        <w:rPr>
          <w:rFonts w:ascii="Times New Roman" w:hAnsi="Times New Roman" w:cs="Times New Roman"/>
          <w:b/>
          <w:sz w:val="24"/>
          <w:szCs w:val="24"/>
        </w:rPr>
      </w:pPr>
      <w:r w:rsidRPr="00475CD6">
        <w:rPr>
          <w:rFonts w:ascii="Times New Roman" w:hAnsi="Times New Roman" w:cs="Times New Roman"/>
          <w:sz w:val="24"/>
          <w:szCs w:val="24"/>
        </w:rPr>
        <w:t xml:space="preserve">RNA-binding proteins (RBPs) </w:t>
      </w:r>
      <w:r>
        <w:rPr>
          <w:rFonts w:ascii="Times New Roman" w:hAnsi="Times New Roman" w:cs="Times New Roman"/>
          <w:sz w:val="24"/>
          <w:szCs w:val="24"/>
        </w:rPr>
        <w:t xml:space="preserve">are fundamental to </w:t>
      </w:r>
      <w:r w:rsidRPr="00475CD6">
        <w:rPr>
          <w:rFonts w:ascii="Times New Roman" w:hAnsi="Times New Roman" w:cs="Times New Roman"/>
          <w:sz w:val="24"/>
          <w:szCs w:val="24"/>
        </w:rPr>
        <w:t>control</w:t>
      </w:r>
      <w:r>
        <w:rPr>
          <w:rFonts w:ascii="Times New Roman" w:hAnsi="Times New Roman" w:cs="Times New Roman"/>
          <w:sz w:val="24"/>
          <w:szCs w:val="24"/>
        </w:rPr>
        <w:t>ling</w:t>
      </w:r>
      <w:r w:rsidRPr="00475CD6">
        <w:rPr>
          <w:rFonts w:ascii="Times New Roman" w:hAnsi="Times New Roman" w:cs="Times New Roman"/>
          <w:sz w:val="24"/>
          <w:szCs w:val="24"/>
        </w:rPr>
        <w:t xml:space="preserve"> the fate and expression of the </w:t>
      </w:r>
      <w:ins w:id="3" w:author="Thomas Preiss" w:date="2016-06-09T22:31:00Z">
        <w:r w:rsidR="00EF588E">
          <w:rPr>
            <w:rFonts w:ascii="Times New Roman" w:hAnsi="Times New Roman" w:cs="Times New Roman"/>
            <w:sz w:val="24"/>
            <w:szCs w:val="24"/>
          </w:rPr>
          <w:t xml:space="preserve">plant </w:t>
        </w:r>
      </w:ins>
      <w:r w:rsidRPr="00475CD6">
        <w:rPr>
          <w:rFonts w:ascii="Times New Roman" w:hAnsi="Times New Roman" w:cs="Times New Roman"/>
          <w:sz w:val="24"/>
          <w:szCs w:val="24"/>
        </w:rPr>
        <w:t>transcriptome</w:t>
      </w:r>
      <w:r>
        <w:rPr>
          <w:rFonts w:ascii="Times New Roman" w:hAnsi="Times New Roman" w:cs="Times New Roman"/>
          <w:sz w:val="24"/>
          <w:szCs w:val="24"/>
        </w:rPr>
        <w:t>. Despite this importance, our understanding of</w:t>
      </w:r>
      <w:r w:rsidRPr="00475CD6">
        <w:rPr>
          <w:rFonts w:ascii="Times New Roman" w:hAnsi="Times New Roman" w:cs="Times New Roman"/>
          <w:sz w:val="24"/>
          <w:szCs w:val="24"/>
        </w:rPr>
        <w:t xml:space="preserve"> </w:t>
      </w:r>
      <w:r>
        <w:rPr>
          <w:rFonts w:ascii="Times New Roman" w:hAnsi="Times New Roman" w:cs="Times New Roman"/>
          <w:sz w:val="24"/>
          <w:szCs w:val="24"/>
        </w:rPr>
        <w:t>plant RBPs</w:t>
      </w:r>
      <w:r w:rsidRPr="00475CD6">
        <w:rPr>
          <w:rFonts w:ascii="Times New Roman" w:hAnsi="Times New Roman" w:cs="Times New Roman"/>
          <w:sz w:val="24"/>
          <w:szCs w:val="24"/>
        </w:rPr>
        <w:t xml:space="preserve"> </w:t>
      </w:r>
      <w:r>
        <w:rPr>
          <w:rFonts w:ascii="Times New Roman" w:hAnsi="Times New Roman" w:cs="Times New Roman"/>
          <w:sz w:val="24"/>
          <w:szCs w:val="24"/>
        </w:rPr>
        <w:t xml:space="preserve">is rudimentary, being mainly derived via bioinformatic extrapolation from other kingdoms. Here, we have </w:t>
      </w:r>
      <w:r>
        <w:rPr>
          <w:rFonts w:ascii="Times New Roman" w:eastAsia="Times New Roman" w:hAnsi="Times New Roman" w:cs="Times New Roman"/>
          <w:sz w:val="24"/>
          <w:szCs w:val="24"/>
          <w:lang w:eastAsia="en-AU"/>
        </w:rPr>
        <w:t>adapted</w:t>
      </w:r>
      <w:r>
        <w:rPr>
          <w:rFonts w:ascii="Times New Roman" w:hAnsi="Times New Roman" w:cs="Times New Roman"/>
          <w:sz w:val="24"/>
          <w:szCs w:val="24"/>
        </w:rPr>
        <w:t xml:space="preserve"> the </w:t>
      </w:r>
      <w:del w:id="4" w:author="Thomas Preiss" w:date="2016-06-09T22:37:00Z">
        <w:r w:rsidDel="00DA1EA7">
          <w:rPr>
            <w:rFonts w:ascii="Times New Roman" w:hAnsi="Times New Roman" w:cs="Times New Roman"/>
            <w:sz w:val="24"/>
            <w:szCs w:val="24"/>
          </w:rPr>
          <w:delText xml:space="preserve">recent breakthrough </w:delText>
        </w:r>
      </w:del>
      <w:r>
        <w:rPr>
          <w:rFonts w:ascii="Times New Roman" w:hAnsi="Times New Roman" w:cs="Times New Roman"/>
          <w:sz w:val="24"/>
          <w:szCs w:val="24"/>
        </w:rPr>
        <w:t xml:space="preserve">methodology of </w:t>
      </w:r>
      <w:r w:rsidRPr="00475CD6">
        <w:rPr>
          <w:rFonts w:ascii="Times New Roman" w:eastAsia="Times New Roman" w:hAnsi="Times New Roman" w:cs="Times New Roman"/>
          <w:sz w:val="24"/>
          <w:szCs w:val="24"/>
          <w:lang w:eastAsia="en-AU"/>
        </w:rPr>
        <w:t>‘mRNA</w:t>
      </w:r>
      <w:r>
        <w:rPr>
          <w:rFonts w:ascii="Times New Roman" w:eastAsia="Times New Roman" w:hAnsi="Times New Roman" w:cs="Times New Roman"/>
          <w:sz w:val="24"/>
          <w:szCs w:val="24"/>
          <w:lang w:eastAsia="en-AU"/>
        </w:rPr>
        <w:t>-protein</w:t>
      </w:r>
      <w:r w:rsidRPr="00475CD6">
        <w:rPr>
          <w:rFonts w:ascii="Times New Roman" w:eastAsia="Times New Roman" w:hAnsi="Times New Roman" w:cs="Times New Roman"/>
          <w:sz w:val="24"/>
          <w:szCs w:val="24"/>
          <w:lang w:eastAsia="en-AU"/>
        </w:rPr>
        <w:t xml:space="preserve"> interactome capture’</w:t>
      </w:r>
      <w:r>
        <w:rPr>
          <w:rFonts w:ascii="Times New Roman" w:eastAsia="Times New Roman" w:hAnsi="Times New Roman" w:cs="Times New Roman"/>
          <w:sz w:val="24"/>
          <w:szCs w:val="24"/>
          <w:lang w:eastAsia="en-AU"/>
        </w:rPr>
        <w:t xml:space="preserve"> to </w:t>
      </w:r>
      <w:r w:rsidR="00646283">
        <w:rPr>
          <w:rFonts w:ascii="Times New Roman" w:eastAsia="Times New Roman" w:hAnsi="Times New Roman" w:cs="Times New Roman"/>
          <w:sz w:val="24"/>
          <w:szCs w:val="24"/>
          <w:lang w:eastAsia="en-AU"/>
        </w:rPr>
        <w:t>investigate</w:t>
      </w:r>
      <w:r w:rsidRPr="00475CD6">
        <w:rPr>
          <w:rFonts w:ascii="Times New Roman" w:eastAsia="Times New Roman" w:hAnsi="Times New Roman" w:cs="Times New Roman"/>
          <w:sz w:val="24"/>
          <w:szCs w:val="24"/>
          <w:lang w:eastAsia="en-AU"/>
        </w:rPr>
        <w:t xml:space="preserve"> the </w:t>
      </w:r>
      <w:r>
        <w:rPr>
          <w:rFonts w:ascii="Times New Roman" w:eastAsia="Times New Roman" w:hAnsi="Times New Roman" w:cs="Times New Roman"/>
          <w:sz w:val="24"/>
          <w:szCs w:val="24"/>
          <w:lang w:eastAsia="en-AU"/>
        </w:rPr>
        <w:t xml:space="preserve">RNA-binding proteome </w:t>
      </w:r>
      <w:r w:rsidRPr="00475CD6">
        <w:rPr>
          <w:rFonts w:ascii="Times New Roman" w:eastAsia="Times New Roman" w:hAnsi="Times New Roman" w:cs="Times New Roman"/>
          <w:i/>
          <w:sz w:val="24"/>
          <w:szCs w:val="24"/>
          <w:lang w:eastAsia="en-AU"/>
        </w:rPr>
        <w:t>in planta</w:t>
      </w:r>
      <w:r w:rsidRPr="00475CD6">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From</w:t>
      </w:r>
      <w:r w:rsidRPr="00475CD6">
        <w:rPr>
          <w:rFonts w:ascii="Times New Roman" w:eastAsia="Times New Roman" w:hAnsi="Times New Roman" w:cs="Times New Roman"/>
          <w:sz w:val="24"/>
          <w:szCs w:val="24"/>
          <w:lang w:eastAsia="en-AU"/>
        </w:rPr>
        <w:t xml:space="preserve"> </w:t>
      </w:r>
      <w:r w:rsidRPr="00946215">
        <w:rPr>
          <w:rFonts w:ascii="Times New Roman" w:eastAsia="Times New Roman" w:hAnsi="Times New Roman" w:cs="Times New Roman"/>
          <w:i/>
          <w:sz w:val="24"/>
          <w:szCs w:val="24"/>
          <w:lang w:eastAsia="en-AU"/>
        </w:rPr>
        <w:t>Arabidopsis thaliana</w:t>
      </w:r>
      <w:r>
        <w:rPr>
          <w:rFonts w:ascii="Times New Roman" w:eastAsia="Times New Roman" w:hAnsi="Times New Roman" w:cs="Times New Roman"/>
          <w:sz w:val="24"/>
          <w:szCs w:val="24"/>
          <w:lang w:eastAsia="en-AU"/>
        </w:rPr>
        <w:t xml:space="preserve"> (At) </w:t>
      </w:r>
      <w:r w:rsidRPr="00475CD6">
        <w:rPr>
          <w:rFonts w:ascii="Times New Roman" w:eastAsia="Times New Roman" w:hAnsi="Times New Roman" w:cs="Times New Roman"/>
          <w:sz w:val="24"/>
          <w:szCs w:val="24"/>
          <w:lang w:eastAsia="en-AU"/>
        </w:rPr>
        <w:t>etiolated</w:t>
      </w:r>
      <w:r>
        <w:rPr>
          <w:rFonts w:ascii="Times New Roman" w:eastAsia="Times New Roman" w:hAnsi="Times New Roman" w:cs="Times New Roman"/>
          <w:sz w:val="24"/>
          <w:szCs w:val="24"/>
          <w:lang w:eastAsia="en-AU"/>
        </w:rPr>
        <w:t xml:space="preserve"> </w:t>
      </w:r>
      <w:r w:rsidRPr="00475CD6">
        <w:rPr>
          <w:rFonts w:ascii="Times New Roman" w:eastAsia="Times New Roman" w:hAnsi="Times New Roman" w:cs="Times New Roman"/>
          <w:sz w:val="24"/>
          <w:szCs w:val="24"/>
          <w:lang w:eastAsia="en-AU"/>
        </w:rPr>
        <w:t>seedlings</w:t>
      </w:r>
      <w:r>
        <w:rPr>
          <w:rFonts w:ascii="Times New Roman" w:eastAsia="Times New Roman" w:hAnsi="Times New Roman" w:cs="Times New Roman"/>
          <w:sz w:val="24"/>
          <w:szCs w:val="24"/>
          <w:lang w:eastAsia="en-AU"/>
        </w:rPr>
        <w:t>, we</w:t>
      </w:r>
      <w:r w:rsidRPr="00475CD6">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captur</w:t>
      </w:r>
      <w:r w:rsidRPr="00475CD6">
        <w:rPr>
          <w:rFonts w:ascii="Times New Roman" w:eastAsia="Times New Roman" w:hAnsi="Times New Roman" w:cs="Times New Roman"/>
          <w:sz w:val="24"/>
          <w:szCs w:val="24"/>
          <w:lang w:eastAsia="en-AU"/>
        </w:rPr>
        <w:t xml:space="preserve">ed more than 700 proteins, 300 </w:t>
      </w:r>
      <w:r>
        <w:rPr>
          <w:rFonts w:ascii="Times New Roman" w:eastAsia="Times New Roman" w:hAnsi="Times New Roman" w:cs="Times New Roman"/>
          <w:sz w:val="24"/>
          <w:szCs w:val="24"/>
          <w:lang w:eastAsia="en-AU"/>
        </w:rPr>
        <w:t>w</w:t>
      </w:r>
      <w:r w:rsidRPr="00475CD6">
        <w:rPr>
          <w:rFonts w:ascii="Times New Roman" w:eastAsia="Times New Roman" w:hAnsi="Times New Roman" w:cs="Times New Roman"/>
          <w:sz w:val="24"/>
          <w:szCs w:val="24"/>
          <w:lang w:eastAsia="en-AU"/>
        </w:rPr>
        <w:t xml:space="preserve">ith high confidence </w:t>
      </w:r>
      <w:r>
        <w:rPr>
          <w:rFonts w:ascii="Times New Roman" w:hAnsi="Times New Roman" w:cs="Times New Roman"/>
          <w:sz w:val="24"/>
          <w:szCs w:val="24"/>
        </w:rPr>
        <w:t>(</w:t>
      </w:r>
      <w:r w:rsidRPr="00AA02BD">
        <w:rPr>
          <w:rFonts w:ascii="Times New Roman" w:hAnsi="Times New Roman" w:cs="Times New Roman"/>
          <w:sz w:val="24"/>
          <w:szCs w:val="24"/>
        </w:rPr>
        <w:t>FDR below 1%</w:t>
      </w:r>
      <w:r>
        <w:rPr>
          <w:rFonts w:ascii="Times New Roman" w:hAnsi="Times New Roman" w:cs="Times New Roman"/>
          <w:sz w:val="24"/>
          <w:szCs w:val="24"/>
        </w:rPr>
        <w:t xml:space="preserve">), </w:t>
      </w:r>
      <w:r w:rsidRPr="00BF4655">
        <w:rPr>
          <w:rFonts w:ascii="Times New Roman" w:hAnsi="Times New Roman" w:cs="Times New Roman"/>
          <w:sz w:val="24"/>
          <w:szCs w:val="24"/>
        </w:rPr>
        <w:t xml:space="preserve">which </w:t>
      </w:r>
      <w:r>
        <w:rPr>
          <w:rFonts w:ascii="Times New Roman" w:hAnsi="Times New Roman" w:cs="Times New Roman"/>
          <w:sz w:val="24"/>
          <w:szCs w:val="24"/>
        </w:rPr>
        <w:t>we defined as the</w:t>
      </w:r>
      <w:r w:rsidRPr="00BF4655">
        <w:rPr>
          <w:rFonts w:ascii="Times New Roman" w:hAnsi="Times New Roman" w:cs="Times New Roman"/>
          <w:sz w:val="24"/>
          <w:szCs w:val="24"/>
        </w:rPr>
        <w:t xml:space="preserve"> A</w:t>
      </w:r>
      <w:r>
        <w:rPr>
          <w:rFonts w:ascii="Times New Roman" w:hAnsi="Times New Roman" w:cs="Times New Roman"/>
          <w:sz w:val="24"/>
          <w:szCs w:val="24"/>
        </w:rPr>
        <w:t xml:space="preserve">t-RBP set. Approximately 75% </w:t>
      </w:r>
      <w:commentRangeStart w:id="5"/>
      <w:r>
        <w:rPr>
          <w:rFonts w:ascii="Times New Roman" w:hAnsi="Times New Roman" w:cs="Times New Roman"/>
          <w:sz w:val="24"/>
          <w:szCs w:val="24"/>
        </w:rPr>
        <w:t>of the</w:t>
      </w:r>
      <w:ins w:id="6" w:author="Tony Millar" w:date="2016-06-10T12:07:00Z">
        <w:r w:rsidR="00CC4818">
          <w:rPr>
            <w:rFonts w:ascii="Times New Roman" w:hAnsi="Times New Roman" w:cs="Times New Roman"/>
            <w:sz w:val="24"/>
            <w:szCs w:val="24"/>
          </w:rPr>
          <w:t xml:space="preserve"> At RBP </w:t>
        </w:r>
      </w:ins>
      <w:r>
        <w:rPr>
          <w:rFonts w:ascii="Times New Roman" w:hAnsi="Times New Roman" w:cs="Times New Roman"/>
          <w:sz w:val="24"/>
          <w:szCs w:val="24"/>
        </w:rPr>
        <w:t>se</w:t>
      </w:r>
      <w:ins w:id="7" w:author="Tony Millar" w:date="2016-06-10T12:07:00Z">
        <w:r w:rsidR="00CC4818">
          <w:rPr>
            <w:rFonts w:ascii="Times New Roman" w:hAnsi="Times New Roman" w:cs="Times New Roman"/>
            <w:sz w:val="24"/>
            <w:szCs w:val="24"/>
          </w:rPr>
          <w:t>t</w:t>
        </w:r>
      </w:ins>
      <w:del w:id="8" w:author="Tony Millar" w:date="2016-06-10T12:07:00Z">
        <w:r w:rsidDel="00CC4818">
          <w:rPr>
            <w:rFonts w:ascii="Times New Roman" w:hAnsi="Times New Roman" w:cs="Times New Roman"/>
            <w:sz w:val="24"/>
            <w:szCs w:val="24"/>
          </w:rPr>
          <w:delText xml:space="preserve"> proteins</w:delText>
        </w:r>
      </w:del>
      <w:r>
        <w:rPr>
          <w:rFonts w:ascii="Times New Roman" w:hAnsi="Times New Roman" w:cs="Times New Roman"/>
          <w:sz w:val="24"/>
          <w:szCs w:val="24"/>
        </w:rPr>
        <w:t xml:space="preserve"> </w:t>
      </w:r>
      <w:commentRangeEnd w:id="5"/>
      <w:r w:rsidR="00EF588E">
        <w:rPr>
          <w:rStyle w:val="CommentReference"/>
        </w:rPr>
        <w:commentReference w:id="5"/>
      </w:r>
      <w:r>
        <w:rPr>
          <w:rFonts w:ascii="Times New Roman" w:eastAsia="Times New Roman" w:hAnsi="Times New Roman" w:cs="Times New Roman"/>
          <w:sz w:val="24"/>
          <w:szCs w:val="24"/>
          <w:lang w:eastAsia="en-AU"/>
        </w:rPr>
        <w:t>are bioinformatically linked with RNA biology, containing a diversity of canonical RNA-binding domains (RBDs). As no prior experimental RNA-binding evidence exist</w:t>
      </w:r>
      <w:r w:rsidR="00646283">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for the majority of these proteins, their capture now authenticates them as RBPs</w:t>
      </w:r>
      <w:r>
        <w:rPr>
          <w:rFonts w:ascii="Times New Roman" w:hAnsi="Times New Roman" w:cs="Times New Roman"/>
          <w:sz w:val="24"/>
          <w:szCs w:val="24"/>
        </w:rPr>
        <w:t xml:space="preserve">. Moreover, we </w:t>
      </w:r>
      <w:r w:rsidR="00C82218">
        <w:rPr>
          <w:rFonts w:ascii="Times New Roman" w:hAnsi="Times New Roman" w:cs="Times New Roman"/>
          <w:sz w:val="24"/>
          <w:szCs w:val="24"/>
        </w:rPr>
        <w:t xml:space="preserve">identified </w:t>
      </w:r>
      <w:r>
        <w:rPr>
          <w:rFonts w:ascii="Times New Roman" w:hAnsi="Times New Roman" w:cs="Times New Roman"/>
          <w:sz w:val="24"/>
          <w:szCs w:val="24"/>
        </w:rPr>
        <w:t xml:space="preserve">protein families harbouring emerging and potentially novel RBDs, including </w:t>
      </w:r>
      <w:r w:rsidRPr="00475CD6">
        <w:rPr>
          <w:rFonts w:ascii="Times New Roman" w:hAnsi="Times New Roman" w:cs="Times New Roman"/>
          <w:sz w:val="24"/>
          <w:szCs w:val="24"/>
        </w:rPr>
        <w:t xml:space="preserve">WHIRLY, </w:t>
      </w:r>
      <w:r>
        <w:rPr>
          <w:rFonts w:ascii="Times New Roman" w:hAnsi="Times New Roman" w:cs="Times New Roman"/>
          <w:sz w:val="24"/>
          <w:szCs w:val="24"/>
        </w:rPr>
        <w:t xml:space="preserve">LIM, ALBA, DUF1296 and </w:t>
      </w:r>
      <w:r w:rsidRPr="00475CD6">
        <w:rPr>
          <w:rFonts w:ascii="Times New Roman" w:hAnsi="Times New Roman" w:cs="Times New Roman"/>
          <w:sz w:val="24"/>
          <w:szCs w:val="24"/>
        </w:rPr>
        <w:t>YTH domain-containing proteins</w:t>
      </w:r>
      <w:r>
        <w:rPr>
          <w:rFonts w:ascii="Times New Roman" w:hAnsi="Times New Roman" w:cs="Times New Roman"/>
          <w:sz w:val="24"/>
          <w:szCs w:val="24"/>
        </w:rPr>
        <w:t xml:space="preserve">, the latter being homologous to animal RNA methylation readers. Other At-RBP set proteins included major signalling proteins, cytoskeleton-associated proteins, membrane transporters and enzymes, suggesting the potential scope and </w:t>
      </w:r>
      <w:r w:rsidRPr="00475CD6">
        <w:rPr>
          <w:rFonts w:ascii="Times New Roman" w:hAnsi="Times New Roman" w:cs="Times New Roman"/>
          <w:sz w:val="24"/>
          <w:szCs w:val="24"/>
        </w:rPr>
        <w:t xml:space="preserve">function </w:t>
      </w:r>
      <w:r>
        <w:rPr>
          <w:rFonts w:ascii="Times New Roman" w:hAnsi="Times New Roman" w:cs="Times New Roman"/>
          <w:sz w:val="24"/>
          <w:szCs w:val="24"/>
        </w:rPr>
        <w:t>of RNA-protein interactions within a plant cell is much broader than previously appreciated. Therefore, our foundation dataset</w:t>
      </w:r>
      <w:r w:rsidRPr="00475CD6">
        <w:rPr>
          <w:rFonts w:ascii="Times New Roman" w:hAnsi="Times New Roman" w:cs="Times New Roman"/>
          <w:sz w:val="24"/>
          <w:szCs w:val="24"/>
        </w:rPr>
        <w:t xml:space="preserve"> </w:t>
      </w:r>
      <w:r>
        <w:rPr>
          <w:rFonts w:ascii="Times New Roman" w:hAnsi="Times New Roman" w:cs="Times New Roman"/>
          <w:sz w:val="24"/>
          <w:szCs w:val="24"/>
        </w:rPr>
        <w:t xml:space="preserve">has provided an unbiased insight into the RNA-binding proteome of plants, </w:t>
      </w:r>
      <w:r w:rsidR="00C82218">
        <w:rPr>
          <w:rFonts w:ascii="Times New Roman" w:hAnsi="Times New Roman" w:cs="Times New Roman"/>
          <w:sz w:val="24"/>
          <w:szCs w:val="24"/>
        </w:rPr>
        <w:t>on</w:t>
      </w:r>
      <w:r>
        <w:rPr>
          <w:rFonts w:ascii="Times New Roman" w:hAnsi="Times New Roman" w:cs="Times New Roman"/>
          <w:sz w:val="24"/>
          <w:szCs w:val="24"/>
        </w:rPr>
        <w:t xml:space="preserve"> which</w:t>
      </w:r>
      <w:r w:rsidRPr="00475CD6">
        <w:rPr>
          <w:rFonts w:ascii="Times New Roman" w:hAnsi="Times New Roman" w:cs="Times New Roman"/>
          <w:sz w:val="24"/>
          <w:szCs w:val="24"/>
        </w:rPr>
        <w:t xml:space="preserve"> future investigati</w:t>
      </w:r>
      <w:r>
        <w:rPr>
          <w:rFonts w:ascii="Times New Roman" w:hAnsi="Times New Roman" w:cs="Times New Roman"/>
          <w:sz w:val="24"/>
          <w:szCs w:val="24"/>
        </w:rPr>
        <w:t>o</w:t>
      </w:r>
      <w:r w:rsidRPr="00475CD6">
        <w:rPr>
          <w:rFonts w:ascii="Times New Roman" w:hAnsi="Times New Roman" w:cs="Times New Roman"/>
          <w:sz w:val="24"/>
          <w:szCs w:val="24"/>
        </w:rPr>
        <w:t>n</w:t>
      </w:r>
      <w:r>
        <w:rPr>
          <w:rFonts w:ascii="Times New Roman" w:hAnsi="Times New Roman" w:cs="Times New Roman"/>
          <w:sz w:val="24"/>
          <w:szCs w:val="24"/>
        </w:rPr>
        <w:t>s</w:t>
      </w:r>
      <w:r w:rsidRPr="00475CD6">
        <w:rPr>
          <w:rFonts w:ascii="Times New Roman" w:hAnsi="Times New Roman" w:cs="Times New Roman"/>
          <w:sz w:val="24"/>
          <w:szCs w:val="24"/>
        </w:rPr>
        <w:t xml:space="preserve"> </w:t>
      </w:r>
      <w:r>
        <w:rPr>
          <w:rFonts w:ascii="Times New Roman" w:hAnsi="Times New Roman" w:cs="Times New Roman"/>
          <w:sz w:val="24"/>
          <w:szCs w:val="24"/>
        </w:rPr>
        <w:t xml:space="preserve">into plant </w:t>
      </w:r>
      <w:r w:rsidRPr="00475CD6">
        <w:rPr>
          <w:rFonts w:ascii="Times New Roman" w:hAnsi="Times New Roman" w:cs="Times New Roman"/>
          <w:sz w:val="24"/>
          <w:szCs w:val="24"/>
        </w:rPr>
        <w:t>RBPs</w:t>
      </w:r>
      <w:r>
        <w:rPr>
          <w:rFonts w:ascii="Times New Roman" w:hAnsi="Times New Roman" w:cs="Times New Roman"/>
          <w:sz w:val="24"/>
          <w:szCs w:val="24"/>
        </w:rPr>
        <w:t xml:space="preserve"> can be based</w:t>
      </w:r>
      <w:r w:rsidRPr="00475CD6">
        <w:rPr>
          <w:rFonts w:ascii="Times New Roman" w:hAnsi="Times New Roman" w:cs="Times New Roman"/>
          <w:sz w:val="24"/>
          <w:szCs w:val="24"/>
        </w:rPr>
        <w:t>.</w:t>
      </w:r>
      <w:r w:rsidR="00E80904">
        <w:rPr>
          <w:rFonts w:ascii="Times New Roman" w:hAnsi="Times New Roman" w:cs="Times New Roman"/>
          <w:sz w:val="24"/>
          <w:szCs w:val="24"/>
        </w:rPr>
        <w:br w:type="page"/>
      </w:r>
      <w:r w:rsidR="00E20694">
        <w:rPr>
          <w:rFonts w:ascii="Times New Roman" w:hAnsi="Times New Roman" w:cs="Times New Roman"/>
          <w:b/>
          <w:sz w:val="24"/>
          <w:szCs w:val="24"/>
        </w:rPr>
        <w:lastRenderedPageBreak/>
        <w:t>INTRODUCTION</w:t>
      </w:r>
    </w:p>
    <w:p w14:paraId="0D4F2B77" w14:textId="2A88753B" w:rsidR="00E20694" w:rsidRPr="00EF4168" w:rsidRDefault="00E20694" w:rsidP="00E20694">
      <w:pPr>
        <w:spacing w:line="480" w:lineRule="auto"/>
        <w:rPr>
          <w:rFonts w:ascii="Times New Roman" w:hAnsi="Times New Roman" w:cs="Times New Roman"/>
          <w:sz w:val="24"/>
          <w:szCs w:val="24"/>
        </w:rPr>
      </w:pPr>
      <w:r w:rsidRPr="00EF4168">
        <w:rPr>
          <w:rFonts w:ascii="Times New Roman" w:hAnsi="Times New Roman" w:cs="Times New Roman"/>
          <w:sz w:val="24"/>
          <w:szCs w:val="24"/>
        </w:rPr>
        <w:t xml:space="preserve">The diverse and dynamic interactions </w:t>
      </w:r>
      <w:r w:rsidR="00E80904" w:rsidRPr="00EF4168">
        <w:rPr>
          <w:rFonts w:ascii="Times New Roman" w:hAnsi="Times New Roman" w:cs="Times New Roman"/>
          <w:sz w:val="24"/>
          <w:szCs w:val="24"/>
        </w:rPr>
        <w:t>with RNA-binding proteins (RBPs)</w:t>
      </w:r>
      <w:r w:rsidR="00E80904">
        <w:rPr>
          <w:rFonts w:ascii="Times New Roman" w:hAnsi="Times New Roman" w:cs="Times New Roman"/>
          <w:sz w:val="24"/>
          <w:szCs w:val="24"/>
        </w:rPr>
        <w:t xml:space="preserve"> </w:t>
      </w:r>
      <w:r w:rsidRPr="00EF4168">
        <w:rPr>
          <w:rFonts w:ascii="Times New Roman" w:hAnsi="Times New Roman" w:cs="Times New Roman"/>
          <w:sz w:val="24"/>
          <w:szCs w:val="24"/>
        </w:rPr>
        <w:t xml:space="preserve">govern the life of </w:t>
      </w:r>
      <w:r w:rsidR="00E80904">
        <w:rPr>
          <w:rFonts w:ascii="Times New Roman" w:hAnsi="Times New Roman" w:cs="Times New Roman"/>
          <w:sz w:val="24"/>
          <w:szCs w:val="24"/>
        </w:rPr>
        <w:t xml:space="preserve">cellular </w:t>
      </w:r>
      <w:r w:rsidRPr="00EF4168">
        <w:rPr>
          <w:rFonts w:ascii="Times New Roman" w:hAnsi="Times New Roman" w:cs="Times New Roman"/>
          <w:sz w:val="24"/>
          <w:szCs w:val="24"/>
        </w:rPr>
        <w:t xml:space="preserve">RNA, including </w:t>
      </w:r>
      <w:r w:rsidR="00E80904">
        <w:rPr>
          <w:rFonts w:ascii="Times New Roman" w:hAnsi="Times New Roman" w:cs="Times New Roman"/>
          <w:sz w:val="24"/>
          <w:szCs w:val="24"/>
        </w:rPr>
        <w:t xml:space="preserve">its </w:t>
      </w:r>
      <w:r w:rsidRPr="00EF4168">
        <w:rPr>
          <w:rFonts w:ascii="Times New Roman" w:hAnsi="Times New Roman" w:cs="Times New Roman"/>
          <w:sz w:val="24"/>
          <w:szCs w:val="24"/>
        </w:rPr>
        <w:t>processing,</w:t>
      </w:r>
      <w:r w:rsidR="00E80904" w:rsidRPr="00EF4168">
        <w:rPr>
          <w:rFonts w:ascii="Times New Roman" w:hAnsi="Times New Roman" w:cs="Times New Roman"/>
          <w:sz w:val="24"/>
          <w:szCs w:val="24"/>
        </w:rPr>
        <w:t xml:space="preserve"> modification</w:t>
      </w:r>
      <w:r w:rsidR="00E80904">
        <w:rPr>
          <w:rFonts w:ascii="Times New Roman" w:hAnsi="Times New Roman" w:cs="Times New Roman"/>
          <w:sz w:val="24"/>
          <w:szCs w:val="24"/>
        </w:rPr>
        <w:t>,</w:t>
      </w:r>
      <w:r w:rsidRPr="00EF4168">
        <w:rPr>
          <w:rFonts w:ascii="Times New Roman" w:hAnsi="Times New Roman" w:cs="Times New Roman"/>
          <w:sz w:val="24"/>
          <w:szCs w:val="24"/>
        </w:rPr>
        <w:t xml:space="preserve"> cellular loca</w:t>
      </w:r>
      <w:r w:rsidR="00E80904">
        <w:rPr>
          <w:rFonts w:ascii="Times New Roman" w:hAnsi="Times New Roman" w:cs="Times New Roman"/>
          <w:sz w:val="24"/>
          <w:szCs w:val="24"/>
        </w:rPr>
        <w:t>lisa</w:t>
      </w:r>
      <w:r w:rsidRPr="00EF4168">
        <w:rPr>
          <w:rFonts w:ascii="Times New Roman" w:hAnsi="Times New Roman" w:cs="Times New Roman"/>
          <w:sz w:val="24"/>
          <w:szCs w:val="24"/>
        </w:rPr>
        <w:t xml:space="preserve">tion, </w:t>
      </w:r>
      <w:r w:rsidR="00E80904">
        <w:rPr>
          <w:rFonts w:ascii="Times New Roman" w:hAnsi="Times New Roman" w:cs="Times New Roman"/>
          <w:sz w:val="24"/>
          <w:szCs w:val="24"/>
        </w:rPr>
        <w:t xml:space="preserve">translation </w:t>
      </w:r>
      <w:r>
        <w:rPr>
          <w:rFonts w:ascii="Times New Roman" w:hAnsi="Times New Roman" w:cs="Times New Roman"/>
          <w:sz w:val="24"/>
          <w:szCs w:val="24"/>
        </w:rPr>
        <w:t>and</w:t>
      </w:r>
      <w:r w:rsidRPr="00EF4168">
        <w:rPr>
          <w:rFonts w:ascii="Times New Roman" w:hAnsi="Times New Roman" w:cs="Times New Roman"/>
          <w:sz w:val="24"/>
          <w:szCs w:val="24"/>
        </w:rPr>
        <w:t xml:space="preserve"> decay (Singh et al., 2015). </w:t>
      </w:r>
      <w:r w:rsidR="00E80904">
        <w:rPr>
          <w:rFonts w:ascii="Times New Roman" w:hAnsi="Times New Roman" w:cs="Times New Roman"/>
          <w:sz w:val="24"/>
          <w:szCs w:val="24"/>
        </w:rPr>
        <w:t xml:space="preserve">Even though </w:t>
      </w:r>
      <w:r w:rsidR="006E08FC">
        <w:rPr>
          <w:rFonts w:ascii="Times New Roman" w:hAnsi="Times New Roman" w:cs="Times New Roman"/>
          <w:sz w:val="24"/>
          <w:szCs w:val="24"/>
        </w:rPr>
        <w:t xml:space="preserve">such post-transcriptional gene regulation events </w:t>
      </w:r>
      <w:r w:rsidR="00883A7B">
        <w:rPr>
          <w:rFonts w:ascii="Times New Roman" w:hAnsi="Times New Roman" w:cs="Times New Roman"/>
          <w:sz w:val="24"/>
          <w:szCs w:val="24"/>
        </w:rPr>
        <w:t>are ubiquitous</w:t>
      </w:r>
      <w:r w:rsidR="00E80904">
        <w:rPr>
          <w:rFonts w:ascii="Times New Roman" w:hAnsi="Times New Roman" w:cs="Times New Roman"/>
          <w:sz w:val="24"/>
          <w:szCs w:val="24"/>
        </w:rPr>
        <w:t xml:space="preserve"> </w:t>
      </w:r>
      <w:r w:rsidR="00C87B38">
        <w:rPr>
          <w:rFonts w:ascii="Times New Roman" w:hAnsi="Times New Roman" w:cs="Times New Roman"/>
          <w:sz w:val="24"/>
          <w:szCs w:val="24"/>
        </w:rPr>
        <w:t>across all kingdoms of life</w:t>
      </w:r>
      <w:r w:rsidRPr="00EF4168">
        <w:rPr>
          <w:rFonts w:ascii="Times New Roman" w:hAnsi="Times New Roman" w:cs="Times New Roman"/>
          <w:sz w:val="24"/>
          <w:szCs w:val="24"/>
        </w:rPr>
        <w:t xml:space="preserve">, </w:t>
      </w:r>
      <w:r>
        <w:rPr>
          <w:rFonts w:ascii="Times New Roman" w:hAnsi="Times New Roman" w:cs="Times New Roman"/>
          <w:sz w:val="24"/>
          <w:szCs w:val="24"/>
        </w:rPr>
        <w:t>r</w:t>
      </w:r>
      <w:r w:rsidRPr="00EF4168">
        <w:rPr>
          <w:rFonts w:ascii="Times New Roman" w:hAnsi="Times New Roman" w:cs="Times New Roman"/>
          <w:sz w:val="24"/>
          <w:szCs w:val="24"/>
        </w:rPr>
        <w:t>elatively little is known abo</w:t>
      </w:r>
      <w:r>
        <w:rPr>
          <w:rFonts w:ascii="Times New Roman" w:hAnsi="Times New Roman" w:cs="Times New Roman"/>
          <w:sz w:val="24"/>
          <w:szCs w:val="24"/>
        </w:rPr>
        <w:t>ut RNA-protein interactions</w:t>
      </w:r>
      <w:r w:rsidR="007128A0">
        <w:rPr>
          <w:rFonts w:ascii="Times New Roman" w:hAnsi="Times New Roman" w:cs="Times New Roman"/>
          <w:sz w:val="24"/>
          <w:szCs w:val="24"/>
        </w:rPr>
        <w:t xml:space="preserve"> in plants</w:t>
      </w:r>
      <w:r w:rsidR="006E08FC">
        <w:rPr>
          <w:rFonts w:ascii="Times New Roman" w:hAnsi="Times New Roman" w:cs="Times New Roman"/>
          <w:sz w:val="24"/>
          <w:szCs w:val="24"/>
        </w:rPr>
        <w:t xml:space="preserve"> and how </w:t>
      </w:r>
      <w:r w:rsidR="00407C69">
        <w:rPr>
          <w:rFonts w:ascii="Times New Roman" w:hAnsi="Times New Roman" w:cs="Times New Roman"/>
          <w:sz w:val="24"/>
          <w:szCs w:val="24"/>
        </w:rPr>
        <w:t>t</w:t>
      </w:r>
      <w:r w:rsidR="00883A7B">
        <w:rPr>
          <w:rFonts w:ascii="Times New Roman" w:hAnsi="Times New Roman" w:cs="Times New Roman"/>
          <w:sz w:val="24"/>
          <w:szCs w:val="24"/>
        </w:rPr>
        <w:t>hese events</w:t>
      </w:r>
      <w:r w:rsidR="006E08FC">
        <w:rPr>
          <w:rFonts w:ascii="Times New Roman" w:hAnsi="Times New Roman" w:cs="Times New Roman"/>
          <w:sz w:val="24"/>
          <w:szCs w:val="24"/>
        </w:rPr>
        <w:t xml:space="preserve"> impact the fate and expression of the transcriptome. </w:t>
      </w:r>
      <w:r w:rsidR="00DF5F31">
        <w:rPr>
          <w:rFonts w:ascii="Times New Roman" w:hAnsi="Times New Roman" w:cs="Times New Roman"/>
          <w:sz w:val="24"/>
          <w:szCs w:val="24"/>
        </w:rPr>
        <w:t>Instead</w:t>
      </w:r>
      <w:r w:rsidR="005F4D78">
        <w:rPr>
          <w:rFonts w:ascii="Times New Roman" w:hAnsi="Times New Roman" w:cs="Times New Roman"/>
          <w:sz w:val="24"/>
          <w:szCs w:val="24"/>
        </w:rPr>
        <w:t>,</w:t>
      </w:r>
      <w:r w:rsidR="00DF5F31">
        <w:rPr>
          <w:rFonts w:ascii="Times New Roman" w:hAnsi="Times New Roman" w:cs="Times New Roman"/>
          <w:sz w:val="24"/>
          <w:szCs w:val="24"/>
        </w:rPr>
        <w:t xml:space="preserve"> much of the </w:t>
      </w:r>
      <w:r w:rsidR="00C87B38">
        <w:rPr>
          <w:rFonts w:ascii="Times New Roman" w:hAnsi="Times New Roman" w:cs="Times New Roman"/>
          <w:sz w:val="24"/>
          <w:szCs w:val="24"/>
        </w:rPr>
        <w:t xml:space="preserve">research </w:t>
      </w:r>
      <w:r w:rsidR="00DF5F31">
        <w:rPr>
          <w:rFonts w:ascii="Times New Roman" w:hAnsi="Times New Roman" w:cs="Times New Roman"/>
          <w:sz w:val="24"/>
          <w:szCs w:val="24"/>
        </w:rPr>
        <w:t>on</w:t>
      </w:r>
      <w:r w:rsidR="006E08FC">
        <w:rPr>
          <w:rFonts w:ascii="Times New Roman" w:hAnsi="Times New Roman" w:cs="Times New Roman"/>
          <w:sz w:val="24"/>
          <w:szCs w:val="24"/>
        </w:rPr>
        <w:t xml:space="preserve"> post-transcriptional </w:t>
      </w:r>
      <w:r w:rsidR="00883A7B">
        <w:rPr>
          <w:rFonts w:ascii="Times New Roman" w:hAnsi="Times New Roman" w:cs="Times New Roman"/>
          <w:sz w:val="24"/>
          <w:szCs w:val="24"/>
        </w:rPr>
        <w:t xml:space="preserve">gene </w:t>
      </w:r>
      <w:r w:rsidR="006E08FC">
        <w:rPr>
          <w:rFonts w:ascii="Times New Roman" w:hAnsi="Times New Roman" w:cs="Times New Roman"/>
          <w:sz w:val="24"/>
          <w:szCs w:val="24"/>
        </w:rPr>
        <w:t xml:space="preserve">regulation </w:t>
      </w:r>
      <w:r w:rsidR="005F4D78">
        <w:rPr>
          <w:rFonts w:ascii="Times New Roman" w:hAnsi="Times New Roman" w:cs="Times New Roman"/>
          <w:sz w:val="24"/>
          <w:szCs w:val="24"/>
        </w:rPr>
        <w:t xml:space="preserve">in plants </w:t>
      </w:r>
      <w:r w:rsidR="00C87B38">
        <w:rPr>
          <w:rFonts w:ascii="Times New Roman" w:hAnsi="Times New Roman" w:cs="Times New Roman"/>
          <w:sz w:val="24"/>
          <w:szCs w:val="24"/>
        </w:rPr>
        <w:t xml:space="preserve">has </w:t>
      </w:r>
      <w:r w:rsidR="00DF5F31">
        <w:rPr>
          <w:rFonts w:ascii="Times New Roman" w:hAnsi="Times New Roman" w:cs="Times New Roman"/>
          <w:sz w:val="24"/>
          <w:szCs w:val="24"/>
        </w:rPr>
        <w:t xml:space="preserve">focused </w:t>
      </w:r>
      <w:r>
        <w:rPr>
          <w:rFonts w:ascii="Times New Roman" w:hAnsi="Times New Roman" w:cs="Times New Roman"/>
          <w:sz w:val="24"/>
          <w:szCs w:val="24"/>
        </w:rPr>
        <w:t xml:space="preserve">on </w:t>
      </w:r>
      <w:r w:rsidR="00C87B38">
        <w:rPr>
          <w:rFonts w:ascii="Times New Roman" w:hAnsi="Times New Roman" w:cs="Times New Roman"/>
          <w:sz w:val="24"/>
          <w:szCs w:val="24"/>
        </w:rPr>
        <w:t xml:space="preserve">the role of </w:t>
      </w:r>
      <w:r>
        <w:rPr>
          <w:rFonts w:ascii="Times New Roman" w:hAnsi="Times New Roman" w:cs="Times New Roman"/>
          <w:sz w:val="24"/>
          <w:szCs w:val="24"/>
        </w:rPr>
        <w:t>small RNAs (sRNAs</w:t>
      </w:r>
      <w:r w:rsidRPr="004E78D4">
        <w:rPr>
          <w:rFonts w:ascii="Times New Roman" w:hAnsi="Times New Roman" w:cs="Times New Roman"/>
          <w:sz w:val="24"/>
          <w:szCs w:val="24"/>
        </w:rPr>
        <w:t xml:space="preserve">), </w:t>
      </w:r>
      <w:r w:rsidR="00CC3E05">
        <w:rPr>
          <w:rFonts w:ascii="Times New Roman" w:hAnsi="Times New Roman" w:cs="Times New Roman"/>
          <w:sz w:val="24"/>
          <w:szCs w:val="24"/>
        </w:rPr>
        <w:t xml:space="preserve">which </w:t>
      </w:r>
      <w:r w:rsidR="00ED63C9">
        <w:rPr>
          <w:rFonts w:ascii="Times New Roman" w:hAnsi="Times New Roman" w:cs="Times New Roman"/>
          <w:sz w:val="24"/>
          <w:szCs w:val="24"/>
        </w:rPr>
        <w:t>has been driven by</w:t>
      </w:r>
      <w:r w:rsidR="00DF5F31">
        <w:rPr>
          <w:rFonts w:ascii="Times New Roman" w:hAnsi="Times New Roman" w:cs="Times New Roman"/>
          <w:sz w:val="24"/>
          <w:szCs w:val="24"/>
        </w:rPr>
        <w:t xml:space="preserve"> the </w:t>
      </w:r>
      <w:r w:rsidR="00CC3E05">
        <w:rPr>
          <w:rFonts w:ascii="Times New Roman" w:hAnsi="Times New Roman" w:cs="Times New Roman"/>
          <w:sz w:val="24"/>
          <w:szCs w:val="24"/>
        </w:rPr>
        <w:t>development of next-generation sequencing methodologies,</w:t>
      </w:r>
      <w:r w:rsidR="00CC3E05" w:rsidRPr="004E78D4" w:rsidDel="00407C69">
        <w:rPr>
          <w:rFonts w:ascii="Times New Roman" w:hAnsi="Times New Roman" w:cs="Times New Roman"/>
          <w:sz w:val="24"/>
          <w:szCs w:val="24"/>
        </w:rPr>
        <w:t xml:space="preserve"> </w:t>
      </w:r>
      <w:r w:rsidR="00CC3E05">
        <w:rPr>
          <w:rFonts w:ascii="Times New Roman" w:hAnsi="Times New Roman" w:cs="Times New Roman"/>
          <w:sz w:val="24"/>
          <w:szCs w:val="24"/>
        </w:rPr>
        <w:t xml:space="preserve">enabling </w:t>
      </w:r>
      <w:r>
        <w:rPr>
          <w:rFonts w:ascii="Times New Roman" w:hAnsi="Times New Roman" w:cs="Times New Roman"/>
          <w:sz w:val="24"/>
          <w:szCs w:val="24"/>
        </w:rPr>
        <w:t xml:space="preserve">the </w:t>
      </w:r>
      <w:r w:rsidR="000C1027">
        <w:rPr>
          <w:rFonts w:ascii="Times New Roman" w:hAnsi="Times New Roman" w:cs="Times New Roman"/>
          <w:sz w:val="24"/>
          <w:szCs w:val="24"/>
        </w:rPr>
        <w:t xml:space="preserve">relative ease of </w:t>
      </w:r>
      <w:r w:rsidR="00CC3E05">
        <w:rPr>
          <w:rFonts w:ascii="Times New Roman" w:hAnsi="Times New Roman" w:cs="Times New Roman"/>
          <w:sz w:val="24"/>
          <w:szCs w:val="24"/>
        </w:rPr>
        <w:t>id</w:t>
      </w:r>
      <w:r w:rsidR="00ED63C9">
        <w:rPr>
          <w:rFonts w:ascii="Times New Roman" w:hAnsi="Times New Roman" w:cs="Times New Roman"/>
          <w:sz w:val="24"/>
          <w:szCs w:val="24"/>
        </w:rPr>
        <w:t>entification of sRNAs and their</w:t>
      </w:r>
      <w:r w:rsidR="00CC3E05">
        <w:rPr>
          <w:rFonts w:ascii="Times New Roman" w:hAnsi="Times New Roman" w:cs="Times New Roman"/>
          <w:sz w:val="24"/>
          <w:szCs w:val="24"/>
        </w:rPr>
        <w:t xml:space="preserve"> targets </w:t>
      </w:r>
      <w:r>
        <w:rPr>
          <w:rFonts w:ascii="Times New Roman" w:hAnsi="Times New Roman" w:cs="Times New Roman"/>
          <w:sz w:val="24"/>
          <w:szCs w:val="24"/>
        </w:rPr>
        <w:t>(Ma et al., 2015</w:t>
      </w:r>
      <w:r w:rsidR="00407C69">
        <w:rPr>
          <w:rFonts w:ascii="Times New Roman" w:hAnsi="Times New Roman" w:cs="Times New Roman"/>
          <w:sz w:val="24"/>
          <w:szCs w:val="24"/>
        </w:rPr>
        <w:t>)</w:t>
      </w:r>
      <w:r w:rsidR="00CC3E05">
        <w:rPr>
          <w:rFonts w:ascii="Times New Roman" w:hAnsi="Times New Roman" w:cs="Times New Roman"/>
          <w:sz w:val="24"/>
          <w:szCs w:val="24"/>
        </w:rPr>
        <w:t>. By comparison, the cohort of RBPs of a plant cell has yet to be experimentally determined</w:t>
      </w:r>
      <w:r w:rsidR="00407C69">
        <w:rPr>
          <w:rFonts w:ascii="Times New Roman" w:hAnsi="Times New Roman" w:cs="Times New Roman"/>
          <w:sz w:val="24"/>
          <w:szCs w:val="24"/>
        </w:rPr>
        <w:t xml:space="preserve">. </w:t>
      </w:r>
    </w:p>
    <w:p w14:paraId="31432310" w14:textId="162C42DA" w:rsidR="00E20694" w:rsidRPr="00EF4168" w:rsidRDefault="002A48DB" w:rsidP="00E20694">
      <w:pPr>
        <w:spacing w:line="480" w:lineRule="auto"/>
        <w:rPr>
          <w:rFonts w:ascii="Times New Roman" w:hAnsi="Times New Roman" w:cs="Times New Roman"/>
          <w:sz w:val="24"/>
          <w:szCs w:val="24"/>
        </w:rPr>
      </w:pPr>
      <w:r>
        <w:rPr>
          <w:rFonts w:ascii="Times New Roman" w:hAnsi="Times New Roman" w:cs="Times New Roman"/>
          <w:sz w:val="24"/>
          <w:szCs w:val="24"/>
        </w:rPr>
        <w:t>K</w:t>
      </w:r>
      <w:r w:rsidR="00E20694" w:rsidRPr="00EF4168">
        <w:rPr>
          <w:rFonts w:ascii="Times New Roman" w:hAnsi="Times New Roman" w:cs="Times New Roman"/>
          <w:sz w:val="24"/>
          <w:szCs w:val="24"/>
        </w:rPr>
        <w:t xml:space="preserve">nowledge on </w:t>
      </w:r>
      <w:r w:rsidR="00E20694">
        <w:rPr>
          <w:rFonts w:ascii="Times New Roman" w:hAnsi="Times New Roman" w:cs="Times New Roman"/>
          <w:sz w:val="24"/>
          <w:szCs w:val="24"/>
        </w:rPr>
        <w:t>RBPs</w:t>
      </w:r>
      <w:r w:rsidR="00E20694" w:rsidRPr="00EF4168">
        <w:rPr>
          <w:rFonts w:ascii="Times New Roman" w:hAnsi="Times New Roman" w:cs="Times New Roman"/>
          <w:sz w:val="24"/>
          <w:szCs w:val="24"/>
        </w:rPr>
        <w:t xml:space="preserve"> </w:t>
      </w:r>
      <w:r>
        <w:rPr>
          <w:rFonts w:ascii="Times New Roman" w:hAnsi="Times New Roman" w:cs="Times New Roman"/>
          <w:sz w:val="24"/>
          <w:szCs w:val="24"/>
        </w:rPr>
        <w:t>i</w:t>
      </w:r>
      <w:r w:rsidRPr="00EF4168">
        <w:rPr>
          <w:rFonts w:ascii="Times New Roman" w:hAnsi="Times New Roman" w:cs="Times New Roman"/>
          <w:sz w:val="24"/>
          <w:szCs w:val="24"/>
        </w:rPr>
        <w:t xml:space="preserve">n plants </w:t>
      </w:r>
      <w:r w:rsidR="00E20694" w:rsidRPr="00EF4168">
        <w:rPr>
          <w:rFonts w:ascii="Times New Roman" w:hAnsi="Times New Roman" w:cs="Times New Roman"/>
          <w:sz w:val="24"/>
          <w:szCs w:val="24"/>
        </w:rPr>
        <w:t xml:space="preserve">comes mainly from targeted studies on individual proteins or from bioinformatic predictions </w:t>
      </w:r>
      <w:r w:rsidR="00C143F0">
        <w:rPr>
          <w:rFonts w:ascii="Times New Roman" w:hAnsi="Times New Roman" w:cs="Times New Roman"/>
          <w:sz w:val="24"/>
          <w:szCs w:val="24"/>
        </w:rPr>
        <w:t>based on</w:t>
      </w:r>
      <w:r w:rsidR="00E20694" w:rsidRPr="00EF4168">
        <w:rPr>
          <w:rFonts w:ascii="Times New Roman" w:hAnsi="Times New Roman" w:cs="Times New Roman"/>
          <w:sz w:val="24"/>
          <w:szCs w:val="24"/>
        </w:rPr>
        <w:t xml:space="preserve"> </w:t>
      </w:r>
      <w:r w:rsidR="006E693C">
        <w:rPr>
          <w:rFonts w:ascii="Times New Roman" w:hAnsi="Times New Roman" w:cs="Times New Roman"/>
          <w:sz w:val="24"/>
          <w:szCs w:val="24"/>
        </w:rPr>
        <w:t xml:space="preserve">sequence homology with </w:t>
      </w:r>
      <w:r w:rsidR="00E20694" w:rsidRPr="00EF4168">
        <w:rPr>
          <w:rFonts w:ascii="Times New Roman" w:hAnsi="Times New Roman" w:cs="Times New Roman"/>
          <w:sz w:val="24"/>
          <w:szCs w:val="24"/>
        </w:rPr>
        <w:t xml:space="preserve">canonical RNA-binding domains (RBDs) identified in other kingdoms (Silverman et al., 2013). For instance, there are </w:t>
      </w:r>
      <w:r w:rsidR="00C9013E">
        <w:rPr>
          <w:rFonts w:ascii="Times New Roman" w:hAnsi="Times New Roman" w:cs="Times New Roman"/>
          <w:sz w:val="24"/>
          <w:szCs w:val="24"/>
        </w:rPr>
        <w:t>hundreds of</w:t>
      </w:r>
      <w:r w:rsidR="00E20694">
        <w:rPr>
          <w:rFonts w:ascii="Times New Roman" w:hAnsi="Times New Roman" w:cs="Times New Roman"/>
          <w:sz w:val="24"/>
          <w:szCs w:val="24"/>
        </w:rPr>
        <w:t xml:space="preserve"> </w:t>
      </w:r>
      <w:r w:rsidR="003A58F9" w:rsidRPr="00EF4168">
        <w:rPr>
          <w:rFonts w:ascii="Times New Roman" w:hAnsi="Times New Roman" w:cs="Times New Roman"/>
          <w:sz w:val="24"/>
          <w:szCs w:val="24"/>
        </w:rPr>
        <w:t xml:space="preserve">Arabidopsis </w:t>
      </w:r>
      <w:r w:rsidR="003A58F9">
        <w:rPr>
          <w:rFonts w:ascii="Times New Roman" w:hAnsi="Times New Roman" w:cs="Times New Roman"/>
          <w:sz w:val="24"/>
          <w:szCs w:val="24"/>
        </w:rPr>
        <w:t xml:space="preserve">genes that encode </w:t>
      </w:r>
      <w:r w:rsidR="00E20694">
        <w:rPr>
          <w:rFonts w:ascii="Times New Roman" w:hAnsi="Times New Roman" w:cs="Times New Roman"/>
          <w:sz w:val="24"/>
          <w:szCs w:val="24"/>
        </w:rPr>
        <w:t>proteins</w:t>
      </w:r>
      <w:r w:rsidR="00E20694" w:rsidRPr="00EF4168">
        <w:rPr>
          <w:rFonts w:ascii="Times New Roman" w:hAnsi="Times New Roman" w:cs="Times New Roman"/>
          <w:sz w:val="24"/>
          <w:szCs w:val="24"/>
        </w:rPr>
        <w:t xml:space="preserve"> </w:t>
      </w:r>
      <w:r w:rsidR="003A58F9">
        <w:rPr>
          <w:rFonts w:ascii="Times New Roman" w:hAnsi="Times New Roman" w:cs="Times New Roman"/>
          <w:sz w:val="24"/>
          <w:szCs w:val="24"/>
        </w:rPr>
        <w:t>exhibiting</w:t>
      </w:r>
      <w:r w:rsidR="003A58F9" w:rsidRPr="00EF4168">
        <w:rPr>
          <w:rFonts w:ascii="Times New Roman" w:hAnsi="Times New Roman" w:cs="Times New Roman"/>
          <w:sz w:val="24"/>
          <w:szCs w:val="24"/>
        </w:rPr>
        <w:t xml:space="preserve"> </w:t>
      </w:r>
      <w:r w:rsidR="00E20694" w:rsidRPr="00EF4168">
        <w:rPr>
          <w:rFonts w:ascii="Times New Roman" w:hAnsi="Times New Roman" w:cs="Times New Roman"/>
          <w:sz w:val="24"/>
          <w:szCs w:val="24"/>
        </w:rPr>
        <w:t>one or more canonical RBD</w:t>
      </w:r>
      <w:r w:rsidR="00D02515">
        <w:rPr>
          <w:rFonts w:ascii="Times New Roman" w:hAnsi="Times New Roman" w:cs="Times New Roman"/>
          <w:sz w:val="24"/>
          <w:szCs w:val="24"/>
        </w:rPr>
        <w:t>,</w:t>
      </w:r>
      <w:r w:rsidR="00E20694">
        <w:rPr>
          <w:rFonts w:ascii="Times New Roman" w:hAnsi="Times New Roman" w:cs="Times New Roman"/>
          <w:sz w:val="24"/>
          <w:szCs w:val="24"/>
        </w:rPr>
        <w:t xml:space="preserve"> such as</w:t>
      </w:r>
      <w:r w:rsidR="00E20694" w:rsidRPr="00EF4168">
        <w:rPr>
          <w:rFonts w:ascii="Times New Roman" w:hAnsi="Times New Roman" w:cs="Times New Roman"/>
          <w:sz w:val="24"/>
          <w:szCs w:val="24"/>
        </w:rPr>
        <w:t xml:space="preserve"> RNA recognition motif domain</w:t>
      </w:r>
      <w:r w:rsidR="00E20694">
        <w:rPr>
          <w:rFonts w:ascii="Times New Roman" w:hAnsi="Times New Roman" w:cs="Times New Roman"/>
          <w:sz w:val="24"/>
          <w:szCs w:val="24"/>
        </w:rPr>
        <w:t>s</w:t>
      </w:r>
      <w:r w:rsidR="00E20694" w:rsidRPr="00EF4168">
        <w:rPr>
          <w:rFonts w:ascii="Times New Roman" w:hAnsi="Times New Roman" w:cs="Times New Roman"/>
          <w:sz w:val="24"/>
          <w:szCs w:val="24"/>
        </w:rPr>
        <w:t xml:space="preserve"> (RRM; 197 proteins), K homology domain</w:t>
      </w:r>
      <w:r w:rsidR="00E20694">
        <w:rPr>
          <w:rFonts w:ascii="Times New Roman" w:hAnsi="Times New Roman" w:cs="Times New Roman"/>
          <w:sz w:val="24"/>
          <w:szCs w:val="24"/>
        </w:rPr>
        <w:t>s</w:t>
      </w:r>
      <w:r w:rsidR="00E20694" w:rsidRPr="00EF4168">
        <w:rPr>
          <w:rFonts w:ascii="Times New Roman" w:hAnsi="Times New Roman" w:cs="Times New Roman"/>
          <w:sz w:val="24"/>
          <w:szCs w:val="24"/>
        </w:rPr>
        <w:t xml:space="preserve"> (KH; 28 proteins), cold shock domain</w:t>
      </w:r>
      <w:r w:rsidR="00E20694">
        <w:rPr>
          <w:rFonts w:ascii="Times New Roman" w:hAnsi="Times New Roman" w:cs="Times New Roman"/>
          <w:sz w:val="24"/>
          <w:szCs w:val="24"/>
        </w:rPr>
        <w:t>s</w:t>
      </w:r>
      <w:r w:rsidR="00E20694" w:rsidRPr="00EF4168">
        <w:rPr>
          <w:rFonts w:ascii="Times New Roman" w:hAnsi="Times New Roman" w:cs="Times New Roman"/>
          <w:sz w:val="24"/>
          <w:szCs w:val="24"/>
        </w:rPr>
        <w:t xml:space="preserve"> (CSD; 5 proteins), DEAD-box helicase domain</w:t>
      </w:r>
      <w:r w:rsidR="00E20694">
        <w:rPr>
          <w:rFonts w:ascii="Times New Roman" w:hAnsi="Times New Roman" w:cs="Times New Roman"/>
          <w:sz w:val="24"/>
          <w:szCs w:val="24"/>
        </w:rPr>
        <w:t>s</w:t>
      </w:r>
      <w:r w:rsidR="00E20694" w:rsidRPr="00EF4168">
        <w:rPr>
          <w:rFonts w:ascii="Times New Roman" w:hAnsi="Times New Roman" w:cs="Times New Roman"/>
          <w:sz w:val="24"/>
          <w:szCs w:val="24"/>
        </w:rPr>
        <w:t xml:space="preserve"> </w:t>
      </w:r>
      <w:r w:rsidR="00E20694">
        <w:rPr>
          <w:rFonts w:ascii="Times New Roman" w:hAnsi="Times New Roman" w:cs="Times New Roman"/>
          <w:sz w:val="24"/>
          <w:szCs w:val="24"/>
        </w:rPr>
        <w:t>(9 proteins), P</w:t>
      </w:r>
      <w:r w:rsidR="00E20694" w:rsidRPr="00EF4168">
        <w:rPr>
          <w:rFonts w:ascii="Times New Roman" w:hAnsi="Times New Roman" w:cs="Times New Roman"/>
          <w:sz w:val="24"/>
          <w:szCs w:val="24"/>
        </w:rPr>
        <w:t>umilio RNA-binding repeats (PUF; 26 proteins), Like-Sm domain</w:t>
      </w:r>
      <w:r w:rsidR="00E20694">
        <w:rPr>
          <w:rFonts w:ascii="Times New Roman" w:hAnsi="Times New Roman" w:cs="Times New Roman"/>
          <w:sz w:val="24"/>
          <w:szCs w:val="24"/>
        </w:rPr>
        <w:t>s</w:t>
      </w:r>
      <w:r w:rsidR="00E20694" w:rsidRPr="00EF4168">
        <w:rPr>
          <w:rFonts w:ascii="Times New Roman" w:hAnsi="Times New Roman" w:cs="Times New Roman"/>
          <w:sz w:val="24"/>
          <w:szCs w:val="24"/>
        </w:rPr>
        <w:t xml:space="preserve"> (</w:t>
      </w:r>
      <w:r w:rsidR="00E20694">
        <w:rPr>
          <w:rFonts w:ascii="Times New Roman" w:hAnsi="Times New Roman" w:cs="Times New Roman"/>
          <w:sz w:val="24"/>
          <w:szCs w:val="24"/>
        </w:rPr>
        <w:t xml:space="preserve">LSM; </w:t>
      </w:r>
      <w:r w:rsidR="00E20694" w:rsidRPr="00EF4168">
        <w:rPr>
          <w:rFonts w:ascii="Times New Roman" w:hAnsi="Times New Roman" w:cs="Times New Roman"/>
          <w:sz w:val="24"/>
          <w:szCs w:val="24"/>
        </w:rPr>
        <w:t>36 proteins), Zinc finger CCCH-type (C-x8-C-x5-C-x3-H</w:t>
      </w:r>
      <w:r w:rsidR="00E20694">
        <w:rPr>
          <w:rFonts w:ascii="Times New Roman" w:hAnsi="Times New Roman" w:cs="Times New Roman"/>
          <w:sz w:val="24"/>
          <w:szCs w:val="24"/>
        </w:rPr>
        <w:t>;</w:t>
      </w:r>
      <w:r w:rsidR="00E20694" w:rsidRPr="00EF4168">
        <w:rPr>
          <w:rFonts w:ascii="Times New Roman" w:hAnsi="Times New Roman" w:cs="Times New Roman"/>
          <w:sz w:val="24"/>
          <w:szCs w:val="24"/>
        </w:rPr>
        <w:t xml:space="preserve"> 5</w:t>
      </w:r>
      <w:r w:rsidR="00E20694">
        <w:rPr>
          <w:rFonts w:ascii="Times New Roman" w:hAnsi="Times New Roman" w:cs="Times New Roman"/>
          <w:sz w:val="24"/>
          <w:szCs w:val="24"/>
        </w:rPr>
        <w:t>) proteins</w:t>
      </w:r>
      <w:r w:rsidR="00E20694" w:rsidRPr="00EF4168">
        <w:rPr>
          <w:rFonts w:ascii="Times New Roman" w:hAnsi="Times New Roman" w:cs="Times New Roman"/>
          <w:sz w:val="24"/>
          <w:szCs w:val="24"/>
        </w:rPr>
        <w:t xml:space="preserve"> and pentatricopeptide repeat proteins (PPR; approx</w:t>
      </w:r>
      <w:r w:rsidR="00D02515">
        <w:rPr>
          <w:rFonts w:ascii="Times New Roman" w:hAnsi="Times New Roman" w:cs="Times New Roman"/>
          <w:sz w:val="24"/>
          <w:szCs w:val="24"/>
        </w:rPr>
        <w:t>imately</w:t>
      </w:r>
      <w:r w:rsidR="00E20694" w:rsidRPr="00EF4168">
        <w:rPr>
          <w:rFonts w:ascii="Times New Roman" w:hAnsi="Times New Roman" w:cs="Times New Roman"/>
          <w:sz w:val="24"/>
          <w:szCs w:val="24"/>
        </w:rPr>
        <w:t xml:space="preserve"> 450 proteins) (Silverman et al., 2013). </w:t>
      </w:r>
      <w:r w:rsidR="00D02515">
        <w:rPr>
          <w:rFonts w:ascii="Times New Roman" w:hAnsi="Times New Roman" w:cs="Times New Roman"/>
          <w:sz w:val="24"/>
          <w:szCs w:val="24"/>
        </w:rPr>
        <w:t>However, to date, o</w:t>
      </w:r>
      <w:r w:rsidR="007128A0">
        <w:rPr>
          <w:rFonts w:ascii="Times New Roman" w:hAnsi="Times New Roman" w:cs="Times New Roman"/>
          <w:sz w:val="24"/>
          <w:szCs w:val="24"/>
        </w:rPr>
        <w:t>nly a f</w:t>
      </w:r>
      <w:r w:rsidR="00C667E7">
        <w:rPr>
          <w:rFonts w:ascii="Times New Roman" w:hAnsi="Times New Roman" w:cs="Times New Roman"/>
          <w:sz w:val="24"/>
          <w:szCs w:val="24"/>
        </w:rPr>
        <w:t>ew</w:t>
      </w:r>
      <w:r w:rsidR="00E20694">
        <w:rPr>
          <w:rFonts w:ascii="Times New Roman" w:hAnsi="Times New Roman" w:cs="Times New Roman"/>
          <w:sz w:val="24"/>
          <w:szCs w:val="24"/>
        </w:rPr>
        <w:t xml:space="preserve"> of these proteins</w:t>
      </w:r>
      <w:r w:rsidR="00E20694" w:rsidRPr="00EF4168">
        <w:rPr>
          <w:rFonts w:ascii="Times New Roman" w:hAnsi="Times New Roman" w:cs="Times New Roman"/>
          <w:sz w:val="24"/>
          <w:szCs w:val="24"/>
        </w:rPr>
        <w:t xml:space="preserve"> have been functionally characterized. Examples include the RRM</w:t>
      </w:r>
      <w:r w:rsidR="00C667E7">
        <w:rPr>
          <w:rFonts w:ascii="Times New Roman" w:hAnsi="Times New Roman" w:cs="Times New Roman"/>
          <w:sz w:val="24"/>
          <w:szCs w:val="24"/>
        </w:rPr>
        <w:t>-</w:t>
      </w:r>
      <w:r w:rsidR="00E20694" w:rsidRPr="00EF4168">
        <w:rPr>
          <w:rFonts w:ascii="Times New Roman" w:hAnsi="Times New Roman" w:cs="Times New Roman"/>
          <w:sz w:val="24"/>
          <w:szCs w:val="24"/>
        </w:rPr>
        <w:t xml:space="preserve">containing </w:t>
      </w:r>
      <w:r w:rsidR="00454351" w:rsidRPr="00EF4168">
        <w:rPr>
          <w:rFonts w:ascii="Times New Roman" w:hAnsi="Times New Roman" w:cs="Times New Roman"/>
          <w:sz w:val="24"/>
          <w:szCs w:val="24"/>
        </w:rPr>
        <w:t>GLYCINE-RICH RNA</w:t>
      </w:r>
      <w:r w:rsidR="00454351">
        <w:rPr>
          <w:rFonts w:ascii="Times New Roman" w:hAnsi="Times New Roman" w:cs="Times New Roman"/>
          <w:sz w:val="24"/>
          <w:szCs w:val="24"/>
        </w:rPr>
        <w:t>-</w:t>
      </w:r>
      <w:r w:rsidR="00454351" w:rsidRPr="00EF4168">
        <w:rPr>
          <w:rFonts w:ascii="Times New Roman" w:hAnsi="Times New Roman" w:cs="Times New Roman"/>
          <w:sz w:val="24"/>
          <w:szCs w:val="24"/>
        </w:rPr>
        <w:t xml:space="preserve">BINDING PROTEINS </w:t>
      </w:r>
      <w:r w:rsidR="00E20694" w:rsidRPr="00EF4168">
        <w:rPr>
          <w:rFonts w:ascii="Times New Roman" w:hAnsi="Times New Roman" w:cs="Times New Roman"/>
          <w:sz w:val="24"/>
          <w:szCs w:val="24"/>
        </w:rPr>
        <w:t>(GR-RBPs</w:t>
      </w:r>
      <w:r w:rsidR="00E20694" w:rsidRPr="003C00A6">
        <w:rPr>
          <w:rFonts w:ascii="Times New Roman" w:hAnsi="Times New Roman" w:cs="Times New Roman"/>
          <w:sz w:val="24"/>
          <w:szCs w:val="24"/>
        </w:rPr>
        <w:t>) that have been implicated in</w:t>
      </w:r>
      <w:r w:rsidR="00AE6B2B">
        <w:rPr>
          <w:rFonts w:ascii="Times New Roman" w:hAnsi="Times New Roman" w:cs="Times New Roman"/>
          <w:sz w:val="24"/>
          <w:szCs w:val="24"/>
        </w:rPr>
        <w:t xml:space="preserve"> mediating</w:t>
      </w:r>
      <w:r w:rsidR="00E20694" w:rsidRPr="003C00A6">
        <w:rPr>
          <w:rFonts w:ascii="Times New Roman" w:hAnsi="Times New Roman" w:cs="Times New Roman"/>
          <w:sz w:val="24"/>
          <w:szCs w:val="24"/>
        </w:rPr>
        <w:t xml:space="preserve"> responses to various stresses such as cold, salinity and drought </w:t>
      </w:r>
      <w:r w:rsidR="00E20694" w:rsidRPr="00EF4168">
        <w:rPr>
          <w:rFonts w:ascii="Times New Roman" w:hAnsi="Times New Roman" w:cs="Times New Roman"/>
          <w:sz w:val="24"/>
          <w:szCs w:val="24"/>
        </w:rPr>
        <w:t>(</w:t>
      </w:r>
      <w:r w:rsidR="00E20694">
        <w:rPr>
          <w:rFonts w:ascii="Times New Roman" w:hAnsi="Times New Roman" w:cs="Times New Roman"/>
          <w:sz w:val="24"/>
          <w:szCs w:val="24"/>
        </w:rPr>
        <w:t>Kim et al., 2007a</w:t>
      </w:r>
      <w:r w:rsidR="00454351">
        <w:rPr>
          <w:rFonts w:ascii="Times New Roman" w:hAnsi="Times New Roman" w:cs="Times New Roman"/>
          <w:sz w:val="24"/>
          <w:szCs w:val="24"/>
        </w:rPr>
        <w:t>;</w:t>
      </w:r>
      <w:r w:rsidR="00E20694">
        <w:rPr>
          <w:rFonts w:ascii="Times New Roman" w:hAnsi="Times New Roman" w:cs="Times New Roman"/>
          <w:sz w:val="24"/>
          <w:szCs w:val="24"/>
        </w:rPr>
        <w:t xml:space="preserve"> Kim et al., 2007b; Kwak et al., 2005; </w:t>
      </w:r>
      <w:r w:rsidR="00E20694" w:rsidRPr="00EF4168">
        <w:rPr>
          <w:rFonts w:ascii="Times New Roman" w:hAnsi="Times New Roman" w:cs="Times New Roman"/>
          <w:sz w:val="24"/>
          <w:szCs w:val="24"/>
        </w:rPr>
        <w:t>Lorković et al., 2009)</w:t>
      </w:r>
      <w:r w:rsidR="00E20694">
        <w:rPr>
          <w:rFonts w:ascii="Times New Roman" w:hAnsi="Times New Roman" w:cs="Times New Roman"/>
          <w:sz w:val="24"/>
          <w:szCs w:val="24"/>
        </w:rPr>
        <w:t xml:space="preserve"> and in </w:t>
      </w:r>
      <w:r w:rsidR="00C667E7">
        <w:rPr>
          <w:rFonts w:ascii="Times New Roman" w:hAnsi="Times New Roman" w:cs="Times New Roman"/>
          <w:sz w:val="24"/>
          <w:szCs w:val="24"/>
        </w:rPr>
        <w:t xml:space="preserve">regulating </w:t>
      </w:r>
      <w:r w:rsidR="00E20694">
        <w:rPr>
          <w:rFonts w:ascii="Times New Roman" w:hAnsi="Times New Roman" w:cs="Times New Roman"/>
          <w:sz w:val="24"/>
          <w:szCs w:val="24"/>
        </w:rPr>
        <w:t>circadian rhythm (Nolte and Staiger, 2015)</w:t>
      </w:r>
      <w:r w:rsidR="00E20694" w:rsidRPr="00EF4168">
        <w:rPr>
          <w:rFonts w:ascii="Times New Roman" w:hAnsi="Times New Roman" w:cs="Times New Roman"/>
          <w:sz w:val="24"/>
          <w:szCs w:val="24"/>
        </w:rPr>
        <w:t>.</w:t>
      </w:r>
      <w:r w:rsidR="00E20694">
        <w:rPr>
          <w:rFonts w:ascii="Times New Roman" w:hAnsi="Times New Roman" w:cs="Times New Roman"/>
          <w:sz w:val="24"/>
          <w:szCs w:val="24"/>
        </w:rPr>
        <w:t xml:space="preserve"> Similarly, CSD</w:t>
      </w:r>
      <w:r w:rsidR="003D1410">
        <w:rPr>
          <w:rFonts w:ascii="Times New Roman" w:hAnsi="Times New Roman" w:cs="Times New Roman"/>
          <w:sz w:val="24"/>
          <w:szCs w:val="24"/>
        </w:rPr>
        <w:t xml:space="preserve"> proteins</w:t>
      </w:r>
      <w:r w:rsidR="00E20694">
        <w:rPr>
          <w:rFonts w:ascii="Times New Roman" w:hAnsi="Times New Roman" w:cs="Times New Roman"/>
          <w:sz w:val="24"/>
          <w:szCs w:val="24"/>
        </w:rPr>
        <w:t xml:space="preserve"> and RNA helicases (RH) </w:t>
      </w:r>
      <w:r w:rsidR="00E20694">
        <w:rPr>
          <w:rFonts w:ascii="Times New Roman" w:hAnsi="Times New Roman" w:cs="Times New Roman"/>
          <w:sz w:val="24"/>
          <w:szCs w:val="24"/>
        </w:rPr>
        <w:lastRenderedPageBreak/>
        <w:t xml:space="preserve">have been shown to be involved in abiotic stress responses (Jung et al., 2013). </w:t>
      </w:r>
      <w:del w:id="9" w:author="Thomas Preiss" w:date="2016-06-09T22:36:00Z">
        <w:r w:rsidR="00E20694" w:rsidRPr="00EF4168" w:rsidDel="00E62229">
          <w:rPr>
            <w:rFonts w:ascii="Times New Roman" w:hAnsi="Times New Roman" w:cs="Times New Roman"/>
            <w:sz w:val="24"/>
            <w:szCs w:val="24"/>
          </w:rPr>
          <w:delText>RBPs</w:delText>
        </w:r>
        <w:r w:rsidR="00E20694" w:rsidDel="00E62229">
          <w:rPr>
            <w:rFonts w:ascii="Times New Roman" w:hAnsi="Times New Roman" w:cs="Times New Roman"/>
            <w:sz w:val="24"/>
            <w:szCs w:val="24"/>
          </w:rPr>
          <w:delText xml:space="preserve"> </w:delText>
        </w:r>
      </w:del>
      <w:ins w:id="10" w:author="Thomas Preiss" w:date="2016-06-09T22:36:00Z">
        <w:r w:rsidR="00E62229">
          <w:rPr>
            <w:rFonts w:ascii="Times New Roman" w:hAnsi="Times New Roman" w:cs="Times New Roman"/>
            <w:sz w:val="24"/>
            <w:szCs w:val="24"/>
          </w:rPr>
          <w:t xml:space="preserve">Proteins </w:t>
        </w:r>
      </w:ins>
      <w:r w:rsidR="00AE6B2B">
        <w:rPr>
          <w:rFonts w:ascii="Times New Roman" w:hAnsi="Times New Roman" w:cs="Times New Roman"/>
          <w:sz w:val="24"/>
          <w:szCs w:val="24"/>
        </w:rPr>
        <w:t xml:space="preserve">with known RBDs </w:t>
      </w:r>
      <w:r w:rsidR="00E20694">
        <w:rPr>
          <w:rFonts w:ascii="Times New Roman" w:hAnsi="Times New Roman" w:cs="Times New Roman"/>
          <w:sz w:val="24"/>
          <w:szCs w:val="24"/>
        </w:rPr>
        <w:t xml:space="preserve">also play important roles in plant developmental processes such as </w:t>
      </w:r>
      <w:r w:rsidR="00E20694" w:rsidRPr="00EF4168">
        <w:rPr>
          <w:rFonts w:ascii="Times New Roman" w:hAnsi="Times New Roman" w:cs="Times New Roman"/>
          <w:sz w:val="24"/>
          <w:szCs w:val="24"/>
        </w:rPr>
        <w:t>flowering</w:t>
      </w:r>
      <w:r w:rsidR="00E20694">
        <w:rPr>
          <w:rFonts w:ascii="Times New Roman" w:hAnsi="Times New Roman" w:cs="Times New Roman"/>
          <w:sz w:val="24"/>
          <w:szCs w:val="24"/>
        </w:rPr>
        <w:t xml:space="preserve"> </w:t>
      </w:r>
      <w:r w:rsidR="00E20694" w:rsidRPr="00EF4168">
        <w:rPr>
          <w:rFonts w:ascii="Times New Roman" w:hAnsi="Times New Roman" w:cs="Times New Roman"/>
          <w:sz w:val="24"/>
          <w:szCs w:val="24"/>
        </w:rPr>
        <w:t>time</w:t>
      </w:r>
      <w:r w:rsidR="00E20694">
        <w:rPr>
          <w:rFonts w:ascii="Times New Roman" w:hAnsi="Times New Roman" w:cs="Times New Roman"/>
          <w:sz w:val="24"/>
          <w:szCs w:val="24"/>
        </w:rPr>
        <w:t xml:space="preserve"> (</w:t>
      </w:r>
      <w:r w:rsidR="00E20694" w:rsidRPr="00EF4168">
        <w:rPr>
          <w:rFonts w:ascii="Times New Roman" w:hAnsi="Times New Roman" w:cs="Times New Roman"/>
          <w:sz w:val="24"/>
          <w:szCs w:val="24"/>
        </w:rPr>
        <w:t>Macknight et al., 1997</w:t>
      </w:r>
      <w:r w:rsidR="009729EB">
        <w:rPr>
          <w:rFonts w:ascii="Times New Roman" w:hAnsi="Times New Roman" w:cs="Times New Roman"/>
          <w:sz w:val="24"/>
          <w:szCs w:val="24"/>
        </w:rPr>
        <w:t>;</w:t>
      </w:r>
      <w:r w:rsidR="00E20694" w:rsidRPr="00EF4168">
        <w:rPr>
          <w:rFonts w:ascii="Times New Roman" w:hAnsi="Times New Roman" w:cs="Times New Roman"/>
          <w:sz w:val="24"/>
          <w:szCs w:val="24"/>
        </w:rPr>
        <w:t xml:space="preserve"> </w:t>
      </w:r>
      <w:r w:rsidR="00E20694">
        <w:rPr>
          <w:rFonts w:ascii="Times New Roman" w:hAnsi="Times New Roman" w:cs="Times New Roman"/>
          <w:sz w:val="24"/>
          <w:szCs w:val="24"/>
        </w:rPr>
        <w:t>Schomburg et al., 2001)</w:t>
      </w:r>
      <w:r w:rsidR="00AB7D60">
        <w:rPr>
          <w:rFonts w:ascii="Times New Roman" w:hAnsi="Times New Roman" w:cs="Times New Roman"/>
          <w:sz w:val="24"/>
          <w:szCs w:val="24"/>
        </w:rPr>
        <w:t>,</w:t>
      </w:r>
      <w:r w:rsidR="00E20694">
        <w:rPr>
          <w:rFonts w:ascii="Times New Roman" w:hAnsi="Times New Roman" w:cs="Times New Roman"/>
          <w:sz w:val="24"/>
          <w:szCs w:val="24"/>
        </w:rPr>
        <w:t xml:space="preserve"> floral morphogenesis (Lorkovic, 2009</w:t>
      </w:r>
      <w:r w:rsidR="009729EB">
        <w:rPr>
          <w:rFonts w:ascii="Times New Roman" w:hAnsi="Times New Roman" w:cs="Times New Roman"/>
          <w:sz w:val="24"/>
          <w:szCs w:val="24"/>
        </w:rPr>
        <w:t>;</w:t>
      </w:r>
      <w:r w:rsidR="00E20694">
        <w:rPr>
          <w:rFonts w:ascii="Times New Roman" w:hAnsi="Times New Roman" w:cs="Times New Roman"/>
          <w:sz w:val="24"/>
          <w:szCs w:val="24"/>
        </w:rPr>
        <w:t xml:space="preserve"> Jung et al., 2013), embryogenesis (Tripurani et al., 2011)</w:t>
      </w:r>
      <w:r w:rsidR="00C667E7">
        <w:rPr>
          <w:rFonts w:ascii="Times New Roman" w:hAnsi="Times New Roman" w:cs="Times New Roman"/>
          <w:sz w:val="24"/>
          <w:szCs w:val="24"/>
        </w:rPr>
        <w:t>,</w:t>
      </w:r>
      <w:r w:rsidR="00E20694">
        <w:rPr>
          <w:rFonts w:ascii="Times New Roman" w:hAnsi="Times New Roman" w:cs="Times New Roman"/>
          <w:sz w:val="24"/>
          <w:szCs w:val="24"/>
        </w:rPr>
        <w:t xml:space="preserve"> as well as ovule development and cell size homeostasis (Bush et al., 2013). </w:t>
      </w:r>
      <w:r w:rsidR="00455654">
        <w:rPr>
          <w:rFonts w:ascii="Times New Roman" w:hAnsi="Times New Roman" w:cs="Times New Roman"/>
          <w:sz w:val="24"/>
          <w:szCs w:val="24"/>
        </w:rPr>
        <w:t xml:space="preserve">Nevertheless, </w:t>
      </w:r>
      <w:r w:rsidR="00F620F6">
        <w:rPr>
          <w:rFonts w:ascii="Times New Roman" w:hAnsi="Times New Roman" w:cs="Times New Roman"/>
          <w:sz w:val="24"/>
          <w:szCs w:val="24"/>
        </w:rPr>
        <w:t xml:space="preserve">for </w:t>
      </w:r>
      <w:r w:rsidR="00455654">
        <w:rPr>
          <w:rFonts w:ascii="Times New Roman" w:hAnsi="Times New Roman" w:cs="Times New Roman"/>
          <w:sz w:val="24"/>
          <w:szCs w:val="24"/>
        </w:rPr>
        <w:t xml:space="preserve">the vast majority of </w:t>
      </w:r>
      <w:r w:rsidR="00567BEF">
        <w:rPr>
          <w:rFonts w:ascii="Times New Roman" w:hAnsi="Times New Roman" w:cs="Times New Roman"/>
          <w:sz w:val="24"/>
          <w:szCs w:val="24"/>
        </w:rPr>
        <w:t>bioinformatically</w:t>
      </w:r>
      <w:r w:rsidR="00E20694">
        <w:rPr>
          <w:rFonts w:ascii="Times New Roman" w:hAnsi="Times New Roman" w:cs="Times New Roman"/>
          <w:sz w:val="24"/>
          <w:szCs w:val="24"/>
        </w:rPr>
        <w:t xml:space="preserve"> predicted </w:t>
      </w:r>
      <w:r w:rsidR="00567BEF">
        <w:rPr>
          <w:rFonts w:ascii="Times New Roman" w:hAnsi="Times New Roman" w:cs="Times New Roman"/>
          <w:sz w:val="24"/>
          <w:szCs w:val="24"/>
        </w:rPr>
        <w:t xml:space="preserve">plant </w:t>
      </w:r>
      <w:r w:rsidR="00E20694">
        <w:rPr>
          <w:rFonts w:ascii="Times New Roman" w:hAnsi="Times New Roman" w:cs="Times New Roman"/>
          <w:sz w:val="24"/>
          <w:szCs w:val="24"/>
        </w:rPr>
        <w:t xml:space="preserve">RBPs </w:t>
      </w:r>
      <w:r w:rsidR="00F620F6">
        <w:rPr>
          <w:rFonts w:ascii="Times New Roman" w:hAnsi="Times New Roman" w:cs="Times New Roman"/>
          <w:sz w:val="24"/>
          <w:szCs w:val="24"/>
        </w:rPr>
        <w:t xml:space="preserve">there is no experimental evidence </w:t>
      </w:r>
      <w:r w:rsidR="00655A15">
        <w:rPr>
          <w:rFonts w:ascii="Times New Roman" w:hAnsi="Times New Roman" w:cs="Times New Roman"/>
          <w:sz w:val="24"/>
          <w:szCs w:val="24"/>
        </w:rPr>
        <w:t xml:space="preserve">for their </w:t>
      </w:r>
      <w:r w:rsidR="00F620F6">
        <w:rPr>
          <w:rFonts w:ascii="Times New Roman" w:hAnsi="Times New Roman" w:cs="Times New Roman"/>
          <w:sz w:val="24"/>
          <w:szCs w:val="24"/>
        </w:rPr>
        <w:t>RNA-binding</w:t>
      </w:r>
      <w:r w:rsidR="009F112C">
        <w:rPr>
          <w:rFonts w:ascii="Times New Roman" w:hAnsi="Times New Roman" w:cs="Times New Roman"/>
          <w:sz w:val="24"/>
          <w:szCs w:val="24"/>
        </w:rPr>
        <w:t xml:space="preserve"> </w:t>
      </w:r>
      <w:r w:rsidR="00655A15">
        <w:rPr>
          <w:rFonts w:ascii="Times New Roman" w:hAnsi="Times New Roman" w:cs="Times New Roman"/>
          <w:sz w:val="24"/>
          <w:szCs w:val="24"/>
        </w:rPr>
        <w:t xml:space="preserve">activity </w:t>
      </w:r>
      <w:r w:rsidR="009F112C">
        <w:rPr>
          <w:rFonts w:ascii="Times New Roman" w:hAnsi="Times New Roman" w:cs="Times New Roman"/>
          <w:sz w:val="24"/>
          <w:szCs w:val="24"/>
        </w:rPr>
        <w:t xml:space="preserve">or their </w:t>
      </w:r>
      <w:r w:rsidR="000E44C9">
        <w:rPr>
          <w:rFonts w:ascii="Times New Roman" w:hAnsi="Times New Roman" w:cs="Times New Roman"/>
          <w:sz w:val="24"/>
          <w:szCs w:val="24"/>
        </w:rPr>
        <w:t xml:space="preserve">molecular </w:t>
      </w:r>
      <w:r w:rsidR="009F112C">
        <w:rPr>
          <w:rFonts w:ascii="Times New Roman" w:hAnsi="Times New Roman" w:cs="Times New Roman"/>
          <w:sz w:val="24"/>
          <w:szCs w:val="24"/>
        </w:rPr>
        <w:t>function. Additionally</w:t>
      </w:r>
      <w:r w:rsidR="00F620F6">
        <w:rPr>
          <w:rFonts w:ascii="Times New Roman" w:hAnsi="Times New Roman" w:cs="Times New Roman"/>
          <w:sz w:val="24"/>
          <w:szCs w:val="24"/>
        </w:rPr>
        <w:t xml:space="preserve">, </w:t>
      </w:r>
      <w:r w:rsidR="000F6D8F" w:rsidRPr="00EF4168">
        <w:rPr>
          <w:rFonts w:ascii="Times New Roman" w:hAnsi="Times New Roman" w:cs="Times New Roman"/>
          <w:sz w:val="24"/>
          <w:szCs w:val="24"/>
        </w:rPr>
        <w:t>what non-canonical RBDs exist in plants remains to be determined, as there has been no global,</w:t>
      </w:r>
      <w:r w:rsidR="000F6D8F">
        <w:rPr>
          <w:rFonts w:ascii="Times New Roman" w:hAnsi="Times New Roman" w:cs="Times New Roman"/>
          <w:sz w:val="24"/>
          <w:szCs w:val="24"/>
        </w:rPr>
        <w:t xml:space="preserve"> un</w:t>
      </w:r>
      <w:r w:rsidR="000F6D8F" w:rsidRPr="00EF4168">
        <w:rPr>
          <w:rFonts w:ascii="Times New Roman" w:hAnsi="Times New Roman" w:cs="Times New Roman"/>
          <w:sz w:val="24"/>
          <w:szCs w:val="24"/>
        </w:rPr>
        <w:t>biased experimental approach taken to determine the cohort of plant RBPs</w:t>
      </w:r>
      <w:r w:rsidR="000F6D8F" w:rsidDel="000F6D8F">
        <w:rPr>
          <w:rFonts w:ascii="Times New Roman" w:hAnsi="Times New Roman" w:cs="Times New Roman"/>
          <w:sz w:val="24"/>
          <w:szCs w:val="24"/>
        </w:rPr>
        <w:t xml:space="preserve"> </w:t>
      </w:r>
      <w:r w:rsidR="00E20694" w:rsidRPr="00EF4168">
        <w:rPr>
          <w:rFonts w:ascii="Times New Roman" w:hAnsi="Times New Roman" w:cs="Times New Roman"/>
          <w:sz w:val="24"/>
          <w:szCs w:val="24"/>
        </w:rPr>
        <w:t>(Silverman et al., 2013)</w:t>
      </w:r>
      <w:r w:rsidR="00E20694">
        <w:rPr>
          <w:rFonts w:ascii="Times New Roman" w:hAnsi="Times New Roman" w:cs="Times New Roman"/>
          <w:sz w:val="24"/>
          <w:szCs w:val="24"/>
        </w:rPr>
        <w:t>.</w:t>
      </w:r>
      <w:r w:rsidR="00E20694" w:rsidRPr="00EF4168">
        <w:rPr>
          <w:rFonts w:ascii="Times New Roman" w:hAnsi="Times New Roman" w:cs="Times New Roman"/>
          <w:sz w:val="24"/>
          <w:szCs w:val="24"/>
        </w:rPr>
        <w:t xml:space="preserve"> </w:t>
      </w:r>
    </w:p>
    <w:p w14:paraId="716196CC" w14:textId="6E9EE884" w:rsidR="00015F5D" w:rsidRDefault="00E20694" w:rsidP="00E20694">
      <w:pPr>
        <w:spacing w:line="480" w:lineRule="auto"/>
        <w:rPr>
          <w:rFonts w:ascii="Times New Roman" w:hAnsi="Times New Roman" w:cs="Times New Roman"/>
          <w:sz w:val="24"/>
          <w:szCs w:val="24"/>
        </w:rPr>
      </w:pPr>
      <w:r w:rsidRPr="00EF4168">
        <w:rPr>
          <w:rFonts w:ascii="Times New Roman" w:hAnsi="Times New Roman" w:cs="Times New Roman"/>
          <w:sz w:val="24"/>
          <w:szCs w:val="24"/>
        </w:rPr>
        <w:t xml:space="preserve">Recently, </w:t>
      </w:r>
      <w:r>
        <w:rPr>
          <w:rFonts w:ascii="Times New Roman" w:hAnsi="Times New Roman" w:cs="Times New Roman"/>
          <w:sz w:val="24"/>
          <w:szCs w:val="24"/>
        </w:rPr>
        <w:t xml:space="preserve">a </w:t>
      </w:r>
      <w:r w:rsidRPr="00EF4168">
        <w:rPr>
          <w:rFonts w:ascii="Times New Roman" w:hAnsi="Times New Roman" w:cs="Times New Roman"/>
          <w:sz w:val="24"/>
          <w:szCs w:val="24"/>
        </w:rPr>
        <w:t>methodology</w:t>
      </w:r>
      <w:r w:rsidR="007F5599" w:rsidRPr="007F5599">
        <w:rPr>
          <w:rFonts w:ascii="Times New Roman" w:hAnsi="Times New Roman" w:cs="Times New Roman"/>
          <w:sz w:val="24"/>
          <w:szCs w:val="24"/>
        </w:rPr>
        <w:t xml:space="preserve"> </w:t>
      </w:r>
      <w:r w:rsidR="007F5599">
        <w:rPr>
          <w:rFonts w:ascii="Times New Roman" w:hAnsi="Times New Roman" w:cs="Times New Roman"/>
          <w:sz w:val="24"/>
          <w:szCs w:val="24"/>
        </w:rPr>
        <w:t>t</w:t>
      </w:r>
      <w:r w:rsidR="007F5599" w:rsidRPr="00EF4168">
        <w:rPr>
          <w:rFonts w:ascii="Times New Roman" w:hAnsi="Times New Roman" w:cs="Times New Roman"/>
          <w:sz w:val="24"/>
          <w:szCs w:val="24"/>
        </w:rPr>
        <w:t>ermed “</w:t>
      </w:r>
      <w:r w:rsidR="007F5599">
        <w:rPr>
          <w:rFonts w:ascii="Times New Roman" w:hAnsi="Times New Roman" w:cs="Times New Roman"/>
          <w:sz w:val="24"/>
          <w:szCs w:val="24"/>
        </w:rPr>
        <w:t xml:space="preserve">mRNA </w:t>
      </w:r>
      <w:r w:rsidR="007F5599" w:rsidRPr="00EF4168">
        <w:rPr>
          <w:rFonts w:ascii="Times New Roman" w:hAnsi="Times New Roman" w:cs="Times New Roman"/>
          <w:sz w:val="24"/>
          <w:szCs w:val="24"/>
        </w:rPr>
        <w:t>interactome capture”</w:t>
      </w:r>
      <w:r w:rsidRPr="00EF4168">
        <w:rPr>
          <w:rFonts w:ascii="Times New Roman" w:hAnsi="Times New Roman" w:cs="Times New Roman"/>
          <w:sz w:val="24"/>
          <w:szCs w:val="24"/>
        </w:rPr>
        <w:t xml:space="preserve"> </w:t>
      </w:r>
      <w:r w:rsidR="00EE1F01">
        <w:rPr>
          <w:rFonts w:ascii="Times New Roman" w:hAnsi="Times New Roman" w:cs="Times New Roman"/>
          <w:sz w:val="24"/>
          <w:szCs w:val="24"/>
        </w:rPr>
        <w:t>was</w:t>
      </w:r>
      <w:r w:rsidRPr="00EF4168">
        <w:rPr>
          <w:rFonts w:ascii="Times New Roman" w:hAnsi="Times New Roman" w:cs="Times New Roman"/>
          <w:sz w:val="24"/>
          <w:szCs w:val="24"/>
        </w:rPr>
        <w:t xml:space="preserve"> developed </w:t>
      </w:r>
      <w:r>
        <w:rPr>
          <w:rFonts w:ascii="Times New Roman" w:hAnsi="Times New Roman" w:cs="Times New Roman"/>
          <w:sz w:val="24"/>
          <w:szCs w:val="24"/>
        </w:rPr>
        <w:t>that can identify</w:t>
      </w:r>
      <w:r w:rsidRPr="00EF4168">
        <w:rPr>
          <w:rFonts w:ascii="Times New Roman" w:hAnsi="Times New Roman" w:cs="Times New Roman"/>
          <w:sz w:val="24"/>
          <w:szCs w:val="24"/>
        </w:rPr>
        <w:t xml:space="preserve"> the portion of </w:t>
      </w:r>
      <w:r w:rsidR="009049DD">
        <w:rPr>
          <w:rFonts w:ascii="Times New Roman" w:hAnsi="Times New Roman" w:cs="Times New Roman"/>
          <w:sz w:val="24"/>
          <w:szCs w:val="24"/>
        </w:rPr>
        <w:t xml:space="preserve">cellular </w:t>
      </w:r>
      <w:r w:rsidRPr="00EF4168">
        <w:rPr>
          <w:rFonts w:ascii="Times New Roman" w:hAnsi="Times New Roman" w:cs="Times New Roman"/>
          <w:sz w:val="24"/>
          <w:szCs w:val="24"/>
        </w:rPr>
        <w:t>proteome</w:t>
      </w:r>
      <w:r w:rsidR="009049DD">
        <w:rPr>
          <w:rFonts w:ascii="Times New Roman" w:hAnsi="Times New Roman" w:cs="Times New Roman"/>
          <w:sz w:val="24"/>
          <w:szCs w:val="24"/>
        </w:rPr>
        <w:t>s</w:t>
      </w:r>
      <w:r w:rsidRPr="00EF4168">
        <w:rPr>
          <w:rFonts w:ascii="Times New Roman" w:hAnsi="Times New Roman" w:cs="Times New Roman"/>
          <w:sz w:val="24"/>
          <w:szCs w:val="24"/>
        </w:rPr>
        <w:t xml:space="preserve"> </w:t>
      </w:r>
      <w:r>
        <w:rPr>
          <w:rFonts w:ascii="Times New Roman" w:hAnsi="Times New Roman" w:cs="Times New Roman"/>
          <w:sz w:val="24"/>
          <w:szCs w:val="24"/>
        </w:rPr>
        <w:t xml:space="preserve">that is bound to </w:t>
      </w:r>
      <w:r w:rsidR="009049DD">
        <w:rPr>
          <w:rFonts w:ascii="Times New Roman" w:hAnsi="Times New Roman" w:cs="Times New Roman"/>
          <w:sz w:val="24"/>
          <w:szCs w:val="24"/>
        </w:rPr>
        <w:t xml:space="preserve">polyadenylated </w:t>
      </w:r>
      <w:r>
        <w:rPr>
          <w:rFonts w:ascii="Times New Roman" w:hAnsi="Times New Roman" w:cs="Times New Roman"/>
          <w:sz w:val="24"/>
          <w:szCs w:val="24"/>
        </w:rPr>
        <w:t>RNA</w:t>
      </w:r>
      <w:r w:rsidRPr="00EF4168">
        <w:rPr>
          <w:rFonts w:ascii="Times New Roman" w:hAnsi="Times New Roman" w:cs="Times New Roman"/>
          <w:sz w:val="24"/>
          <w:szCs w:val="24"/>
        </w:rPr>
        <w:t xml:space="preserve"> </w:t>
      </w:r>
      <w:r w:rsidR="000B3668">
        <w:rPr>
          <w:rFonts w:ascii="Times New Roman" w:hAnsi="Times New Roman" w:cs="Times New Roman"/>
          <w:sz w:val="24"/>
          <w:szCs w:val="24"/>
        </w:rPr>
        <w:t>(Castello et al., 2012;</w:t>
      </w:r>
      <w:r w:rsidRPr="00EF4168">
        <w:rPr>
          <w:rFonts w:ascii="Times New Roman" w:hAnsi="Times New Roman" w:cs="Times New Roman"/>
          <w:sz w:val="24"/>
          <w:szCs w:val="24"/>
          <w:lang w:val="en-US"/>
        </w:rPr>
        <w:t xml:space="preserve"> Baltz et al., 2012</w:t>
      </w:r>
      <w:r w:rsidRPr="00EF4168">
        <w:rPr>
          <w:rFonts w:ascii="Times New Roman" w:hAnsi="Times New Roman" w:cs="Times New Roman"/>
          <w:sz w:val="24"/>
          <w:szCs w:val="24"/>
        </w:rPr>
        <w:t xml:space="preserve">). </w:t>
      </w:r>
      <w:r w:rsidR="007F5599">
        <w:rPr>
          <w:rFonts w:ascii="Times New Roman" w:hAnsi="Times New Roman" w:cs="Times New Roman"/>
          <w:sz w:val="24"/>
          <w:szCs w:val="24"/>
        </w:rPr>
        <w:t>The</w:t>
      </w:r>
      <w:r w:rsidRPr="00EF4168">
        <w:rPr>
          <w:rFonts w:ascii="Times New Roman" w:hAnsi="Times New Roman" w:cs="Times New Roman"/>
          <w:sz w:val="24"/>
          <w:szCs w:val="24"/>
        </w:rPr>
        <w:t xml:space="preserve"> method uses </w:t>
      </w:r>
      <w:r w:rsidR="007F5599">
        <w:rPr>
          <w:rFonts w:ascii="Times New Roman" w:hAnsi="Times New Roman" w:cs="Times New Roman"/>
          <w:sz w:val="24"/>
          <w:szCs w:val="24"/>
        </w:rPr>
        <w:t xml:space="preserve">irradiation of live cells with </w:t>
      </w:r>
      <w:r w:rsidRPr="00EF4168">
        <w:rPr>
          <w:rFonts w:ascii="Times New Roman" w:hAnsi="Times New Roman" w:cs="Times New Roman"/>
          <w:sz w:val="24"/>
          <w:szCs w:val="24"/>
        </w:rPr>
        <w:t>short-wave UV light (254 nm)</w:t>
      </w:r>
      <w:r w:rsidR="007F5599">
        <w:rPr>
          <w:rFonts w:ascii="Times New Roman" w:hAnsi="Times New Roman" w:cs="Times New Roman"/>
          <w:sz w:val="24"/>
          <w:szCs w:val="24"/>
        </w:rPr>
        <w:t xml:space="preserve">, </w:t>
      </w:r>
      <w:r w:rsidR="00D06E6A">
        <w:rPr>
          <w:rFonts w:ascii="Times New Roman" w:hAnsi="Times New Roman" w:cs="Times New Roman"/>
          <w:sz w:val="24"/>
          <w:szCs w:val="24"/>
        </w:rPr>
        <w:t>which</w:t>
      </w:r>
      <w:r w:rsidR="00A54A9E">
        <w:rPr>
          <w:rFonts w:ascii="Times New Roman" w:hAnsi="Times New Roman" w:cs="Times New Roman"/>
          <w:sz w:val="24"/>
          <w:szCs w:val="24"/>
        </w:rPr>
        <w:t>,</w:t>
      </w:r>
      <w:r w:rsidR="00D06E6A">
        <w:rPr>
          <w:rFonts w:ascii="Times New Roman" w:hAnsi="Times New Roman" w:cs="Times New Roman"/>
          <w:sz w:val="24"/>
          <w:szCs w:val="24"/>
        </w:rPr>
        <w:t xml:space="preserve"> unlike formaldehyde</w:t>
      </w:r>
      <w:r w:rsidR="00A54A9E">
        <w:rPr>
          <w:rFonts w:ascii="Times New Roman" w:hAnsi="Times New Roman" w:cs="Times New Roman"/>
          <w:sz w:val="24"/>
          <w:szCs w:val="24"/>
        </w:rPr>
        <w:t>,</w:t>
      </w:r>
      <w:r w:rsidR="00D06E6A">
        <w:rPr>
          <w:rFonts w:ascii="Times New Roman" w:hAnsi="Times New Roman" w:cs="Times New Roman"/>
          <w:sz w:val="24"/>
          <w:szCs w:val="24"/>
        </w:rPr>
        <w:t xml:space="preserve"> is </w:t>
      </w:r>
      <w:r w:rsidR="007F5599">
        <w:rPr>
          <w:rFonts w:ascii="Times New Roman" w:hAnsi="Times New Roman" w:cs="Times New Roman"/>
          <w:sz w:val="24"/>
          <w:szCs w:val="24"/>
        </w:rPr>
        <w:t xml:space="preserve">known </w:t>
      </w:r>
      <w:r w:rsidRPr="00EF4168">
        <w:rPr>
          <w:rFonts w:ascii="Times New Roman" w:hAnsi="Times New Roman" w:cs="Times New Roman"/>
          <w:sz w:val="24"/>
          <w:szCs w:val="24"/>
        </w:rPr>
        <w:t>to</w:t>
      </w:r>
      <w:r>
        <w:rPr>
          <w:rFonts w:ascii="Times New Roman" w:hAnsi="Times New Roman" w:cs="Times New Roman"/>
          <w:sz w:val="24"/>
          <w:szCs w:val="24"/>
        </w:rPr>
        <w:t xml:space="preserve"> </w:t>
      </w:r>
      <w:r w:rsidR="007F5599">
        <w:rPr>
          <w:rFonts w:ascii="Times New Roman" w:hAnsi="Times New Roman" w:cs="Times New Roman"/>
          <w:sz w:val="24"/>
          <w:szCs w:val="24"/>
        </w:rPr>
        <w:t xml:space="preserve">selectively </w:t>
      </w:r>
      <w:r>
        <w:rPr>
          <w:rFonts w:ascii="Times New Roman" w:hAnsi="Times New Roman" w:cs="Times New Roman"/>
          <w:sz w:val="24"/>
          <w:szCs w:val="24"/>
        </w:rPr>
        <w:t xml:space="preserve">cross-link </w:t>
      </w:r>
      <w:r w:rsidR="00A54A9E">
        <w:rPr>
          <w:rFonts w:ascii="Times New Roman" w:hAnsi="Times New Roman" w:cs="Times New Roman"/>
          <w:sz w:val="24"/>
          <w:szCs w:val="24"/>
        </w:rPr>
        <w:t xml:space="preserve">proteins in </w:t>
      </w:r>
      <w:r w:rsidR="007F5599">
        <w:rPr>
          <w:rFonts w:ascii="Times New Roman" w:hAnsi="Times New Roman" w:cs="Times New Roman"/>
          <w:sz w:val="24"/>
          <w:szCs w:val="24"/>
        </w:rPr>
        <w:t xml:space="preserve">direct </w:t>
      </w:r>
      <w:r w:rsidR="00A54A9E">
        <w:rPr>
          <w:rFonts w:ascii="Times New Roman" w:hAnsi="Times New Roman" w:cs="Times New Roman"/>
          <w:sz w:val="24"/>
          <w:szCs w:val="24"/>
        </w:rPr>
        <w:t xml:space="preserve">contact to </w:t>
      </w:r>
      <w:r w:rsidRPr="00EF4168">
        <w:rPr>
          <w:rFonts w:ascii="Times New Roman" w:hAnsi="Times New Roman" w:cs="Times New Roman"/>
          <w:sz w:val="24"/>
          <w:szCs w:val="24"/>
        </w:rPr>
        <w:t>RNA (</w:t>
      </w:r>
      <w:r>
        <w:rPr>
          <w:rFonts w:ascii="Times New Roman" w:hAnsi="Times New Roman" w:cs="Times New Roman"/>
          <w:sz w:val="24"/>
          <w:szCs w:val="24"/>
        </w:rPr>
        <w:t>Greenberg, 1979; Dreyfuss et al.</w:t>
      </w:r>
      <w:r w:rsidR="000B3668">
        <w:rPr>
          <w:rFonts w:ascii="Times New Roman" w:hAnsi="Times New Roman" w:cs="Times New Roman"/>
          <w:sz w:val="24"/>
          <w:szCs w:val="24"/>
        </w:rPr>
        <w:t>,</w:t>
      </w:r>
      <w:r>
        <w:rPr>
          <w:rFonts w:ascii="Times New Roman" w:hAnsi="Times New Roman" w:cs="Times New Roman"/>
          <w:sz w:val="24"/>
          <w:szCs w:val="24"/>
        </w:rPr>
        <w:t xml:space="preserve"> 1983; Wagenmakers et al., 1980</w:t>
      </w:r>
      <w:r w:rsidRPr="00EF4168">
        <w:rPr>
          <w:rFonts w:ascii="Times New Roman" w:hAnsi="Times New Roman" w:cs="Times New Roman"/>
          <w:sz w:val="24"/>
          <w:szCs w:val="24"/>
        </w:rPr>
        <w:t xml:space="preserve">). </w:t>
      </w:r>
      <w:r w:rsidR="007F5599">
        <w:rPr>
          <w:rFonts w:ascii="Times New Roman" w:hAnsi="Times New Roman" w:cs="Times New Roman"/>
          <w:sz w:val="24"/>
          <w:szCs w:val="24"/>
        </w:rPr>
        <w:t>Following cell lysis, c</w:t>
      </w:r>
      <w:r w:rsidRPr="00EF4168">
        <w:rPr>
          <w:rFonts w:ascii="Times New Roman" w:hAnsi="Times New Roman" w:cs="Times New Roman"/>
          <w:sz w:val="24"/>
          <w:szCs w:val="24"/>
        </w:rPr>
        <w:t xml:space="preserve">ross-linked mRNA-protein complexes are </w:t>
      </w:r>
      <w:r>
        <w:rPr>
          <w:rFonts w:ascii="Times New Roman" w:hAnsi="Times New Roman" w:cs="Times New Roman"/>
          <w:sz w:val="24"/>
          <w:szCs w:val="24"/>
        </w:rPr>
        <w:t>isolated</w:t>
      </w:r>
      <w:r w:rsidRPr="00EF4168">
        <w:rPr>
          <w:rFonts w:ascii="Times New Roman" w:hAnsi="Times New Roman" w:cs="Times New Roman"/>
          <w:sz w:val="24"/>
          <w:szCs w:val="24"/>
        </w:rPr>
        <w:t xml:space="preserve"> using oligo(dT) beads </w:t>
      </w:r>
      <w:r w:rsidR="007F5599">
        <w:rPr>
          <w:rFonts w:ascii="Times New Roman" w:hAnsi="Times New Roman" w:cs="Times New Roman"/>
          <w:sz w:val="24"/>
          <w:szCs w:val="24"/>
        </w:rPr>
        <w:t xml:space="preserve">under </w:t>
      </w:r>
      <w:r w:rsidRPr="00EF4168">
        <w:rPr>
          <w:rFonts w:ascii="Times New Roman" w:hAnsi="Times New Roman" w:cs="Times New Roman"/>
          <w:sz w:val="24"/>
          <w:szCs w:val="24"/>
        </w:rPr>
        <w:t xml:space="preserve">stringent </w:t>
      </w:r>
      <w:r w:rsidR="007F5599">
        <w:rPr>
          <w:rFonts w:ascii="Times New Roman" w:hAnsi="Times New Roman" w:cs="Times New Roman"/>
          <w:sz w:val="24"/>
          <w:szCs w:val="24"/>
        </w:rPr>
        <w:t>conditions</w:t>
      </w:r>
      <w:r w:rsidRPr="00EF4168">
        <w:rPr>
          <w:rFonts w:ascii="Times New Roman" w:hAnsi="Times New Roman" w:cs="Times New Roman"/>
          <w:sz w:val="24"/>
          <w:szCs w:val="24"/>
        </w:rPr>
        <w:t xml:space="preserve">, </w:t>
      </w:r>
      <w:r w:rsidR="007F5599">
        <w:rPr>
          <w:rFonts w:ascii="Times New Roman" w:hAnsi="Times New Roman" w:cs="Times New Roman"/>
          <w:sz w:val="24"/>
          <w:szCs w:val="24"/>
        </w:rPr>
        <w:t>prior</w:t>
      </w:r>
      <w:r w:rsidRPr="00EF4168">
        <w:rPr>
          <w:rFonts w:ascii="Times New Roman" w:hAnsi="Times New Roman" w:cs="Times New Roman"/>
          <w:sz w:val="24"/>
          <w:szCs w:val="24"/>
        </w:rPr>
        <w:t xml:space="preserve"> </w:t>
      </w:r>
      <w:r w:rsidR="007F5599">
        <w:rPr>
          <w:rFonts w:ascii="Times New Roman" w:hAnsi="Times New Roman" w:cs="Times New Roman"/>
          <w:sz w:val="24"/>
          <w:szCs w:val="24"/>
        </w:rPr>
        <w:t>to</w:t>
      </w:r>
      <w:r w:rsidRPr="00EF4168">
        <w:rPr>
          <w:rFonts w:ascii="Times New Roman" w:hAnsi="Times New Roman" w:cs="Times New Roman"/>
          <w:sz w:val="24"/>
          <w:szCs w:val="24"/>
        </w:rPr>
        <w:t xml:space="preserve"> </w:t>
      </w:r>
      <w:r>
        <w:rPr>
          <w:rFonts w:ascii="Times New Roman" w:hAnsi="Times New Roman" w:cs="Times New Roman"/>
          <w:sz w:val="24"/>
          <w:szCs w:val="24"/>
        </w:rPr>
        <w:t xml:space="preserve">RNase treatment </w:t>
      </w:r>
      <w:r w:rsidRPr="00EF4168">
        <w:rPr>
          <w:rFonts w:ascii="Times New Roman" w:hAnsi="Times New Roman" w:cs="Times New Roman"/>
          <w:sz w:val="24"/>
          <w:szCs w:val="24"/>
        </w:rPr>
        <w:t xml:space="preserve">and </w:t>
      </w:r>
      <w:r w:rsidR="007F5599">
        <w:rPr>
          <w:rFonts w:ascii="Times New Roman" w:hAnsi="Times New Roman" w:cs="Times New Roman"/>
          <w:sz w:val="24"/>
          <w:szCs w:val="24"/>
        </w:rPr>
        <w:t>protein</w:t>
      </w:r>
      <w:r w:rsidRPr="00EF4168">
        <w:rPr>
          <w:rFonts w:ascii="Times New Roman" w:hAnsi="Times New Roman" w:cs="Times New Roman"/>
          <w:sz w:val="24"/>
          <w:szCs w:val="24"/>
        </w:rPr>
        <w:t xml:space="preserve"> identification by m</w:t>
      </w:r>
      <w:r>
        <w:rPr>
          <w:rFonts w:ascii="Times New Roman" w:hAnsi="Times New Roman" w:cs="Times New Roman"/>
          <w:sz w:val="24"/>
          <w:szCs w:val="24"/>
        </w:rPr>
        <w:t xml:space="preserve">ass spectrometry (MS). </w:t>
      </w:r>
      <w:r w:rsidR="007F5599">
        <w:rPr>
          <w:rFonts w:ascii="Times New Roman" w:hAnsi="Times New Roman" w:cs="Times New Roman"/>
          <w:sz w:val="24"/>
          <w:szCs w:val="24"/>
        </w:rPr>
        <w:t>mRNA i</w:t>
      </w:r>
      <w:r>
        <w:rPr>
          <w:rFonts w:ascii="Times New Roman" w:hAnsi="Times New Roman" w:cs="Times New Roman"/>
          <w:sz w:val="24"/>
          <w:szCs w:val="24"/>
        </w:rPr>
        <w:t>nteractome capture</w:t>
      </w:r>
      <w:r w:rsidRPr="00EF4168">
        <w:rPr>
          <w:rFonts w:ascii="Times New Roman" w:hAnsi="Times New Roman" w:cs="Times New Roman"/>
          <w:sz w:val="24"/>
          <w:szCs w:val="24"/>
        </w:rPr>
        <w:t xml:space="preserve"> </w:t>
      </w:r>
      <w:r>
        <w:rPr>
          <w:rFonts w:ascii="Times New Roman" w:hAnsi="Times New Roman" w:cs="Times New Roman"/>
          <w:sz w:val="24"/>
          <w:szCs w:val="24"/>
        </w:rPr>
        <w:t>has been performed on</w:t>
      </w:r>
      <w:r w:rsidRPr="00EF4168">
        <w:rPr>
          <w:rFonts w:ascii="Times New Roman" w:hAnsi="Times New Roman" w:cs="Times New Roman"/>
          <w:sz w:val="24"/>
          <w:szCs w:val="24"/>
        </w:rPr>
        <w:t xml:space="preserve"> </w:t>
      </w:r>
      <w:r w:rsidR="00F51F43">
        <w:rPr>
          <w:rFonts w:ascii="Times New Roman" w:hAnsi="Times New Roman" w:cs="Times New Roman"/>
          <w:sz w:val="24"/>
          <w:szCs w:val="24"/>
        </w:rPr>
        <w:t xml:space="preserve">a range of mammalian </w:t>
      </w:r>
      <w:r w:rsidR="00F51F43" w:rsidRPr="00EF4168">
        <w:rPr>
          <w:rFonts w:ascii="Times New Roman" w:hAnsi="Times New Roman" w:cs="Times New Roman"/>
          <w:sz w:val="24"/>
          <w:szCs w:val="24"/>
          <w:lang w:val="en-US"/>
        </w:rPr>
        <w:t>cell</w:t>
      </w:r>
      <w:r w:rsidR="00F51F43">
        <w:rPr>
          <w:rFonts w:ascii="Times New Roman" w:hAnsi="Times New Roman" w:cs="Times New Roman"/>
          <w:sz w:val="24"/>
          <w:szCs w:val="24"/>
          <w:lang w:val="en-US"/>
        </w:rPr>
        <w:t xml:space="preserve"> line</w:t>
      </w:r>
      <w:r w:rsidR="00F51F43" w:rsidRPr="00EF4168">
        <w:rPr>
          <w:rFonts w:ascii="Times New Roman" w:hAnsi="Times New Roman" w:cs="Times New Roman"/>
          <w:sz w:val="24"/>
          <w:szCs w:val="24"/>
          <w:lang w:val="en-US"/>
        </w:rPr>
        <w:t xml:space="preserve">s </w:t>
      </w:r>
      <w:r w:rsidRPr="00EF4168">
        <w:rPr>
          <w:rFonts w:ascii="Times New Roman" w:hAnsi="Times New Roman" w:cs="Times New Roman"/>
          <w:sz w:val="24"/>
          <w:szCs w:val="24"/>
          <w:lang w:val="en-US"/>
        </w:rPr>
        <w:t>(Castello et al., 2012; Baltz et al., 2012</w:t>
      </w:r>
      <w:r>
        <w:rPr>
          <w:rFonts w:ascii="Times New Roman" w:hAnsi="Times New Roman" w:cs="Times New Roman"/>
          <w:sz w:val="24"/>
          <w:szCs w:val="24"/>
          <w:lang w:val="en-US"/>
        </w:rPr>
        <w:t xml:space="preserve">; </w:t>
      </w:r>
      <w:r w:rsidRPr="00EF4168">
        <w:rPr>
          <w:rFonts w:ascii="Times New Roman" w:hAnsi="Times New Roman" w:cs="Times New Roman"/>
          <w:sz w:val="24"/>
          <w:szCs w:val="24"/>
          <w:lang w:val="en-US"/>
        </w:rPr>
        <w:t>Beckmann et al., 2015</w:t>
      </w:r>
      <w:r w:rsidR="009729EB">
        <w:rPr>
          <w:rFonts w:ascii="Times New Roman" w:hAnsi="Times New Roman" w:cs="Times New Roman"/>
          <w:sz w:val="24"/>
          <w:szCs w:val="24"/>
          <w:lang w:val="en-US"/>
        </w:rPr>
        <w:t xml:space="preserve">; </w:t>
      </w:r>
      <w:r w:rsidRPr="00EF4168">
        <w:rPr>
          <w:rFonts w:ascii="Times New Roman" w:eastAsia="Times New Roman" w:hAnsi="Times New Roman" w:cs="Times New Roman"/>
          <w:sz w:val="24"/>
          <w:szCs w:val="24"/>
          <w:lang w:eastAsia="en-AU"/>
        </w:rPr>
        <w:t>Kwon et al., 2013</w:t>
      </w:r>
      <w:r w:rsidR="009729EB">
        <w:rPr>
          <w:rFonts w:ascii="Times New Roman" w:hAnsi="Times New Roman" w:cs="Times New Roman"/>
          <w:sz w:val="24"/>
          <w:szCs w:val="24"/>
          <w:lang w:val="en-US"/>
        </w:rPr>
        <w:t xml:space="preserve">; </w:t>
      </w:r>
      <w:r w:rsidR="00F51F43">
        <w:rPr>
          <w:rFonts w:ascii="Times New Roman" w:hAnsi="Times New Roman" w:cs="Times New Roman"/>
          <w:sz w:val="24"/>
          <w:szCs w:val="24"/>
          <w:lang w:val="en-US"/>
        </w:rPr>
        <w:t>Liao et al.</w:t>
      </w:r>
      <w:r w:rsidR="006259B9">
        <w:rPr>
          <w:rFonts w:ascii="Times New Roman" w:hAnsi="Times New Roman" w:cs="Times New Roman"/>
          <w:sz w:val="24"/>
          <w:szCs w:val="24"/>
          <w:lang w:val="en-US"/>
        </w:rPr>
        <w:t>,</w:t>
      </w:r>
      <w:r w:rsidR="00F51F43">
        <w:rPr>
          <w:rFonts w:ascii="Times New Roman" w:hAnsi="Times New Roman" w:cs="Times New Roman"/>
          <w:sz w:val="24"/>
          <w:szCs w:val="24"/>
          <w:lang w:val="en-US"/>
        </w:rPr>
        <w:t xml:space="preserve"> </w:t>
      </w:r>
      <w:r w:rsidR="006259B9">
        <w:rPr>
          <w:rFonts w:ascii="Times New Roman" w:hAnsi="Times New Roman" w:cs="Times New Roman"/>
          <w:sz w:val="24"/>
          <w:szCs w:val="24"/>
          <w:lang w:val="en-US"/>
        </w:rPr>
        <w:t>2016</w:t>
      </w:r>
      <w:r w:rsidR="00F51F43">
        <w:rPr>
          <w:rFonts w:ascii="Times New Roman" w:hAnsi="Times New Roman" w:cs="Times New Roman"/>
          <w:sz w:val="24"/>
          <w:szCs w:val="24"/>
          <w:lang w:val="en-US"/>
        </w:rPr>
        <w:t>)</w:t>
      </w:r>
      <w:r w:rsidR="00487310">
        <w:rPr>
          <w:rFonts w:ascii="Times New Roman" w:hAnsi="Times New Roman" w:cs="Times New Roman"/>
          <w:sz w:val="24"/>
          <w:szCs w:val="24"/>
          <w:lang w:val="en-US"/>
        </w:rPr>
        <w:t xml:space="preserve">, </w:t>
      </w:r>
      <w:r w:rsidR="00015F5D" w:rsidRPr="009729EB">
        <w:rPr>
          <w:rFonts w:ascii="Times New Roman" w:hAnsi="Times New Roman" w:cs="Times New Roman"/>
          <w:bCs/>
          <w:i/>
          <w:iCs/>
          <w:sz w:val="24"/>
          <w:szCs w:val="24"/>
          <w:lang w:val="en-US"/>
        </w:rPr>
        <w:t>Caenorhabditis elegans</w:t>
      </w:r>
      <w:r w:rsidR="00F51F43">
        <w:rPr>
          <w:rFonts w:ascii="Times New Roman" w:hAnsi="Times New Roman" w:cs="Times New Roman"/>
          <w:sz w:val="24"/>
          <w:szCs w:val="24"/>
          <w:lang w:val="en-US"/>
        </w:rPr>
        <w:t xml:space="preserve"> (</w:t>
      </w:r>
      <w:r w:rsidR="0013223D">
        <w:rPr>
          <w:rFonts w:ascii="Times New Roman" w:hAnsi="Times New Roman" w:cs="Times New Roman"/>
          <w:sz w:val="24"/>
          <w:szCs w:val="24"/>
          <w:lang w:val="en-US"/>
        </w:rPr>
        <w:t>Matia-Gonzalez et al., 2015</w:t>
      </w:r>
      <w:r w:rsidR="00F51F43">
        <w:rPr>
          <w:rFonts w:ascii="Times New Roman" w:hAnsi="Times New Roman" w:cs="Times New Roman"/>
          <w:sz w:val="24"/>
          <w:szCs w:val="24"/>
          <w:lang w:val="en-US"/>
        </w:rPr>
        <w:t>)</w:t>
      </w:r>
      <w:r w:rsidR="00F45657">
        <w:rPr>
          <w:rFonts w:ascii="Times New Roman" w:hAnsi="Times New Roman" w:cs="Times New Roman"/>
          <w:sz w:val="24"/>
          <w:szCs w:val="24"/>
          <w:lang w:val="en-US"/>
        </w:rPr>
        <w:t xml:space="preserve">, </w:t>
      </w:r>
      <w:r w:rsidR="00F45657" w:rsidRPr="0025065D">
        <w:rPr>
          <w:rFonts w:ascii="Times New Roman" w:hAnsi="Times New Roman" w:cs="Times New Roman"/>
          <w:i/>
          <w:sz w:val="24"/>
          <w:szCs w:val="24"/>
          <w:lang w:val="en-US"/>
        </w:rPr>
        <w:t xml:space="preserve">Drosophila </w:t>
      </w:r>
      <w:r w:rsidR="00C13967" w:rsidRPr="0025065D">
        <w:rPr>
          <w:rFonts w:ascii="Times New Roman" w:hAnsi="Times New Roman" w:cs="Times New Roman"/>
          <w:i/>
          <w:sz w:val="24"/>
          <w:szCs w:val="24"/>
          <w:lang w:val="en-US"/>
        </w:rPr>
        <w:t>melanogaster</w:t>
      </w:r>
      <w:r w:rsidR="00C13967">
        <w:rPr>
          <w:rFonts w:ascii="Times New Roman" w:hAnsi="Times New Roman" w:cs="Times New Roman"/>
          <w:sz w:val="24"/>
          <w:szCs w:val="24"/>
          <w:lang w:val="en-US"/>
        </w:rPr>
        <w:t xml:space="preserve"> </w:t>
      </w:r>
      <w:r w:rsidR="00F45657">
        <w:rPr>
          <w:rFonts w:ascii="Times New Roman" w:hAnsi="Times New Roman" w:cs="Times New Roman"/>
          <w:sz w:val="24"/>
          <w:szCs w:val="24"/>
          <w:lang w:val="en-US"/>
        </w:rPr>
        <w:t>(Wessels et al., 2016)</w:t>
      </w:r>
      <w:r w:rsidR="00F51F43">
        <w:rPr>
          <w:rFonts w:ascii="Times New Roman" w:hAnsi="Times New Roman" w:cs="Times New Roman"/>
          <w:sz w:val="24"/>
          <w:szCs w:val="24"/>
          <w:lang w:val="en-US"/>
        </w:rPr>
        <w:t xml:space="preserve"> and </w:t>
      </w:r>
      <w:r w:rsidR="00015F5D" w:rsidRPr="009729EB">
        <w:rPr>
          <w:rFonts w:ascii="Times New Roman" w:hAnsi="Times New Roman" w:cs="Times New Roman"/>
          <w:i/>
          <w:sz w:val="24"/>
          <w:szCs w:val="24"/>
          <w:lang w:val="en-US"/>
        </w:rPr>
        <w:t>Saccharomyces cerevisiae</w:t>
      </w:r>
      <w:r w:rsidR="00015F5D">
        <w:rPr>
          <w:rFonts w:ascii="Times New Roman" w:hAnsi="Times New Roman" w:cs="Times New Roman"/>
          <w:sz w:val="24"/>
          <w:szCs w:val="24"/>
          <w:lang w:val="en-US"/>
        </w:rPr>
        <w:t xml:space="preserve"> </w:t>
      </w:r>
      <w:r w:rsidRPr="00EF4168">
        <w:rPr>
          <w:rFonts w:ascii="Times New Roman" w:hAnsi="Times New Roman" w:cs="Times New Roman"/>
          <w:sz w:val="24"/>
          <w:szCs w:val="24"/>
          <w:lang w:val="en-US"/>
        </w:rPr>
        <w:t>(Beckmann et al., 2015</w:t>
      </w:r>
      <w:r w:rsidR="00487310">
        <w:rPr>
          <w:rFonts w:ascii="Times New Roman" w:hAnsi="Times New Roman" w:cs="Times New Roman"/>
          <w:sz w:val="24"/>
          <w:szCs w:val="24"/>
          <w:lang w:val="en-US"/>
        </w:rPr>
        <w:t xml:space="preserve">; </w:t>
      </w:r>
      <w:r w:rsidR="0013223D">
        <w:rPr>
          <w:rFonts w:ascii="Times New Roman" w:hAnsi="Times New Roman" w:cs="Times New Roman"/>
          <w:sz w:val="24"/>
          <w:szCs w:val="24"/>
          <w:lang w:val="en-US"/>
        </w:rPr>
        <w:t>Mitchell et al., 2013; Matia-Gonzalez et al., 2015</w:t>
      </w:r>
      <w:r w:rsidRPr="00EF4168">
        <w:rPr>
          <w:rFonts w:ascii="Times New Roman" w:hAnsi="Times New Roman" w:cs="Times New Roman"/>
          <w:sz w:val="24"/>
          <w:szCs w:val="24"/>
          <w:lang w:val="en-US"/>
        </w:rPr>
        <w:t>). These studies have revealed</w:t>
      </w:r>
      <w:r w:rsidR="00015F5D">
        <w:rPr>
          <w:rFonts w:ascii="Times New Roman" w:hAnsi="Times New Roman" w:cs="Times New Roman"/>
          <w:sz w:val="24"/>
          <w:szCs w:val="24"/>
          <w:lang w:val="en-US"/>
        </w:rPr>
        <w:t xml:space="preserve"> </w:t>
      </w:r>
      <w:r w:rsidRPr="00EF4168">
        <w:rPr>
          <w:rFonts w:ascii="Times New Roman" w:hAnsi="Times New Roman" w:cs="Times New Roman"/>
          <w:sz w:val="24"/>
          <w:szCs w:val="24"/>
          <w:lang w:val="en-US"/>
        </w:rPr>
        <w:t>unexpected</w:t>
      </w:r>
      <w:r>
        <w:rPr>
          <w:rFonts w:ascii="Times New Roman" w:hAnsi="Times New Roman" w:cs="Times New Roman"/>
          <w:sz w:val="24"/>
          <w:szCs w:val="24"/>
          <w:lang w:val="en-US"/>
        </w:rPr>
        <w:t>ly high number</w:t>
      </w:r>
      <w:r w:rsidR="00015F5D">
        <w:rPr>
          <w:rFonts w:ascii="Times New Roman" w:hAnsi="Times New Roman" w:cs="Times New Roman"/>
          <w:sz w:val="24"/>
          <w:szCs w:val="24"/>
          <w:lang w:val="en-US"/>
        </w:rPr>
        <w:t>s</w:t>
      </w:r>
      <w:r>
        <w:rPr>
          <w:rFonts w:ascii="Times New Roman" w:hAnsi="Times New Roman" w:cs="Times New Roman"/>
          <w:sz w:val="24"/>
          <w:szCs w:val="24"/>
          <w:lang w:val="en-US"/>
        </w:rPr>
        <w:t xml:space="preserve"> of </w:t>
      </w:r>
      <w:r w:rsidR="00015F5D">
        <w:rPr>
          <w:rFonts w:ascii="Times New Roman" w:hAnsi="Times New Roman" w:cs="Times New Roman"/>
          <w:sz w:val="24"/>
          <w:szCs w:val="24"/>
          <w:lang w:val="en-US"/>
        </w:rPr>
        <w:t xml:space="preserve">diverse </w:t>
      </w:r>
      <w:r>
        <w:rPr>
          <w:rFonts w:ascii="Times New Roman" w:hAnsi="Times New Roman" w:cs="Times New Roman"/>
          <w:sz w:val="24"/>
          <w:szCs w:val="24"/>
          <w:lang w:val="en-US"/>
        </w:rPr>
        <w:t>RBPs</w:t>
      </w:r>
      <w:r w:rsidRPr="00EF4168">
        <w:rPr>
          <w:rFonts w:ascii="Times New Roman" w:hAnsi="Times New Roman" w:cs="Times New Roman"/>
          <w:sz w:val="24"/>
          <w:szCs w:val="24"/>
          <w:lang w:val="en-US"/>
        </w:rPr>
        <w:t xml:space="preserve"> in eukaryotic cells</w:t>
      </w:r>
      <w:r w:rsidR="00015F5D">
        <w:rPr>
          <w:rFonts w:ascii="Times New Roman" w:hAnsi="Times New Roman" w:cs="Times New Roman"/>
          <w:sz w:val="24"/>
          <w:szCs w:val="24"/>
          <w:lang w:val="en-US"/>
        </w:rPr>
        <w:t>, indicating</w:t>
      </w:r>
      <w:r w:rsidRPr="00EF4168">
        <w:rPr>
          <w:rFonts w:ascii="Times New Roman" w:hAnsi="Times New Roman" w:cs="Times New Roman"/>
          <w:sz w:val="24"/>
          <w:szCs w:val="24"/>
          <w:lang w:val="en-US"/>
        </w:rPr>
        <w:t xml:space="preserve"> </w:t>
      </w:r>
      <w:r w:rsidRPr="00051AE3">
        <w:rPr>
          <w:rFonts w:ascii="Times New Roman" w:hAnsi="Times New Roman" w:cs="Times New Roman"/>
          <w:sz w:val="24"/>
          <w:szCs w:val="24"/>
        </w:rPr>
        <w:t xml:space="preserve">that </w:t>
      </w:r>
      <w:r>
        <w:rPr>
          <w:rFonts w:ascii="Times New Roman" w:hAnsi="Times New Roman" w:cs="Times New Roman"/>
          <w:sz w:val="24"/>
          <w:szCs w:val="24"/>
        </w:rPr>
        <w:t xml:space="preserve">many </w:t>
      </w:r>
      <w:r w:rsidRPr="00051AE3">
        <w:rPr>
          <w:rFonts w:ascii="Times New Roman" w:hAnsi="Times New Roman" w:cs="Times New Roman"/>
          <w:sz w:val="24"/>
          <w:szCs w:val="24"/>
        </w:rPr>
        <w:t xml:space="preserve">unforeseen </w:t>
      </w:r>
      <w:r>
        <w:rPr>
          <w:rFonts w:ascii="Times New Roman" w:hAnsi="Times New Roman" w:cs="Times New Roman"/>
          <w:sz w:val="24"/>
          <w:szCs w:val="24"/>
        </w:rPr>
        <w:t xml:space="preserve">RNA-based regulatory </w:t>
      </w:r>
      <w:r w:rsidRPr="00051AE3">
        <w:rPr>
          <w:rFonts w:ascii="Times New Roman" w:hAnsi="Times New Roman" w:cs="Times New Roman"/>
          <w:sz w:val="24"/>
          <w:szCs w:val="24"/>
        </w:rPr>
        <w:t xml:space="preserve">mechanisms </w:t>
      </w:r>
      <w:r>
        <w:rPr>
          <w:rFonts w:ascii="Times New Roman" w:hAnsi="Times New Roman" w:cs="Times New Roman"/>
          <w:sz w:val="24"/>
          <w:szCs w:val="24"/>
        </w:rPr>
        <w:t>have yet to be elucidated</w:t>
      </w:r>
      <w:r w:rsidRPr="00EF4168">
        <w:rPr>
          <w:rFonts w:ascii="Times New Roman" w:hAnsi="Times New Roman" w:cs="Times New Roman"/>
          <w:sz w:val="24"/>
          <w:szCs w:val="24"/>
        </w:rPr>
        <w:t>.</w:t>
      </w:r>
      <w:r w:rsidR="00F45657">
        <w:rPr>
          <w:rFonts w:ascii="Times New Roman" w:hAnsi="Times New Roman" w:cs="Times New Roman"/>
          <w:sz w:val="24"/>
          <w:szCs w:val="24"/>
        </w:rPr>
        <w:t xml:space="preserve"> Currently such an approach has not been reported for plant</w:t>
      </w:r>
      <w:r w:rsidR="006259B9">
        <w:rPr>
          <w:rFonts w:ascii="Times New Roman" w:hAnsi="Times New Roman" w:cs="Times New Roman"/>
          <w:sz w:val="24"/>
          <w:szCs w:val="24"/>
        </w:rPr>
        <w:t>s</w:t>
      </w:r>
      <w:r w:rsidR="00F45657">
        <w:rPr>
          <w:rFonts w:ascii="Times New Roman" w:hAnsi="Times New Roman" w:cs="Times New Roman"/>
          <w:sz w:val="24"/>
          <w:szCs w:val="24"/>
        </w:rPr>
        <w:t>.</w:t>
      </w:r>
    </w:p>
    <w:p w14:paraId="2D35FDA4" w14:textId="0F803426" w:rsidR="00637C3D"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we </w:t>
      </w:r>
      <w:r w:rsidR="00637C3D">
        <w:rPr>
          <w:rFonts w:ascii="Times New Roman" w:hAnsi="Times New Roman" w:cs="Times New Roman"/>
          <w:sz w:val="24"/>
          <w:szCs w:val="24"/>
        </w:rPr>
        <w:t xml:space="preserve">detail </w:t>
      </w:r>
      <w:r>
        <w:rPr>
          <w:rFonts w:ascii="Times New Roman" w:hAnsi="Times New Roman" w:cs="Times New Roman"/>
          <w:sz w:val="24"/>
          <w:szCs w:val="24"/>
        </w:rPr>
        <w:t xml:space="preserve">the </w:t>
      </w:r>
      <w:del w:id="11" w:author="Thomas Preiss" w:date="2016-06-09T22:36:00Z">
        <w:r w:rsidR="000D112A" w:rsidDel="007278C2">
          <w:rPr>
            <w:rFonts w:ascii="Times New Roman" w:hAnsi="Times New Roman" w:cs="Times New Roman"/>
            <w:sz w:val="24"/>
            <w:szCs w:val="24"/>
          </w:rPr>
          <w:delText xml:space="preserve">first </w:delText>
        </w:r>
      </w:del>
      <w:r>
        <w:rPr>
          <w:rFonts w:ascii="Times New Roman" w:hAnsi="Times New Roman" w:cs="Times New Roman"/>
          <w:sz w:val="24"/>
          <w:szCs w:val="24"/>
        </w:rPr>
        <w:t xml:space="preserve">successful adaption of </w:t>
      </w:r>
      <w:r w:rsidR="00D0364F">
        <w:rPr>
          <w:rFonts w:ascii="Times New Roman" w:hAnsi="Times New Roman" w:cs="Times New Roman"/>
          <w:sz w:val="24"/>
          <w:szCs w:val="24"/>
        </w:rPr>
        <w:t xml:space="preserve">mRNA </w:t>
      </w:r>
      <w:r>
        <w:rPr>
          <w:rFonts w:ascii="Times New Roman" w:hAnsi="Times New Roman" w:cs="Times New Roman"/>
          <w:sz w:val="24"/>
          <w:szCs w:val="24"/>
        </w:rPr>
        <w:t xml:space="preserve">interactome capture </w:t>
      </w:r>
      <w:r w:rsidR="00D0364F">
        <w:rPr>
          <w:rFonts w:ascii="Times New Roman" w:hAnsi="Times New Roman" w:cs="Times New Roman"/>
          <w:sz w:val="24"/>
          <w:szCs w:val="24"/>
        </w:rPr>
        <w:t>to</w:t>
      </w:r>
      <w:r>
        <w:rPr>
          <w:rFonts w:ascii="Times New Roman" w:hAnsi="Times New Roman" w:cs="Times New Roman"/>
          <w:sz w:val="24"/>
          <w:szCs w:val="24"/>
        </w:rPr>
        <w:t xml:space="preserve"> </w:t>
      </w:r>
      <w:r w:rsidR="00D516EF">
        <w:rPr>
          <w:rFonts w:ascii="Times New Roman" w:hAnsi="Times New Roman" w:cs="Times New Roman"/>
          <w:sz w:val="24"/>
          <w:szCs w:val="24"/>
        </w:rPr>
        <w:t xml:space="preserve">a living intact plant. Using </w:t>
      </w:r>
      <w:r>
        <w:rPr>
          <w:rFonts w:ascii="Times New Roman" w:hAnsi="Times New Roman" w:cs="Times New Roman"/>
          <w:sz w:val="24"/>
          <w:szCs w:val="24"/>
        </w:rPr>
        <w:t xml:space="preserve">Arabidopsis </w:t>
      </w:r>
      <w:r w:rsidR="009D0BD7">
        <w:rPr>
          <w:rFonts w:ascii="Times New Roman" w:hAnsi="Times New Roman" w:cs="Times New Roman"/>
          <w:sz w:val="24"/>
          <w:szCs w:val="24"/>
        </w:rPr>
        <w:t xml:space="preserve">etiolated </w:t>
      </w:r>
      <w:r>
        <w:rPr>
          <w:rFonts w:ascii="Times New Roman" w:hAnsi="Times New Roman" w:cs="Times New Roman"/>
          <w:sz w:val="24"/>
          <w:szCs w:val="24"/>
        </w:rPr>
        <w:t>seedlings</w:t>
      </w:r>
      <w:r w:rsidR="00D0364F">
        <w:rPr>
          <w:rFonts w:ascii="Times New Roman" w:hAnsi="Times New Roman" w:cs="Times New Roman"/>
          <w:sz w:val="24"/>
          <w:szCs w:val="24"/>
        </w:rPr>
        <w:t xml:space="preserve"> as source material</w:t>
      </w:r>
      <w:r w:rsidR="00D516EF">
        <w:rPr>
          <w:rFonts w:ascii="Times New Roman" w:hAnsi="Times New Roman" w:cs="Times New Roman"/>
          <w:sz w:val="24"/>
          <w:szCs w:val="24"/>
        </w:rPr>
        <w:t>, w</w:t>
      </w:r>
      <w:r>
        <w:rPr>
          <w:rFonts w:ascii="Times New Roman" w:hAnsi="Times New Roman" w:cs="Times New Roman"/>
          <w:sz w:val="24"/>
          <w:szCs w:val="24"/>
        </w:rPr>
        <w:t xml:space="preserve">e </w:t>
      </w:r>
      <w:r w:rsidR="008D635B">
        <w:rPr>
          <w:rFonts w:ascii="Times New Roman" w:hAnsi="Times New Roman" w:cs="Times New Roman"/>
          <w:sz w:val="24"/>
          <w:szCs w:val="24"/>
        </w:rPr>
        <w:t xml:space="preserve">have </w:t>
      </w:r>
      <w:r>
        <w:rPr>
          <w:rFonts w:ascii="Times New Roman" w:hAnsi="Times New Roman" w:cs="Times New Roman"/>
          <w:sz w:val="24"/>
          <w:szCs w:val="24"/>
        </w:rPr>
        <w:t xml:space="preserve">identified </w:t>
      </w:r>
      <w:r w:rsidR="009A2527">
        <w:rPr>
          <w:rFonts w:ascii="Times New Roman" w:hAnsi="Times New Roman" w:cs="Times New Roman"/>
          <w:sz w:val="24"/>
          <w:szCs w:val="24"/>
        </w:rPr>
        <w:t>300</w:t>
      </w:r>
      <w:r>
        <w:rPr>
          <w:rFonts w:ascii="Times New Roman" w:hAnsi="Times New Roman" w:cs="Times New Roman"/>
          <w:sz w:val="24"/>
          <w:szCs w:val="24"/>
        </w:rPr>
        <w:t xml:space="preserve"> </w:t>
      </w:r>
      <w:r w:rsidR="004B0FB5">
        <w:rPr>
          <w:rFonts w:ascii="Times New Roman" w:hAnsi="Times New Roman" w:cs="Times New Roman"/>
          <w:sz w:val="24"/>
          <w:szCs w:val="24"/>
        </w:rPr>
        <w:t>Arabidopsis proteins as RNA-binding,</w:t>
      </w:r>
      <w:r w:rsidR="008D635B">
        <w:rPr>
          <w:rFonts w:ascii="Times New Roman" w:hAnsi="Times New Roman" w:cs="Times New Roman"/>
          <w:sz w:val="24"/>
          <w:szCs w:val="24"/>
        </w:rPr>
        <w:t xml:space="preserve"> and present another set of </w:t>
      </w:r>
      <w:r w:rsidR="000D112A">
        <w:rPr>
          <w:rFonts w:ascii="Times New Roman" w:hAnsi="Times New Roman" w:cs="Times New Roman"/>
          <w:sz w:val="24"/>
          <w:szCs w:val="24"/>
        </w:rPr>
        <w:t xml:space="preserve">over </w:t>
      </w:r>
      <w:r w:rsidR="008D635B">
        <w:rPr>
          <w:rFonts w:ascii="Times New Roman" w:hAnsi="Times New Roman" w:cs="Times New Roman"/>
          <w:sz w:val="24"/>
          <w:szCs w:val="24"/>
        </w:rPr>
        <w:t>4</w:t>
      </w:r>
      <w:r w:rsidR="000D112A">
        <w:rPr>
          <w:rFonts w:ascii="Times New Roman" w:hAnsi="Times New Roman" w:cs="Times New Roman"/>
          <w:sz w:val="24"/>
          <w:szCs w:val="24"/>
        </w:rPr>
        <w:t>00</w:t>
      </w:r>
      <w:r w:rsidR="008D635B">
        <w:rPr>
          <w:rFonts w:ascii="Times New Roman" w:hAnsi="Times New Roman" w:cs="Times New Roman"/>
          <w:sz w:val="24"/>
          <w:szCs w:val="24"/>
        </w:rPr>
        <w:t xml:space="preserve"> proteins as candidate RBPs</w:t>
      </w:r>
      <w:r w:rsidR="000D112A">
        <w:rPr>
          <w:rFonts w:ascii="Times New Roman" w:hAnsi="Times New Roman" w:cs="Times New Roman"/>
          <w:sz w:val="24"/>
          <w:szCs w:val="24"/>
        </w:rPr>
        <w:t xml:space="preserve">, underscoring the prevalence of RNA-binding </w:t>
      </w:r>
      <w:r w:rsidR="00582063">
        <w:rPr>
          <w:rFonts w:ascii="Times New Roman" w:hAnsi="Times New Roman" w:cs="Times New Roman"/>
          <w:sz w:val="24"/>
          <w:szCs w:val="24"/>
        </w:rPr>
        <w:t xml:space="preserve">and </w:t>
      </w:r>
      <w:r w:rsidR="006E5348">
        <w:rPr>
          <w:rFonts w:ascii="Times New Roman" w:hAnsi="Times New Roman" w:cs="Times New Roman"/>
          <w:sz w:val="24"/>
          <w:szCs w:val="24"/>
        </w:rPr>
        <w:t xml:space="preserve">RBD </w:t>
      </w:r>
      <w:r w:rsidR="00582063">
        <w:rPr>
          <w:rFonts w:ascii="Times New Roman" w:hAnsi="Times New Roman" w:cs="Times New Roman"/>
          <w:sz w:val="24"/>
          <w:szCs w:val="24"/>
        </w:rPr>
        <w:t xml:space="preserve">diversity within the plant </w:t>
      </w:r>
      <w:r w:rsidR="000D112A">
        <w:rPr>
          <w:rFonts w:ascii="Times New Roman" w:hAnsi="Times New Roman" w:cs="Times New Roman"/>
          <w:sz w:val="24"/>
          <w:szCs w:val="24"/>
        </w:rPr>
        <w:t>proteome</w:t>
      </w:r>
      <w:r>
        <w:rPr>
          <w:rFonts w:ascii="Times New Roman" w:hAnsi="Times New Roman" w:cs="Times New Roman"/>
          <w:sz w:val="24"/>
          <w:szCs w:val="24"/>
        </w:rPr>
        <w:t xml:space="preserve">. </w:t>
      </w:r>
      <w:r w:rsidR="00F50A91">
        <w:rPr>
          <w:rFonts w:ascii="Times New Roman" w:hAnsi="Times New Roman" w:cs="Times New Roman"/>
          <w:sz w:val="24"/>
          <w:szCs w:val="24"/>
        </w:rPr>
        <w:t xml:space="preserve">Corroborating our approach, many known RBPs were isolated, along with </w:t>
      </w:r>
      <w:r w:rsidR="000D112A">
        <w:rPr>
          <w:rFonts w:ascii="Times New Roman" w:hAnsi="Times New Roman" w:cs="Times New Roman"/>
          <w:sz w:val="24"/>
          <w:szCs w:val="24"/>
        </w:rPr>
        <w:t>a multitude of bioinformatically predicted RBPs</w:t>
      </w:r>
      <w:r w:rsidR="001448AF">
        <w:rPr>
          <w:rFonts w:ascii="Times New Roman" w:hAnsi="Times New Roman" w:cs="Times New Roman"/>
          <w:sz w:val="24"/>
          <w:szCs w:val="24"/>
        </w:rPr>
        <w:t>,</w:t>
      </w:r>
      <w:r w:rsidR="00F50A91">
        <w:rPr>
          <w:rFonts w:ascii="Times New Roman" w:hAnsi="Times New Roman" w:cs="Times New Roman"/>
          <w:sz w:val="24"/>
          <w:szCs w:val="24"/>
        </w:rPr>
        <w:t xml:space="preserve"> providing</w:t>
      </w:r>
      <w:r w:rsidR="000D112A">
        <w:rPr>
          <w:rFonts w:ascii="Times New Roman" w:hAnsi="Times New Roman" w:cs="Times New Roman"/>
          <w:sz w:val="24"/>
          <w:szCs w:val="24"/>
        </w:rPr>
        <w:t xml:space="preserve"> the first </w:t>
      </w:r>
      <w:r w:rsidR="00B9096D">
        <w:rPr>
          <w:rFonts w:ascii="Times New Roman" w:hAnsi="Times New Roman" w:cs="Times New Roman"/>
          <w:sz w:val="24"/>
          <w:szCs w:val="24"/>
        </w:rPr>
        <w:t>direct experimental</w:t>
      </w:r>
      <w:r w:rsidR="008D635B">
        <w:rPr>
          <w:rFonts w:ascii="Times New Roman" w:hAnsi="Times New Roman" w:cs="Times New Roman"/>
          <w:sz w:val="24"/>
          <w:szCs w:val="24"/>
        </w:rPr>
        <w:t xml:space="preserve"> </w:t>
      </w:r>
      <w:r w:rsidR="00B9096D">
        <w:rPr>
          <w:rFonts w:ascii="Times New Roman" w:hAnsi="Times New Roman" w:cs="Times New Roman"/>
          <w:sz w:val="24"/>
          <w:szCs w:val="24"/>
        </w:rPr>
        <w:t>evidence of</w:t>
      </w:r>
      <w:r w:rsidR="004B0FB5">
        <w:rPr>
          <w:rFonts w:ascii="Times New Roman" w:hAnsi="Times New Roman" w:cs="Times New Roman"/>
          <w:sz w:val="24"/>
          <w:szCs w:val="24"/>
        </w:rPr>
        <w:t xml:space="preserve"> </w:t>
      </w:r>
      <w:r w:rsidR="00F50A91">
        <w:rPr>
          <w:rFonts w:ascii="Times New Roman" w:hAnsi="Times New Roman" w:cs="Times New Roman"/>
          <w:sz w:val="24"/>
          <w:szCs w:val="24"/>
        </w:rPr>
        <w:t xml:space="preserve">their </w:t>
      </w:r>
      <w:r w:rsidR="008D635B" w:rsidRPr="001448AF">
        <w:rPr>
          <w:rFonts w:ascii="Times New Roman" w:hAnsi="Times New Roman" w:cs="Times New Roman"/>
          <w:i/>
          <w:sz w:val="24"/>
          <w:szCs w:val="24"/>
        </w:rPr>
        <w:t>in vivo</w:t>
      </w:r>
      <w:r w:rsidR="008D635B">
        <w:rPr>
          <w:rFonts w:ascii="Times New Roman" w:hAnsi="Times New Roman" w:cs="Times New Roman"/>
          <w:sz w:val="24"/>
          <w:szCs w:val="24"/>
        </w:rPr>
        <w:t xml:space="preserve"> RNA-binding activity.</w:t>
      </w:r>
      <w:r>
        <w:rPr>
          <w:rFonts w:ascii="Times New Roman" w:hAnsi="Times New Roman" w:cs="Times New Roman"/>
          <w:sz w:val="24"/>
          <w:szCs w:val="24"/>
        </w:rPr>
        <w:t xml:space="preserve"> </w:t>
      </w:r>
      <w:r w:rsidR="006E5348">
        <w:rPr>
          <w:rFonts w:ascii="Times New Roman" w:hAnsi="Times New Roman" w:cs="Times New Roman"/>
          <w:sz w:val="24"/>
          <w:szCs w:val="24"/>
        </w:rPr>
        <w:t>M</w:t>
      </w:r>
      <w:r w:rsidR="008D635B">
        <w:rPr>
          <w:rFonts w:ascii="Times New Roman" w:hAnsi="Times New Roman" w:cs="Times New Roman"/>
          <w:sz w:val="24"/>
          <w:szCs w:val="24"/>
        </w:rPr>
        <w:t>ore</w:t>
      </w:r>
      <w:r w:rsidR="006E5348">
        <w:rPr>
          <w:rFonts w:ascii="Times New Roman" w:hAnsi="Times New Roman" w:cs="Times New Roman"/>
          <w:sz w:val="24"/>
          <w:szCs w:val="24"/>
        </w:rPr>
        <w:t>over</w:t>
      </w:r>
      <w:r w:rsidR="008D635B">
        <w:rPr>
          <w:rFonts w:ascii="Times New Roman" w:hAnsi="Times New Roman" w:cs="Times New Roman"/>
          <w:sz w:val="24"/>
          <w:szCs w:val="24"/>
        </w:rPr>
        <w:t xml:space="preserve">, we </w:t>
      </w:r>
      <w:r>
        <w:rPr>
          <w:rFonts w:ascii="Times New Roman" w:hAnsi="Times New Roman" w:cs="Times New Roman"/>
          <w:sz w:val="24"/>
          <w:szCs w:val="24"/>
        </w:rPr>
        <w:t>identif</w:t>
      </w:r>
      <w:r w:rsidR="001448AF">
        <w:rPr>
          <w:rFonts w:ascii="Times New Roman" w:hAnsi="Times New Roman" w:cs="Times New Roman"/>
          <w:sz w:val="24"/>
          <w:szCs w:val="24"/>
        </w:rPr>
        <w:t>ied</w:t>
      </w:r>
      <w:r w:rsidR="006E5348">
        <w:rPr>
          <w:rFonts w:ascii="Times New Roman" w:hAnsi="Times New Roman" w:cs="Times New Roman"/>
          <w:sz w:val="24"/>
          <w:szCs w:val="24"/>
        </w:rPr>
        <w:t xml:space="preserve"> </w:t>
      </w:r>
      <w:r w:rsidR="001448AF">
        <w:rPr>
          <w:rFonts w:ascii="Times New Roman" w:hAnsi="Times New Roman" w:cs="Times New Roman"/>
          <w:sz w:val="24"/>
          <w:szCs w:val="24"/>
        </w:rPr>
        <w:t>potential</w:t>
      </w:r>
      <w:r w:rsidR="006E5348">
        <w:rPr>
          <w:rFonts w:ascii="Times New Roman" w:hAnsi="Times New Roman" w:cs="Times New Roman"/>
          <w:sz w:val="24"/>
          <w:szCs w:val="24"/>
        </w:rPr>
        <w:t xml:space="preserve"> novel plant RBD</w:t>
      </w:r>
      <w:r w:rsidR="00F50A91">
        <w:rPr>
          <w:rFonts w:ascii="Times New Roman" w:hAnsi="Times New Roman" w:cs="Times New Roman"/>
          <w:sz w:val="24"/>
          <w:szCs w:val="24"/>
        </w:rPr>
        <w:t>s</w:t>
      </w:r>
      <w:r w:rsidR="006E5348">
        <w:rPr>
          <w:rFonts w:ascii="Times New Roman" w:hAnsi="Times New Roman" w:cs="Times New Roman"/>
          <w:sz w:val="24"/>
          <w:szCs w:val="24"/>
        </w:rPr>
        <w:t xml:space="preserve"> and </w:t>
      </w:r>
      <w:r>
        <w:rPr>
          <w:rFonts w:ascii="Times New Roman" w:hAnsi="Times New Roman" w:cs="Times New Roman"/>
          <w:sz w:val="24"/>
          <w:szCs w:val="24"/>
        </w:rPr>
        <w:t>a diverse set of proteins not previously associated with RNA biology</w:t>
      </w:r>
      <w:r w:rsidR="00C76F90">
        <w:rPr>
          <w:rFonts w:ascii="Times New Roman" w:hAnsi="Times New Roman" w:cs="Times New Roman"/>
          <w:sz w:val="24"/>
          <w:szCs w:val="24"/>
        </w:rPr>
        <w:t xml:space="preserve"> including proteins involved in signalling pathways, cytoskeleton organization</w:t>
      </w:r>
      <w:r w:rsidR="00F50A91">
        <w:rPr>
          <w:rFonts w:ascii="Times New Roman" w:hAnsi="Times New Roman" w:cs="Times New Roman"/>
          <w:sz w:val="24"/>
          <w:szCs w:val="24"/>
        </w:rPr>
        <w:t xml:space="preserve"> and membrane transport</w:t>
      </w:r>
      <w:r>
        <w:rPr>
          <w:rFonts w:ascii="Times New Roman" w:hAnsi="Times New Roman" w:cs="Times New Roman"/>
          <w:sz w:val="24"/>
          <w:szCs w:val="24"/>
        </w:rPr>
        <w:t xml:space="preserve">. </w:t>
      </w:r>
      <w:r w:rsidR="00804071">
        <w:rPr>
          <w:rFonts w:ascii="Times New Roman" w:hAnsi="Times New Roman" w:cs="Times New Roman"/>
          <w:sz w:val="24"/>
          <w:szCs w:val="24"/>
        </w:rPr>
        <w:t xml:space="preserve">Our study </w:t>
      </w:r>
      <w:r w:rsidR="00637C3D">
        <w:rPr>
          <w:rFonts w:ascii="Times New Roman" w:hAnsi="Times New Roman" w:cs="Times New Roman"/>
          <w:sz w:val="24"/>
          <w:szCs w:val="24"/>
        </w:rPr>
        <w:t xml:space="preserve">thus </w:t>
      </w:r>
      <w:r w:rsidR="00AE6B19">
        <w:rPr>
          <w:rFonts w:ascii="Times New Roman" w:hAnsi="Times New Roman" w:cs="Times New Roman"/>
          <w:sz w:val="24"/>
          <w:szCs w:val="24"/>
        </w:rPr>
        <w:t>reports</w:t>
      </w:r>
      <w:r w:rsidR="003C6636">
        <w:rPr>
          <w:rFonts w:ascii="Times New Roman" w:hAnsi="Times New Roman" w:cs="Times New Roman"/>
          <w:sz w:val="24"/>
          <w:szCs w:val="24"/>
        </w:rPr>
        <w:t xml:space="preserve"> </w:t>
      </w:r>
      <w:r w:rsidR="00637C3D">
        <w:rPr>
          <w:rFonts w:ascii="Times New Roman" w:hAnsi="Times New Roman" w:cs="Times New Roman"/>
          <w:sz w:val="24"/>
          <w:szCs w:val="24"/>
        </w:rPr>
        <w:t xml:space="preserve">a novel method of broad utility in plant research, as well as providing </w:t>
      </w:r>
      <w:r w:rsidR="006259B9">
        <w:rPr>
          <w:rFonts w:ascii="Times New Roman" w:hAnsi="Times New Roman" w:cs="Times New Roman"/>
          <w:sz w:val="24"/>
          <w:szCs w:val="24"/>
        </w:rPr>
        <w:t xml:space="preserve">the </w:t>
      </w:r>
      <w:r>
        <w:rPr>
          <w:rFonts w:ascii="Times New Roman" w:hAnsi="Times New Roman" w:cs="Times New Roman"/>
          <w:sz w:val="24"/>
          <w:szCs w:val="24"/>
        </w:rPr>
        <w:t xml:space="preserve">first </w:t>
      </w:r>
      <w:r w:rsidR="003812ED">
        <w:rPr>
          <w:rFonts w:ascii="Times New Roman" w:hAnsi="Times New Roman" w:cs="Times New Roman"/>
          <w:sz w:val="24"/>
          <w:szCs w:val="24"/>
        </w:rPr>
        <w:t>experimental</w:t>
      </w:r>
      <w:r w:rsidR="00637C3D">
        <w:rPr>
          <w:rFonts w:ascii="Times New Roman" w:hAnsi="Times New Roman" w:cs="Times New Roman"/>
          <w:sz w:val="24"/>
          <w:szCs w:val="24"/>
        </w:rPr>
        <w:t xml:space="preserve"> census of </w:t>
      </w:r>
      <w:r w:rsidR="00D64E34">
        <w:rPr>
          <w:rFonts w:ascii="Times New Roman" w:hAnsi="Times New Roman" w:cs="Times New Roman"/>
          <w:sz w:val="24"/>
          <w:szCs w:val="24"/>
        </w:rPr>
        <w:t xml:space="preserve">the </w:t>
      </w:r>
      <w:r w:rsidR="00637C3D">
        <w:rPr>
          <w:rFonts w:ascii="Times New Roman" w:hAnsi="Times New Roman" w:cs="Times New Roman"/>
          <w:sz w:val="24"/>
          <w:szCs w:val="24"/>
        </w:rPr>
        <w:t>Arabidopsis</w:t>
      </w:r>
      <w:r w:rsidR="003812ED">
        <w:rPr>
          <w:rFonts w:ascii="Times New Roman" w:hAnsi="Times New Roman" w:cs="Times New Roman"/>
          <w:sz w:val="24"/>
          <w:szCs w:val="24"/>
        </w:rPr>
        <w:t xml:space="preserve"> RN</w:t>
      </w:r>
      <w:r w:rsidR="00AE6B19">
        <w:rPr>
          <w:rFonts w:ascii="Times New Roman" w:hAnsi="Times New Roman" w:cs="Times New Roman"/>
          <w:sz w:val="24"/>
          <w:szCs w:val="24"/>
        </w:rPr>
        <w:t>A</w:t>
      </w:r>
      <w:r w:rsidR="00637C3D">
        <w:rPr>
          <w:rFonts w:ascii="Times New Roman" w:hAnsi="Times New Roman" w:cs="Times New Roman"/>
          <w:sz w:val="24"/>
          <w:szCs w:val="24"/>
        </w:rPr>
        <w:t xml:space="preserve">-binding proteome as a </w:t>
      </w:r>
      <w:r w:rsidR="003812ED">
        <w:rPr>
          <w:rFonts w:ascii="Times New Roman" w:hAnsi="Times New Roman" w:cs="Times New Roman"/>
          <w:sz w:val="24"/>
          <w:szCs w:val="24"/>
        </w:rPr>
        <w:t xml:space="preserve">unique resource for future research into RBP function </w:t>
      </w:r>
      <w:r>
        <w:rPr>
          <w:rFonts w:ascii="Times New Roman" w:hAnsi="Times New Roman" w:cs="Times New Roman"/>
          <w:sz w:val="24"/>
          <w:szCs w:val="24"/>
        </w:rPr>
        <w:t>in plants</w:t>
      </w:r>
      <w:r w:rsidRPr="00787CA7">
        <w:rPr>
          <w:rFonts w:ascii="Times New Roman" w:hAnsi="Times New Roman" w:cs="Times New Roman"/>
          <w:sz w:val="24"/>
          <w:szCs w:val="24"/>
        </w:rPr>
        <w:t>.</w:t>
      </w:r>
    </w:p>
    <w:p w14:paraId="40CBE736" w14:textId="77777777" w:rsidR="00582063" w:rsidRDefault="00582063" w:rsidP="00E20694">
      <w:pPr>
        <w:spacing w:line="480" w:lineRule="auto"/>
        <w:rPr>
          <w:rFonts w:ascii="Times New Roman" w:hAnsi="Times New Roman" w:cs="Times New Roman"/>
          <w:sz w:val="24"/>
          <w:szCs w:val="24"/>
        </w:rPr>
      </w:pPr>
    </w:p>
    <w:p w14:paraId="7FEB9736" w14:textId="700D84A5" w:rsidR="00E20694" w:rsidRDefault="00637C3D" w:rsidP="0082045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CF3BF8D" w14:textId="0BF33332" w:rsidR="00E20694" w:rsidRDefault="00E20694" w:rsidP="00E2069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RESULTS</w:t>
      </w:r>
      <w:r w:rsidR="003210B4">
        <w:rPr>
          <w:rFonts w:ascii="Times New Roman" w:hAnsi="Times New Roman" w:cs="Times New Roman"/>
          <w:b/>
          <w:sz w:val="24"/>
          <w:szCs w:val="24"/>
        </w:rPr>
        <w:t xml:space="preserve"> AND DISCUSSION</w:t>
      </w:r>
    </w:p>
    <w:p w14:paraId="539842E5" w14:textId="77777777" w:rsidR="00330DEF" w:rsidRPr="00824EFD" w:rsidRDefault="00330DEF" w:rsidP="00E20694">
      <w:pPr>
        <w:spacing w:line="360" w:lineRule="auto"/>
        <w:rPr>
          <w:rFonts w:ascii="Times New Roman" w:hAnsi="Times New Roman" w:cs="Times New Roman"/>
          <w:b/>
          <w:sz w:val="24"/>
          <w:szCs w:val="24"/>
        </w:rPr>
      </w:pPr>
    </w:p>
    <w:p w14:paraId="4E084064" w14:textId="58D734E5" w:rsidR="00E20694" w:rsidRPr="00824EFD" w:rsidRDefault="00E20694" w:rsidP="00E20694">
      <w:pPr>
        <w:spacing w:line="360" w:lineRule="auto"/>
        <w:rPr>
          <w:rFonts w:ascii="Times New Roman" w:hAnsi="Times New Roman" w:cs="Times New Roman"/>
          <w:b/>
          <w:sz w:val="24"/>
          <w:szCs w:val="24"/>
        </w:rPr>
      </w:pPr>
      <w:r>
        <w:rPr>
          <w:rFonts w:ascii="Times New Roman" w:hAnsi="Times New Roman" w:cs="Times New Roman"/>
          <w:b/>
          <w:sz w:val="24"/>
          <w:szCs w:val="24"/>
        </w:rPr>
        <w:t>Development of a</w:t>
      </w:r>
      <w:r w:rsidR="00F21583">
        <w:rPr>
          <w:rFonts w:ascii="Times New Roman" w:hAnsi="Times New Roman" w:cs="Times New Roman"/>
          <w:b/>
          <w:sz w:val="24"/>
          <w:szCs w:val="24"/>
        </w:rPr>
        <w:t>n</w:t>
      </w:r>
      <w:r>
        <w:rPr>
          <w:rFonts w:ascii="Times New Roman" w:hAnsi="Times New Roman" w:cs="Times New Roman"/>
          <w:b/>
          <w:sz w:val="24"/>
          <w:szCs w:val="24"/>
        </w:rPr>
        <w:t xml:space="preserve"> </w:t>
      </w:r>
      <w:r w:rsidRPr="00824EFD">
        <w:rPr>
          <w:rFonts w:ascii="Times New Roman" w:hAnsi="Times New Roman" w:cs="Times New Roman"/>
          <w:b/>
          <w:sz w:val="24"/>
          <w:szCs w:val="24"/>
        </w:rPr>
        <w:t>mRNA interactome</w:t>
      </w:r>
      <w:r>
        <w:rPr>
          <w:rFonts w:ascii="Times New Roman" w:hAnsi="Times New Roman" w:cs="Times New Roman"/>
          <w:b/>
          <w:sz w:val="24"/>
          <w:szCs w:val="24"/>
        </w:rPr>
        <w:t xml:space="preserve"> capture protocol for Arabidopsis seedlings</w:t>
      </w:r>
    </w:p>
    <w:p w14:paraId="5F404BF2" w14:textId="70D2F21F" w:rsidR="00D7480B"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Four-day old etiolated seedlings were </w:t>
      </w:r>
      <w:r w:rsidR="00006CC9">
        <w:rPr>
          <w:rFonts w:ascii="Times New Roman" w:hAnsi="Times New Roman" w:cs="Times New Roman"/>
          <w:sz w:val="24"/>
          <w:szCs w:val="24"/>
        </w:rPr>
        <w:t>chosen as source material for mRNA interactome capture</w:t>
      </w:r>
      <w:r w:rsidR="00BD2DFC">
        <w:rPr>
          <w:rFonts w:ascii="Times New Roman" w:hAnsi="Times New Roman" w:cs="Times New Roman"/>
          <w:sz w:val="24"/>
          <w:szCs w:val="24"/>
        </w:rPr>
        <w:t xml:space="preserve"> (Figure 1A</w:t>
      </w:r>
      <w:r w:rsidR="000D11C7">
        <w:rPr>
          <w:rFonts w:ascii="Times New Roman" w:hAnsi="Times New Roman" w:cs="Times New Roman"/>
          <w:sz w:val="24"/>
          <w:szCs w:val="24"/>
        </w:rPr>
        <w:t>)</w:t>
      </w:r>
      <w:r w:rsidR="00006CC9">
        <w:rPr>
          <w:rFonts w:ascii="Times New Roman" w:hAnsi="Times New Roman" w:cs="Times New Roman"/>
          <w:sz w:val="24"/>
          <w:szCs w:val="24"/>
        </w:rPr>
        <w:t xml:space="preserve">. To adapt the </w:t>
      </w:r>
      <w:r w:rsidR="000D11C7">
        <w:rPr>
          <w:rFonts w:ascii="Times New Roman" w:hAnsi="Times New Roman" w:cs="Times New Roman"/>
          <w:sz w:val="24"/>
          <w:szCs w:val="24"/>
        </w:rPr>
        <w:t xml:space="preserve">original </w:t>
      </w:r>
      <w:r w:rsidR="00006CC9">
        <w:rPr>
          <w:rFonts w:ascii="Times New Roman" w:hAnsi="Times New Roman" w:cs="Times New Roman"/>
          <w:sz w:val="24"/>
          <w:szCs w:val="24"/>
        </w:rPr>
        <w:t xml:space="preserve">protocol </w:t>
      </w:r>
      <w:r w:rsidR="000D11C7">
        <w:rPr>
          <w:rFonts w:ascii="Times New Roman" w:hAnsi="Times New Roman" w:cs="Times New Roman"/>
          <w:sz w:val="24"/>
          <w:szCs w:val="24"/>
        </w:rPr>
        <w:t xml:space="preserve">(Castello et al., 2012) </w:t>
      </w:r>
      <w:r w:rsidR="00006CC9">
        <w:rPr>
          <w:rFonts w:ascii="Times New Roman" w:hAnsi="Times New Roman" w:cs="Times New Roman"/>
          <w:sz w:val="24"/>
          <w:szCs w:val="24"/>
        </w:rPr>
        <w:t>for use with plant material</w:t>
      </w:r>
      <w:r w:rsidR="00CB0B72">
        <w:rPr>
          <w:rFonts w:ascii="Times New Roman" w:hAnsi="Times New Roman" w:cs="Times New Roman"/>
          <w:sz w:val="24"/>
          <w:szCs w:val="24"/>
        </w:rPr>
        <w:t>,</w:t>
      </w:r>
      <w:r w:rsidR="00006CC9">
        <w:rPr>
          <w:rFonts w:ascii="Times New Roman" w:hAnsi="Times New Roman" w:cs="Times New Roman"/>
          <w:sz w:val="24"/>
          <w:szCs w:val="24"/>
        </w:rPr>
        <w:t xml:space="preserve"> we increased the dosage of </w:t>
      </w:r>
      <w:r>
        <w:rPr>
          <w:rFonts w:ascii="Times New Roman" w:hAnsi="Times New Roman" w:cs="Times New Roman"/>
          <w:sz w:val="24"/>
          <w:szCs w:val="24"/>
        </w:rPr>
        <w:t xml:space="preserve">254 nm UV light </w:t>
      </w:r>
      <w:r w:rsidR="00006CC9">
        <w:rPr>
          <w:rFonts w:ascii="Times New Roman" w:hAnsi="Times New Roman" w:cs="Times New Roman"/>
          <w:sz w:val="24"/>
          <w:szCs w:val="24"/>
        </w:rPr>
        <w:t xml:space="preserve">to </w:t>
      </w:r>
      <w:r w:rsidR="006259B9">
        <w:rPr>
          <w:rFonts w:ascii="Times New Roman" w:hAnsi="Times New Roman" w:cs="Times New Roman"/>
          <w:sz w:val="24"/>
          <w:szCs w:val="24"/>
        </w:rPr>
        <w:t xml:space="preserve">three </w:t>
      </w:r>
      <w:r w:rsidR="00006CC9">
        <w:rPr>
          <w:rFonts w:ascii="Times New Roman" w:hAnsi="Times New Roman" w:cs="Times New Roman"/>
          <w:sz w:val="24"/>
          <w:szCs w:val="24"/>
        </w:rPr>
        <w:t xml:space="preserve">cycles of irradiation </w:t>
      </w:r>
      <w:r>
        <w:rPr>
          <w:rFonts w:ascii="Times New Roman" w:hAnsi="Times New Roman" w:cs="Times New Roman"/>
          <w:sz w:val="24"/>
          <w:szCs w:val="24"/>
        </w:rPr>
        <w:t>at 150 mJ/cm</w:t>
      </w:r>
      <w:r w:rsidRPr="009868F3">
        <w:rPr>
          <w:rFonts w:ascii="Times New Roman" w:hAnsi="Times New Roman" w:cs="Times New Roman"/>
          <w:sz w:val="24"/>
          <w:szCs w:val="24"/>
          <w:vertAlign w:val="superscript"/>
        </w:rPr>
        <w:t>2</w:t>
      </w:r>
      <w:r>
        <w:rPr>
          <w:rFonts w:ascii="Times New Roman" w:hAnsi="Times New Roman" w:cs="Times New Roman"/>
          <w:sz w:val="24"/>
          <w:szCs w:val="24"/>
        </w:rPr>
        <w:t xml:space="preserve"> (Au et al., 2014), </w:t>
      </w:r>
      <w:r w:rsidR="00F47C6D">
        <w:rPr>
          <w:rFonts w:ascii="Times New Roman" w:hAnsi="Times New Roman" w:cs="Times New Roman"/>
          <w:sz w:val="24"/>
          <w:szCs w:val="24"/>
        </w:rPr>
        <w:t>to establish crosslinks (CL) between proteins and RNA. This</w:t>
      </w:r>
      <w:r w:rsidR="00006CC9">
        <w:rPr>
          <w:rFonts w:ascii="Times New Roman" w:hAnsi="Times New Roman" w:cs="Times New Roman"/>
          <w:sz w:val="24"/>
          <w:szCs w:val="24"/>
        </w:rPr>
        <w:t xml:space="preserve"> </w:t>
      </w:r>
      <w:r w:rsidR="00F47C6D">
        <w:rPr>
          <w:rFonts w:ascii="Times New Roman" w:hAnsi="Times New Roman" w:cs="Times New Roman"/>
          <w:sz w:val="24"/>
          <w:szCs w:val="24"/>
        </w:rPr>
        <w:t xml:space="preserve">did not </w:t>
      </w:r>
      <w:r>
        <w:rPr>
          <w:rFonts w:ascii="Times New Roman" w:hAnsi="Times New Roman" w:cs="Times New Roman"/>
          <w:sz w:val="24"/>
          <w:szCs w:val="24"/>
        </w:rPr>
        <w:t>appreciabl</w:t>
      </w:r>
      <w:r w:rsidR="00F47C6D">
        <w:rPr>
          <w:rFonts w:ascii="Times New Roman" w:hAnsi="Times New Roman" w:cs="Times New Roman"/>
          <w:sz w:val="24"/>
          <w:szCs w:val="24"/>
        </w:rPr>
        <w:t>y</w:t>
      </w:r>
      <w:r>
        <w:rPr>
          <w:rFonts w:ascii="Times New Roman" w:hAnsi="Times New Roman" w:cs="Times New Roman"/>
          <w:sz w:val="24"/>
          <w:szCs w:val="24"/>
        </w:rPr>
        <w:t xml:space="preserve"> </w:t>
      </w:r>
      <w:r w:rsidR="00F47C6D">
        <w:rPr>
          <w:rFonts w:ascii="Times New Roman" w:hAnsi="Times New Roman" w:cs="Times New Roman"/>
          <w:sz w:val="24"/>
          <w:szCs w:val="24"/>
        </w:rPr>
        <w:t xml:space="preserve">increase </w:t>
      </w:r>
      <w:r>
        <w:rPr>
          <w:rFonts w:ascii="Times New Roman" w:hAnsi="Times New Roman" w:cs="Times New Roman"/>
          <w:sz w:val="24"/>
          <w:szCs w:val="24"/>
        </w:rPr>
        <w:t xml:space="preserve">RNA degradation compared to lower UV dosages </w:t>
      </w:r>
      <w:r w:rsidR="000D11C7">
        <w:rPr>
          <w:rFonts w:ascii="Times New Roman" w:hAnsi="Times New Roman" w:cs="Times New Roman"/>
          <w:sz w:val="24"/>
          <w:szCs w:val="24"/>
        </w:rPr>
        <w:t xml:space="preserve">or </w:t>
      </w:r>
      <w:r>
        <w:rPr>
          <w:rFonts w:ascii="Times New Roman" w:hAnsi="Times New Roman" w:cs="Times New Roman"/>
          <w:sz w:val="24"/>
          <w:szCs w:val="24"/>
        </w:rPr>
        <w:t>a non-crosslinked (noCL) control sample (Supplement</w:t>
      </w:r>
      <w:r w:rsidR="005B303F">
        <w:rPr>
          <w:rFonts w:ascii="Times New Roman" w:hAnsi="Times New Roman" w:cs="Times New Roman"/>
          <w:sz w:val="24"/>
          <w:szCs w:val="24"/>
        </w:rPr>
        <w:t>al</w:t>
      </w:r>
      <w:r>
        <w:rPr>
          <w:rFonts w:ascii="Times New Roman" w:hAnsi="Times New Roman" w:cs="Times New Roman"/>
          <w:sz w:val="24"/>
          <w:szCs w:val="24"/>
        </w:rPr>
        <w:t xml:space="preserve"> Figure 1A). </w:t>
      </w:r>
      <w:r w:rsidR="000D11C7">
        <w:rPr>
          <w:rFonts w:ascii="Times New Roman" w:hAnsi="Times New Roman" w:cs="Times New Roman"/>
          <w:sz w:val="24"/>
          <w:szCs w:val="24"/>
        </w:rPr>
        <w:t xml:space="preserve">Snap-frozen seedlings were ground in liquid nitrogen and thawed into lysis </w:t>
      </w:r>
      <w:r w:rsidR="00F47C6D">
        <w:rPr>
          <w:rFonts w:ascii="Times New Roman" w:hAnsi="Times New Roman" w:cs="Times New Roman"/>
          <w:sz w:val="24"/>
          <w:szCs w:val="24"/>
        </w:rPr>
        <w:t xml:space="preserve">buffer that was </w:t>
      </w:r>
      <w:r w:rsidR="001C1802">
        <w:rPr>
          <w:rFonts w:ascii="Times New Roman" w:hAnsi="Times New Roman" w:cs="Times New Roman"/>
          <w:sz w:val="24"/>
          <w:szCs w:val="24"/>
        </w:rPr>
        <w:t xml:space="preserve">adapted for use in plants by </w:t>
      </w:r>
      <w:r w:rsidR="00F47C6D">
        <w:rPr>
          <w:rFonts w:ascii="Times New Roman" w:hAnsi="Times New Roman" w:cs="Times New Roman"/>
          <w:sz w:val="24"/>
          <w:szCs w:val="24"/>
        </w:rPr>
        <w:t>supplement</w:t>
      </w:r>
      <w:r w:rsidR="001C1802">
        <w:rPr>
          <w:rFonts w:ascii="Times New Roman" w:hAnsi="Times New Roman" w:cs="Times New Roman"/>
          <w:sz w:val="24"/>
          <w:szCs w:val="24"/>
        </w:rPr>
        <w:t>ing</w:t>
      </w:r>
      <w:r w:rsidR="00F47C6D">
        <w:rPr>
          <w:rFonts w:ascii="Times New Roman" w:hAnsi="Times New Roman" w:cs="Times New Roman"/>
          <w:sz w:val="24"/>
          <w:szCs w:val="24"/>
        </w:rPr>
        <w:t xml:space="preserve"> with </w:t>
      </w:r>
      <w:r w:rsidR="00F47C6D" w:rsidRPr="002F5BA2">
        <w:rPr>
          <w:rFonts w:ascii="Symbol" w:hAnsi="Symbol" w:cs="Times New Roman"/>
          <w:sz w:val="24"/>
          <w:szCs w:val="24"/>
        </w:rPr>
        <w:t></w:t>
      </w:r>
      <w:r w:rsidR="00F47C6D">
        <w:rPr>
          <w:rFonts w:ascii="Times New Roman" w:hAnsi="Times New Roman" w:cs="Times New Roman"/>
          <w:sz w:val="24"/>
          <w:szCs w:val="24"/>
        </w:rPr>
        <w:t>-mercaptoethanol and polyv</w:t>
      </w:r>
      <w:r w:rsidR="000D11C7">
        <w:rPr>
          <w:rFonts w:ascii="Times New Roman" w:hAnsi="Times New Roman" w:cs="Times New Roman"/>
          <w:sz w:val="24"/>
          <w:szCs w:val="24"/>
        </w:rPr>
        <w:t>inylpyrrolidone 40 (PVP40). L</w:t>
      </w:r>
      <w:r w:rsidR="00F47C6D">
        <w:rPr>
          <w:rFonts w:ascii="Times New Roman" w:hAnsi="Times New Roman" w:cs="Times New Roman"/>
          <w:sz w:val="24"/>
          <w:szCs w:val="24"/>
        </w:rPr>
        <w:t xml:space="preserve">ysates </w:t>
      </w:r>
      <w:r w:rsidR="000D11C7">
        <w:rPr>
          <w:rFonts w:ascii="Times New Roman" w:hAnsi="Times New Roman" w:cs="Times New Roman"/>
          <w:sz w:val="24"/>
          <w:szCs w:val="24"/>
        </w:rPr>
        <w:t xml:space="preserve">were further </w:t>
      </w:r>
      <w:r w:rsidR="00F47C6D">
        <w:rPr>
          <w:rFonts w:ascii="Times New Roman" w:hAnsi="Times New Roman" w:cs="Times New Roman"/>
          <w:sz w:val="24"/>
          <w:szCs w:val="24"/>
        </w:rPr>
        <w:t xml:space="preserve">passed through a shredding column </w:t>
      </w:r>
      <w:r w:rsidR="000D11C7">
        <w:rPr>
          <w:rFonts w:ascii="Times New Roman" w:hAnsi="Times New Roman" w:cs="Times New Roman"/>
          <w:sz w:val="24"/>
          <w:szCs w:val="24"/>
        </w:rPr>
        <w:t xml:space="preserve">to </w:t>
      </w:r>
      <w:r>
        <w:rPr>
          <w:rFonts w:ascii="Times New Roman" w:hAnsi="Times New Roman" w:cs="Times New Roman"/>
          <w:sz w:val="24"/>
          <w:szCs w:val="24"/>
        </w:rPr>
        <w:t xml:space="preserve">clear the lysate and </w:t>
      </w:r>
      <w:r w:rsidR="000D11C7">
        <w:rPr>
          <w:rFonts w:ascii="Times New Roman" w:hAnsi="Times New Roman" w:cs="Times New Roman"/>
          <w:sz w:val="24"/>
          <w:szCs w:val="24"/>
        </w:rPr>
        <w:t xml:space="preserve">allow for </w:t>
      </w:r>
      <w:r>
        <w:rPr>
          <w:rFonts w:ascii="Times New Roman" w:hAnsi="Times New Roman" w:cs="Times New Roman"/>
          <w:sz w:val="24"/>
          <w:szCs w:val="24"/>
        </w:rPr>
        <w:t>efficien</w:t>
      </w:r>
      <w:r w:rsidR="000D11C7">
        <w:rPr>
          <w:rFonts w:ascii="Times New Roman" w:hAnsi="Times New Roman" w:cs="Times New Roman"/>
          <w:sz w:val="24"/>
          <w:szCs w:val="24"/>
        </w:rPr>
        <w:t>t</w:t>
      </w:r>
      <w:r>
        <w:rPr>
          <w:rFonts w:ascii="Times New Roman" w:hAnsi="Times New Roman" w:cs="Times New Roman"/>
          <w:sz w:val="24"/>
          <w:szCs w:val="24"/>
        </w:rPr>
        <w:t xml:space="preserve"> </w:t>
      </w:r>
      <w:r w:rsidR="00CB0B72">
        <w:rPr>
          <w:rFonts w:ascii="Times New Roman" w:hAnsi="Times New Roman" w:cs="Times New Roman"/>
          <w:sz w:val="24"/>
          <w:szCs w:val="24"/>
        </w:rPr>
        <w:t xml:space="preserve">isolation of </w:t>
      </w:r>
      <w:r w:rsidR="000D11C7">
        <w:rPr>
          <w:rFonts w:ascii="Times New Roman" w:hAnsi="Times New Roman" w:cs="Times New Roman"/>
          <w:sz w:val="24"/>
          <w:szCs w:val="24"/>
        </w:rPr>
        <w:t>m</w:t>
      </w:r>
      <w:r>
        <w:rPr>
          <w:rFonts w:ascii="Times New Roman" w:hAnsi="Times New Roman" w:cs="Times New Roman"/>
          <w:sz w:val="24"/>
          <w:szCs w:val="24"/>
        </w:rPr>
        <w:t>RNA</w:t>
      </w:r>
      <w:r w:rsidR="00CB0B72">
        <w:rPr>
          <w:rFonts w:ascii="Times New Roman" w:hAnsi="Times New Roman" w:cs="Times New Roman"/>
          <w:sz w:val="24"/>
          <w:szCs w:val="24"/>
        </w:rPr>
        <w:t>-protein complexes</w:t>
      </w:r>
      <w:r>
        <w:rPr>
          <w:rFonts w:ascii="Times New Roman" w:hAnsi="Times New Roman" w:cs="Times New Roman"/>
          <w:sz w:val="24"/>
          <w:szCs w:val="24"/>
        </w:rPr>
        <w:t xml:space="preserve"> </w:t>
      </w:r>
      <w:r w:rsidR="000D11C7">
        <w:rPr>
          <w:rFonts w:ascii="Times New Roman" w:hAnsi="Times New Roman" w:cs="Times New Roman"/>
          <w:sz w:val="24"/>
          <w:szCs w:val="24"/>
        </w:rPr>
        <w:t xml:space="preserve">after two rounds </w:t>
      </w:r>
      <w:r w:rsidR="00CB0B72">
        <w:rPr>
          <w:rFonts w:ascii="Times New Roman" w:hAnsi="Times New Roman" w:cs="Times New Roman"/>
          <w:sz w:val="24"/>
          <w:szCs w:val="24"/>
        </w:rPr>
        <w:t xml:space="preserve">of </w:t>
      </w:r>
      <w:r w:rsidR="000D11C7">
        <w:rPr>
          <w:rFonts w:ascii="Times New Roman" w:hAnsi="Times New Roman" w:cs="Times New Roman"/>
          <w:sz w:val="24"/>
          <w:szCs w:val="24"/>
        </w:rPr>
        <w:t xml:space="preserve">capture </w:t>
      </w:r>
      <w:r>
        <w:rPr>
          <w:rFonts w:ascii="Times New Roman" w:hAnsi="Times New Roman" w:cs="Times New Roman"/>
          <w:sz w:val="24"/>
          <w:szCs w:val="24"/>
        </w:rPr>
        <w:t>on oligo(dT) beads (Supplemental Figure 1B</w:t>
      </w:r>
      <w:r w:rsidR="000D11C7">
        <w:rPr>
          <w:rFonts w:ascii="Times New Roman" w:hAnsi="Times New Roman" w:cs="Times New Roman"/>
          <w:sz w:val="24"/>
          <w:szCs w:val="24"/>
        </w:rPr>
        <w:t>,</w:t>
      </w:r>
      <w:r w:rsidR="00FF6EE8">
        <w:rPr>
          <w:rFonts w:ascii="Times New Roman" w:hAnsi="Times New Roman" w:cs="Times New Roman"/>
          <w:sz w:val="24"/>
          <w:szCs w:val="24"/>
        </w:rPr>
        <w:t xml:space="preserve"> </w:t>
      </w:r>
      <w:r w:rsidR="000D11C7">
        <w:rPr>
          <w:rFonts w:ascii="Times New Roman" w:hAnsi="Times New Roman" w:cs="Times New Roman"/>
          <w:sz w:val="24"/>
          <w:szCs w:val="24"/>
        </w:rPr>
        <w:t>C</w:t>
      </w:r>
      <w:r>
        <w:rPr>
          <w:rFonts w:ascii="Times New Roman" w:hAnsi="Times New Roman" w:cs="Times New Roman"/>
          <w:sz w:val="24"/>
          <w:szCs w:val="24"/>
        </w:rPr>
        <w:t>). Finally, proteins were release</w:t>
      </w:r>
      <w:r w:rsidR="00743A54">
        <w:rPr>
          <w:rFonts w:ascii="Times New Roman" w:hAnsi="Times New Roman" w:cs="Times New Roman"/>
          <w:sz w:val="24"/>
          <w:szCs w:val="24"/>
        </w:rPr>
        <w:t>d</w:t>
      </w:r>
      <w:r>
        <w:rPr>
          <w:rFonts w:ascii="Times New Roman" w:hAnsi="Times New Roman" w:cs="Times New Roman"/>
          <w:sz w:val="24"/>
          <w:szCs w:val="24"/>
        </w:rPr>
        <w:t xml:space="preserve"> </w:t>
      </w:r>
      <w:r w:rsidR="000D11C7">
        <w:rPr>
          <w:rFonts w:ascii="Times New Roman" w:hAnsi="Times New Roman" w:cs="Times New Roman"/>
          <w:sz w:val="24"/>
          <w:szCs w:val="24"/>
        </w:rPr>
        <w:t xml:space="preserve">from the beads </w:t>
      </w:r>
      <w:r w:rsidR="00CB0B72">
        <w:rPr>
          <w:rFonts w:ascii="Times New Roman" w:hAnsi="Times New Roman" w:cs="Times New Roman"/>
          <w:sz w:val="24"/>
          <w:szCs w:val="24"/>
        </w:rPr>
        <w:t>and treated with</w:t>
      </w:r>
      <w:r>
        <w:rPr>
          <w:rFonts w:ascii="Times New Roman" w:hAnsi="Times New Roman" w:cs="Times New Roman"/>
          <w:sz w:val="24"/>
          <w:szCs w:val="24"/>
        </w:rPr>
        <w:t xml:space="preserve"> RNase</w:t>
      </w:r>
      <w:r w:rsidR="00E87E83">
        <w:rPr>
          <w:rFonts w:ascii="Times New Roman" w:hAnsi="Times New Roman" w:cs="Times New Roman"/>
          <w:sz w:val="24"/>
          <w:szCs w:val="24"/>
        </w:rPr>
        <w:t>.</w:t>
      </w:r>
      <w:r>
        <w:rPr>
          <w:rFonts w:ascii="Times New Roman" w:hAnsi="Times New Roman" w:cs="Times New Roman"/>
          <w:sz w:val="24"/>
          <w:szCs w:val="24"/>
        </w:rPr>
        <w:t xml:space="preserve"> Analysis of aliquots taken before and after the oligo(dT) capture (referred to as input and eluate, respectively) by SDS-PAGE and silver staining showed </w:t>
      </w:r>
      <w:r w:rsidR="000F0CF8">
        <w:rPr>
          <w:rFonts w:ascii="Times New Roman" w:hAnsi="Times New Roman" w:cs="Times New Roman"/>
          <w:sz w:val="24"/>
          <w:szCs w:val="24"/>
        </w:rPr>
        <w:t>purifica</w:t>
      </w:r>
      <w:r w:rsidR="00BD2DFC">
        <w:rPr>
          <w:rFonts w:ascii="Times New Roman" w:hAnsi="Times New Roman" w:cs="Times New Roman"/>
          <w:sz w:val="24"/>
          <w:szCs w:val="24"/>
        </w:rPr>
        <w:t xml:space="preserve">tion of a </w:t>
      </w:r>
      <w:r w:rsidR="003210B4">
        <w:rPr>
          <w:rFonts w:ascii="Times New Roman" w:hAnsi="Times New Roman" w:cs="Times New Roman"/>
          <w:sz w:val="24"/>
          <w:szCs w:val="24"/>
        </w:rPr>
        <w:t xml:space="preserve">distinct set </w:t>
      </w:r>
      <w:r w:rsidR="00BD2DFC">
        <w:rPr>
          <w:rFonts w:ascii="Times New Roman" w:hAnsi="Times New Roman" w:cs="Times New Roman"/>
          <w:sz w:val="24"/>
          <w:szCs w:val="24"/>
        </w:rPr>
        <w:t xml:space="preserve">of proteins in </w:t>
      </w:r>
      <w:r>
        <w:rPr>
          <w:rFonts w:ascii="Times New Roman" w:hAnsi="Times New Roman" w:cs="Times New Roman"/>
          <w:sz w:val="24"/>
          <w:szCs w:val="24"/>
        </w:rPr>
        <w:t xml:space="preserve">the CL </w:t>
      </w:r>
      <w:r w:rsidR="00BD2DFC">
        <w:rPr>
          <w:rFonts w:ascii="Times New Roman" w:hAnsi="Times New Roman" w:cs="Times New Roman"/>
          <w:sz w:val="24"/>
          <w:szCs w:val="24"/>
        </w:rPr>
        <w:t xml:space="preserve">eluate </w:t>
      </w:r>
      <w:r>
        <w:rPr>
          <w:rFonts w:ascii="Times New Roman" w:hAnsi="Times New Roman" w:cs="Times New Roman"/>
          <w:sz w:val="24"/>
          <w:szCs w:val="24"/>
        </w:rPr>
        <w:t xml:space="preserve">but not the noCL </w:t>
      </w:r>
      <w:r w:rsidR="00BD2DFC">
        <w:rPr>
          <w:rFonts w:ascii="Times New Roman" w:hAnsi="Times New Roman" w:cs="Times New Roman"/>
          <w:sz w:val="24"/>
          <w:szCs w:val="24"/>
        </w:rPr>
        <w:t xml:space="preserve">control </w:t>
      </w:r>
      <w:r>
        <w:rPr>
          <w:rFonts w:ascii="Times New Roman" w:hAnsi="Times New Roman" w:cs="Times New Roman"/>
          <w:sz w:val="24"/>
          <w:szCs w:val="24"/>
        </w:rPr>
        <w:t>sample (Figure 1B). Western blot analysis confirmed that this set of proteins contained known RBPs such as ARGONAUTE 1 (AGO1) and the chloroplast RBP CP29A, whereas non-RBPs such as</w:t>
      </w:r>
      <w:r w:rsidR="002820FB">
        <w:rPr>
          <w:rFonts w:ascii="Times New Roman" w:hAnsi="Times New Roman" w:cs="Times New Roman"/>
          <w:sz w:val="24"/>
          <w:szCs w:val="24"/>
        </w:rPr>
        <w:t xml:space="preserve"> the inositol phosphatase</w:t>
      </w:r>
      <w:r>
        <w:rPr>
          <w:rFonts w:ascii="Times New Roman" w:hAnsi="Times New Roman" w:cs="Times New Roman"/>
          <w:sz w:val="24"/>
          <w:szCs w:val="24"/>
        </w:rPr>
        <w:t xml:space="preserve"> </w:t>
      </w:r>
      <w:r w:rsidR="0082122C">
        <w:rPr>
          <w:rFonts w:ascii="Times New Roman" w:hAnsi="Times New Roman" w:cs="Times New Roman"/>
          <w:sz w:val="24"/>
          <w:szCs w:val="24"/>
        </w:rPr>
        <w:t>FIERY1 (FRY1)/</w:t>
      </w:r>
      <w:r>
        <w:rPr>
          <w:rFonts w:ascii="Times New Roman" w:hAnsi="Times New Roman" w:cs="Times New Roman"/>
          <w:sz w:val="24"/>
          <w:szCs w:val="24"/>
        </w:rPr>
        <w:t xml:space="preserve">SAL1 </w:t>
      </w:r>
      <w:r w:rsidR="003210B4">
        <w:rPr>
          <w:rFonts w:ascii="Times New Roman" w:hAnsi="Times New Roman" w:cs="Times New Roman"/>
          <w:sz w:val="24"/>
          <w:szCs w:val="24"/>
        </w:rPr>
        <w:t xml:space="preserve">protein </w:t>
      </w:r>
      <w:r w:rsidR="00914380">
        <w:rPr>
          <w:rFonts w:ascii="Times New Roman" w:hAnsi="Times New Roman" w:cs="Times New Roman"/>
          <w:sz w:val="24"/>
          <w:szCs w:val="24"/>
        </w:rPr>
        <w:t xml:space="preserve">were </w:t>
      </w:r>
      <w:r>
        <w:rPr>
          <w:rFonts w:ascii="Times New Roman" w:hAnsi="Times New Roman" w:cs="Times New Roman"/>
          <w:sz w:val="24"/>
          <w:szCs w:val="24"/>
        </w:rPr>
        <w:t>absent (Figure 1C).</w:t>
      </w:r>
      <w:r w:rsidR="000F0CF8">
        <w:rPr>
          <w:rFonts w:ascii="Times New Roman" w:hAnsi="Times New Roman" w:cs="Times New Roman"/>
          <w:sz w:val="24"/>
          <w:szCs w:val="24"/>
        </w:rPr>
        <w:t xml:space="preserve"> </w:t>
      </w:r>
      <w:r w:rsidR="000C1027">
        <w:rPr>
          <w:rFonts w:ascii="Times New Roman" w:hAnsi="Times New Roman" w:cs="Times New Roman"/>
          <w:sz w:val="24"/>
          <w:szCs w:val="24"/>
        </w:rPr>
        <w:t>Together</w:t>
      </w:r>
      <w:r w:rsidR="000F0CF8">
        <w:rPr>
          <w:rFonts w:ascii="Times New Roman" w:hAnsi="Times New Roman" w:cs="Times New Roman"/>
          <w:sz w:val="24"/>
          <w:szCs w:val="24"/>
        </w:rPr>
        <w:t xml:space="preserve">, this demonstrated </w:t>
      </w:r>
      <w:r w:rsidR="009C4B12">
        <w:rPr>
          <w:rFonts w:ascii="Times New Roman" w:hAnsi="Times New Roman" w:cs="Times New Roman"/>
          <w:sz w:val="24"/>
          <w:szCs w:val="24"/>
        </w:rPr>
        <w:t xml:space="preserve">that the modified mRNA interactome capture protocol </w:t>
      </w:r>
      <w:r w:rsidR="001A48A7">
        <w:rPr>
          <w:rFonts w:ascii="Times New Roman" w:hAnsi="Times New Roman" w:cs="Times New Roman"/>
          <w:sz w:val="24"/>
          <w:szCs w:val="24"/>
        </w:rPr>
        <w:t>could</w:t>
      </w:r>
      <w:r w:rsidR="009C4B12">
        <w:rPr>
          <w:rFonts w:ascii="Times New Roman" w:hAnsi="Times New Roman" w:cs="Times New Roman"/>
          <w:sz w:val="24"/>
          <w:szCs w:val="24"/>
        </w:rPr>
        <w:t xml:space="preserve"> </w:t>
      </w:r>
      <w:r w:rsidR="000F0CF8">
        <w:rPr>
          <w:rFonts w:ascii="Times New Roman" w:hAnsi="Times New Roman" w:cs="Times New Roman"/>
          <w:sz w:val="24"/>
          <w:szCs w:val="24"/>
        </w:rPr>
        <w:t>efficient</w:t>
      </w:r>
      <w:r w:rsidR="009C4B12">
        <w:rPr>
          <w:rFonts w:ascii="Times New Roman" w:hAnsi="Times New Roman" w:cs="Times New Roman"/>
          <w:sz w:val="24"/>
          <w:szCs w:val="24"/>
        </w:rPr>
        <w:t>ly and sel</w:t>
      </w:r>
      <w:r w:rsidR="000F0CF8">
        <w:rPr>
          <w:rFonts w:ascii="Times New Roman" w:hAnsi="Times New Roman" w:cs="Times New Roman"/>
          <w:sz w:val="24"/>
          <w:szCs w:val="24"/>
        </w:rPr>
        <w:t>ective</w:t>
      </w:r>
      <w:r w:rsidR="009C4B12">
        <w:rPr>
          <w:rFonts w:ascii="Times New Roman" w:hAnsi="Times New Roman" w:cs="Times New Roman"/>
          <w:sz w:val="24"/>
          <w:szCs w:val="24"/>
        </w:rPr>
        <w:t xml:space="preserve">ly purify </w:t>
      </w:r>
      <w:r w:rsidR="000F0CF8">
        <w:rPr>
          <w:rFonts w:ascii="Times New Roman" w:hAnsi="Times New Roman" w:cs="Times New Roman"/>
          <w:sz w:val="24"/>
          <w:szCs w:val="24"/>
        </w:rPr>
        <w:t>plant RBPs.</w:t>
      </w:r>
    </w:p>
    <w:p w14:paraId="3C3463A3" w14:textId="1B8BADDD" w:rsidR="00E20694" w:rsidRDefault="00E20694" w:rsidP="00E20694">
      <w:pPr>
        <w:spacing w:line="480" w:lineRule="auto"/>
        <w:rPr>
          <w:rFonts w:ascii="Times New Roman" w:hAnsi="Times New Roman" w:cs="Times New Roman"/>
          <w:sz w:val="24"/>
          <w:szCs w:val="24"/>
        </w:rPr>
      </w:pPr>
    </w:p>
    <w:p w14:paraId="725E3882" w14:textId="77777777" w:rsidR="00246D93" w:rsidRDefault="00DB1759" w:rsidP="00DB1759">
      <w:pPr>
        <w:spacing w:line="480" w:lineRule="auto"/>
        <w:rPr>
          <w:rFonts w:ascii="Times New Roman" w:hAnsi="Times New Roman" w:cs="Times New Roman"/>
          <w:b/>
          <w:sz w:val="24"/>
          <w:szCs w:val="24"/>
        </w:rPr>
      </w:pPr>
      <w:r w:rsidRPr="00246D93">
        <w:rPr>
          <w:rFonts w:ascii="Times New Roman" w:hAnsi="Times New Roman" w:cs="Times New Roman"/>
          <w:b/>
          <w:sz w:val="24"/>
          <w:szCs w:val="24"/>
        </w:rPr>
        <w:t>Identification of a</w:t>
      </w:r>
      <w:r w:rsidR="00B244B4">
        <w:rPr>
          <w:rFonts w:ascii="Times New Roman" w:hAnsi="Times New Roman" w:cs="Times New Roman"/>
          <w:b/>
          <w:sz w:val="24"/>
          <w:szCs w:val="24"/>
        </w:rPr>
        <w:t>n</w:t>
      </w:r>
      <w:r w:rsidRPr="00246D93">
        <w:rPr>
          <w:rFonts w:ascii="Times New Roman" w:hAnsi="Times New Roman" w:cs="Times New Roman"/>
          <w:b/>
          <w:sz w:val="24"/>
          <w:szCs w:val="24"/>
        </w:rPr>
        <w:t xml:space="preserve"> Arabidop</w:t>
      </w:r>
      <w:r w:rsidR="00191392" w:rsidRPr="00191392">
        <w:rPr>
          <w:rFonts w:ascii="Times New Roman" w:hAnsi="Times New Roman" w:cs="Times New Roman"/>
          <w:b/>
          <w:sz w:val="24"/>
          <w:szCs w:val="24"/>
        </w:rPr>
        <w:t>sis RNA-binding proteome</w:t>
      </w:r>
    </w:p>
    <w:p w14:paraId="5167572B" w14:textId="061A0975" w:rsidR="00E20694" w:rsidRDefault="00A632F2" w:rsidP="00E206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DB1759">
        <w:rPr>
          <w:rFonts w:ascii="Times New Roman" w:hAnsi="Times New Roman" w:cs="Times New Roman"/>
          <w:sz w:val="24"/>
          <w:szCs w:val="24"/>
        </w:rPr>
        <w:t xml:space="preserve">hree independent biological replicates for both CL and noCL </w:t>
      </w:r>
      <w:r w:rsidR="006F2E17">
        <w:rPr>
          <w:rFonts w:ascii="Times New Roman" w:hAnsi="Times New Roman" w:cs="Times New Roman"/>
          <w:sz w:val="24"/>
          <w:szCs w:val="24"/>
        </w:rPr>
        <w:t xml:space="preserve">eluate </w:t>
      </w:r>
      <w:r w:rsidR="00DB1759">
        <w:rPr>
          <w:rFonts w:ascii="Times New Roman" w:hAnsi="Times New Roman" w:cs="Times New Roman"/>
          <w:sz w:val="24"/>
          <w:szCs w:val="24"/>
        </w:rPr>
        <w:t xml:space="preserve">samples were prepared using the SP3 </w:t>
      </w:r>
      <w:r w:rsidR="00DB1759" w:rsidRPr="006E179A">
        <w:rPr>
          <w:rFonts w:ascii="Times New Roman" w:hAnsi="Times New Roman" w:cs="Times New Roman"/>
          <w:sz w:val="24"/>
          <w:szCs w:val="24"/>
        </w:rPr>
        <w:t>(</w:t>
      </w:r>
      <w:r w:rsidR="00DB1759" w:rsidRPr="006E179A">
        <w:rPr>
          <w:rFonts w:ascii="Times New Roman" w:hAnsi="Times New Roman" w:cs="Times New Roman"/>
          <w:color w:val="000000"/>
          <w:sz w:val="24"/>
          <w:szCs w:val="24"/>
          <w:shd w:val="clear" w:color="auto" w:fill="FFFFFF"/>
        </w:rPr>
        <w:t>Single-Pot Solid-Phase-enhanced Sample Preparation)</w:t>
      </w:r>
      <w:r w:rsidR="00DB1759">
        <w:rPr>
          <w:rFonts w:ascii="Arial" w:hAnsi="Arial" w:cs="Arial"/>
          <w:color w:val="000000"/>
          <w:sz w:val="20"/>
          <w:szCs w:val="20"/>
          <w:shd w:val="clear" w:color="auto" w:fill="FFFFFF"/>
        </w:rPr>
        <w:t xml:space="preserve"> </w:t>
      </w:r>
      <w:r w:rsidR="00DB1759">
        <w:rPr>
          <w:rFonts w:ascii="Times New Roman" w:hAnsi="Times New Roman" w:cs="Times New Roman"/>
          <w:sz w:val="24"/>
          <w:szCs w:val="24"/>
        </w:rPr>
        <w:t xml:space="preserve">method (Hughes et al., 2014) </w:t>
      </w:r>
      <w:r w:rsidR="000F6D8F">
        <w:rPr>
          <w:rFonts w:ascii="Times New Roman" w:hAnsi="Times New Roman" w:cs="Times New Roman"/>
          <w:sz w:val="24"/>
          <w:szCs w:val="24"/>
        </w:rPr>
        <w:t xml:space="preserve">for </w:t>
      </w:r>
      <w:r w:rsidR="00DB1759">
        <w:rPr>
          <w:rFonts w:ascii="Times New Roman" w:hAnsi="Times New Roman" w:cs="Times New Roman"/>
          <w:sz w:val="24"/>
          <w:szCs w:val="24"/>
        </w:rPr>
        <w:t>analys</w:t>
      </w:r>
      <w:r w:rsidR="000F6D8F">
        <w:rPr>
          <w:rFonts w:ascii="Times New Roman" w:hAnsi="Times New Roman" w:cs="Times New Roman"/>
          <w:sz w:val="24"/>
          <w:szCs w:val="24"/>
        </w:rPr>
        <w:t>is</w:t>
      </w:r>
      <w:r w:rsidR="00DB1759">
        <w:rPr>
          <w:rFonts w:ascii="Times New Roman" w:hAnsi="Times New Roman" w:cs="Times New Roman"/>
          <w:sz w:val="24"/>
          <w:szCs w:val="24"/>
        </w:rPr>
        <w:t xml:space="preserve"> by </w:t>
      </w:r>
      <w:r w:rsidR="00164153">
        <w:rPr>
          <w:rFonts w:ascii="Times New Roman" w:hAnsi="Times New Roman" w:cs="Times New Roman"/>
          <w:sz w:val="24"/>
          <w:szCs w:val="24"/>
        </w:rPr>
        <w:t xml:space="preserve">quantitative </w:t>
      </w:r>
      <w:r w:rsidR="00DB1759">
        <w:rPr>
          <w:rFonts w:ascii="Times New Roman" w:hAnsi="Times New Roman" w:cs="Times New Roman"/>
          <w:sz w:val="24"/>
          <w:szCs w:val="24"/>
        </w:rPr>
        <w:t xml:space="preserve">MS. </w:t>
      </w:r>
      <w:r w:rsidR="009C34E5">
        <w:rPr>
          <w:rFonts w:ascii="Times New Roman" w:hAnsi="Times New Roman" w:cs="Times New Roman"/>
          <w:sz w:val="24"/>
          <w:szCs w:val="24"/>
        </w:rPr>
        <w:t xml:space="preserve">Scatter plots comparing </w:t>
      </w:r>
      <w:r w:rsidR="002A0CF5">
        <w:rPr>
          <w:rFonts w:ascii="Times New Roman" w:hAnsi="Times New Roman" w:cs="Times New Roman"/>
          <w:sz w:val="24"/>
          <w:szCs w:val="24"/>
        </w:rPr>
        <w:t xml:space="preserve">CL/noCL </w:t>
      </w:r>
      <w:r w:rsidR="00AF7D15">
        <w:rPr>
          <w:rFonts w:ascii="Times New Roman" w:hAnsi="Times New Roman" w:cs="Times New Roman"/>
          <w:sz w:val="24"/>
          <w:szCs w:val="24"/>
        </w:rPr>
        <w:t xml:space="preserve">fold changes between </w:t>
      </w:r>
      <w:del w:id="12" w:author="Thomas Preiss" w:date="2016-06-09T22:37:00Z">
        <w:r w:rsidR="009C34E5" w:rsidDel="004E1C1A">
          <w:rPr>
            <w:rFonts w:ascii="Times New Roman" w:hAnsi="Times New Roman" w:cs="Times New Roman"/>
            <w:sz w:val="24"/>
            <w:szCs w:val="24"/>
          </w:rPr>
          <w:delText xml:space="preserve">two </w:delText>
        </w:r>
      </w:del>
      <w:r w:rsidR="009C34E5">
        <w:rPr>
          <w:rFonts w:ascii="Times New Roman" w:hAnsi="Times New Roman" w:cs="Times New Roman"/>
          <w:sz w:val="24"/>
          <w:szCs w:val="24"/>
        </w:rPr>
        <w:t xml:space="preserve">biological replicates showed reproducibility </w:t>
      </w:r>
      <w:del w:id="13" w:author="Thomas Preiss" w:date="2016-06-09T22:37:00Z">
        <w:r w:rsidR="009C34E5" w:rsidDel="004E1C1A">
          <w:rPr>
            <w:rFonts w:ascii="Times New Roman" w:hAnsi="Times New Roman" w:cs="Times New Roman"/>
            <w:sz w:val="24"/>
            <w:szCs w:val="24"/>
          </w:rPr>
          <w:delText xml:space="preserve">between all three replicates </w:delText>
        </w:r>
      </w:del>
      <w:r w:rsidR="009C34E5">
        <w:rPr>
          <w:rFonts w:ascii="Times New Roman" w:hAnsi="Times New Roman" w:cs="Times New Roman"/>
          <w:sz w:val="24"/>
          <w:szCs w:val="24"/>
        </w:rPr>
        <w:t xml:space="preserve">(Supplemental Figure </w:t>
      </w:r>
      <w:r w:rsidR="00FF6EE8">
        <w:rPr>
          <w:rFonts w:ascii="Times New Roman" w:hAnsi="Times New Roman" w:cs="Times New Roman"/>
          <w:sz w:val="24"/>
          <w:szCs w:val="24"/>
        </w:rPr>
        <w:t>1D</w:t>
      </w:r>
      <w:r w:rsidR="009C34E5">
        <w:rPr>
          <w:rFonts w:ascii="Times New Roman" w:hAnsi="Times New Roman" w:cs="Times New Roman"/>
          <w:sz w:val="24"/>
          <w:szCs w:val="24"/>
        </w:rPr>
        <w:t xml:space="preserve">). </w:t>
      </w:r>
      <w:r w:rsidR="000F6D8F">
        <w:rPr>
          <w:rFonts w:ascii="Times New Roman" w:hAnsi="Times New Roman" w:cs="Times New Roman"/>
          <w:sz w:val="24"/>
          <w:szCs w:val="24"/>
        </w:rPr>
        <w:t>Together</w:t>
      </w:r>
      <w:r w:rsidR="00703CE2">
        <w:rPr>
          <w:rFonts w:ascii="Times New Roman" w:hAnsi="Times New Roman" w:cs="Times New Roman"/>
          <w:sz w:val="24"/>
          <w:szCs w:val="24"/>
        </w:rPr>
        <w:t>, this</w:t>
      </w:r>
      <w:r w:rsidR="00E20694">
        <w:rPr>
          <w:rFonts w:ascii="Times New Roman" w:hAnsi="Times New Roman" w:cs="Times New Roman"/>
          <w:sz w:val="24"/>
          <w:szCs w:val="24"/>
        </w:rPr>
        <w:t xml:space="preserve"> identified 746 proteins</w:t>
      </w:r>
      <w:r w:rsidR="0085102A">
        <w:rPr>
          <w:rFonts w:ascii="Times New Roman" w:hAnsi="Times New Roman" w:cs="Times New Roman"/>
          <w:sz w:val="24"/>
          <w:szCs w:val="24"/>
        </w:rPr>
        <w:t xml:space="preserve"> </w:t>
      </w:r>
      <w:r w:rsidR="00703CE2">
        <w:rPr>
          <w:rFonts w:ascii="Times New Roman" w:hAnsi="Times New Roman" w:cs="Times New Roman"/>
          <w:sz w:val="24"/>
          <w:szCs w:val="24"/>
        </w:rPr>
        <w:t xml:space="preserve">in the eluates </w:t>
      </w:r>
      <w:r w:rsidR="0085102A">
        <w:rPr>
          <w:rFonts w:ascii="Times New Roman" w:hAnsi="Times New Roman" w:cs="Times New Roman"/>
          <w:sz w:val="24"/>
          <w:szCs w:val="24"/>
        </w:rPr>
        <w:t xml:space="preserve">and for </w:t>
      </w:r>
      <w:r w:rsidR="00E20694">
        <w:rPr>
          <w:rFonts w:ascii="Times New Roman" w:hAnsi="Times New Roman" w:cs="Times New Roman"/>
          <w:sz w:val="24"/>
          <w:szCs w:val="24"/>
        </w:rPr>
        <w:t xml:space="preserve">333 of </w:t>
      </w:r>
      <w:r w:rsidR="0085102A">
        <w:rPr>
          <w:rFonts w:ascii="Times New Roman" w:hAnsi="Times New Roman" w:cs="Times New Roman"/>
          <w:sz w:val="24"/>
          <w:szCs w:val="24"/>
        </w:rPr>
        <w:t>these</w:t>
      </w:r>
      <w:r w:rsidR="007E38A5">
        <w:rPr>
          <w:rFonts w:ascii="Times New Roman" w:hAnsi="Times New Roman" w:cs="Times New Roman"/>
          <w:sz w:val="24"/>
          <w:szCs w:val="24"/>
        </w:rPr>
        <w:t>,</w:t>
      </w:r>
      <w:r w:rsidR="0085102A">
        <w:rPr>
          <w:rFonts w:ascii="Times New Roman" w:hAnsi="Times New Roman" w:cs="Times New Roman"/>
          <w:sz w:val="24"/>
          <w:szCs w:val="24"/>
        </w:rPr>
        <w:t xml:space="preserve"> a CL/noCL ratio </w:t>
      </w:r>
      <w:r w:rsidR="00E20694">
        <w:rPr>
          <w:rFonts w:ascii="Times New Roman" w:hAnsi="Times New Roman" w:cs="Times New Roman"/>
          <w:sz w:val="24"/>
          <w:szCs w:val="24"/>
        </w:rPr>
        <w:t>w</w:t>
      </w:r>
      <w:r w:rsidR="0085102A">
        <w:rPr>
          <w:rFonts w:ascii="Times New Roman" w:hAnsi="Times New Roman" w:cs="Times New Roman"/>
          <w:sz w:val="24"/>
          <w:szCs w:val="24"/>
        </w:rPr>
        <w:t>as</w:t>
      </w:r>
      <w:r w:rsidR="00E20694">
        <w:rPr>
          <w:rFonts w:ascii="Times New Roman" w:hAnsi="Times New Roman" w:cs="Times New Roman"/>
          <w:sz w:val="24"/>
          <w:szCs w:val="24"/>
        </w:rPr>
        <w:t xml:space="preserve"> quantified</w:t>
      </w:r>
      <w:r w:rsidR="001513D2">
        <w:rPr>
          <w:rFonts w:ascii="Times New Roman" w:hAnsi="Times New Roman" w:cs="Times New Roman"/>
          <w:sz w:val="24"/>
          <w:szCs w:val="24"/>
        </w:rPr>
        <w:t xml:space="preserve"> in at least two out of three replicates</w:t>
      </w:r>
      <w:r w:rsidR="00E20694">
        <w:rPr>
          <w:rFonts w:ascii="Times New Roman" w:hAnsi="Times New Roman" w:cs="Times New Roman"/>
          <w:sz w:val="24"/>
          <w:szCs w:val="24"/>
        </w:rPr>
        <w:t xml:space="preserve">. </w:t>
      </w:r>
      <w:r w:rsidR="009A54F5">
        <w:rPr>
          <w:rFonts w:ascii="Times New Roman" w:hAnsi="Times New Roman" w:cs="Times New Roman"/>
          <w:sz w:val="24"/>
          <w:szCs w:val="24"/>
        </w:rPr>
        <w:t xml:space="preserve">Nine </w:t>
      </w:r>
      <w:r w:rsidR="00E20694">
        <w:rPr>
          <w:rFonts w:ascii="Times New Roman" w:hAnsi="Times New Roman" w:cs="Times New Roman"/>
          <w:sz w:val="24"/>
          <w:szCs w:val="24"/>
        </w:rPr>
        <w:t xml:space="preserve">proteins were enriched in the noCL sample and were not considered for further analysis, while 324 proteins were enriched in the CL sample. Of the latter, 300 proteins were </w:t>
      </w:r>
      <w:r w:rsidR="009C34E5">
        <w:rPr>
          <w:rFonts w:ascii="Times New Roman" w:hAnsi="Times New Roman" w:cs="Times New Roman"/>
          <w:sz w:val="24"/>
          <w:szCs w:val="24"/>
        </w:rPr>
        <w:t>enriched at</w:t>
      </w:r>
      <w:r w:rsidR="00E20694">
        <w:rPr>
          <w:rFonts w:ascii="Times New Roman" w:hAnsi="Times New Roman" w:cs="Times New Roman"/>
          <w:sz w:val="24"/>
          <w:szCs w:val="24"/>
        </w:rPr>
        <w:t xml:space="preserve"> </w:t>
      </w:r>
      <w:r w:rsidR="004C0DB4">
        <w:rPr>
          <w:rFonts w:ascii="Times New Roman" w:hAnsi="Times New Roman" w:cs="Times New Roman"/>
          <w:sz w:val="24"/>
          <w:szCs w:val="24"/>
        </w:rPr>
        <w:t xml:space="preserve">a </w:t>
      </w:r>
      <w:r w:rsidR="00E20694">
        <w:rPr>
          <w:rFonts w:ascii="Times New Roman" w:hAnsi="Times New Roman" w:cs="Times New Roman"/>
          <w:sz w:val="24"/>
          <w:szCs w:val="24"/>
        </w:rPr>
        <w:t xml:space="preserve">false discovery rate </w:t>
      </w:r>
      <w:r w:rsidR="004C0DB4">
        <w:rPr>
          <w:rFonts w:ascii="Times New Roman" w:hAnsi="Times New Roman" w:cs="Times New Roman"/>
          <w:sz w:val="24"/>
          <w:szCs w:val="24"/>
        </w:rPr>
        <w:t>(</w:t>
      </w:r>
      <w:r w:rsidR="00E20694">
        <w:rPr>
          <w:rFonts w:ascii="Times New Roman" w:hAnsi="Times New Roman" w:cs="Times New Roman"/>
          <w:sz w:val="24"/>
          <w:szCs w:val="24"/>
        </w:rPr>
        <w:t>FDR</w:t>
      </w:r>
      <w:r w:rsidR="004C0DB4">
        <w:rPr>
          <w:rFonts w:ascii="Times New Roman" w:hAnsi="Times New Roman" w:cs="Times New Roman"/>
          <w:sz w:val="24"/>
          <w:szCs w:val="24"/>
        </w:rPr>
        <w:t>)</w:t>
      </w:r>
      <w:r w:rsidR="00E20694">
        <w:rPr>
          <w:rFonts w:ascii="Times New Roman" w:hAnsi="Times New Roman" w:cs="Times New Roman"/>
          <w:sz w:val="24"/>
          <w:szCs w:val="24"/>
        </w:rPr>
        <w:t xml:space="preserve"> &lt; 1% and were defined as </w:t>
      </w:r>
      <w:r w:rsidR="004C0DB4">
        <w:rPr>
          <w:rFonts w:ascii="Times New Roman" w:hAnsi="Times New Roman" w:cs="Times New Roman"/>
          <w:sz w:val="24"/>
          <w:szCs w:val="24"/>
        </w:rPr>
        <w:t xml:space="preserve">the </w:t>
      </w:r>
      <w:r w:rsidR="00D7480B">
        <w:rPr>
          <w:rFonts w:ascii="Times New Roman" w:hAnsi="Times New Roman" w:cs="Times New Roman"/>
          <w:sz w:val="24"/>
          <w:szCs w:val="24"/>
        </w:rPr>
        <w:t xml:space="preserve">Arabidopsis </w:t>
      </w:r>
      <w:r w:rsidR="0085102A">
        <w:rPr>
          <w:rFonts w:ascii="Times New Roman" w:hAnsi="Times New Roman" w:cs="Times New Roman"/>
          <w:sz w:val="24"/>
          <w:szCs w:val="24"/>
        </w:rPr>
        <w:t>RBP</w:t>
      </w:r>
      <w:r w:rsidR="004C0DB4">
        <w:rPr>
          <w:rFonts w:ascii="Times New Roman" w:hAnsi="Times New Roman" w:cs="Times New Roman"/>
          <w:sz w:val="24"/>
          <w:szCs w:val="24"/>
        </w:rPr>
        <w:t xml:space="preserve"> </w:t>
      </w:r>
      <w:r w:rsidR="00E20694">
        <w:rPr>
          <w:rFonts w:ascii="Times New Roman" w:hAnsi="Times New Roman" w:cs="Times New Roman"/>
          <w:sz w:val="24"/>
          <w:szCs w:val="24"/>
        </w:rPr>
        <w:t>s</w:t>
      </w:r>
      <w:r w:rsidR="004C0DB4">
        <w:rPr>
          <w:rFonts w:ascii="Times New Roman" w:hAnsi="Times New Roman" w:cs="Times New Roman"/>
          <w:sz w:val="24"/>
          <w:szCs w:val="24"/>
        </w:rPr>
        <w:t>et</w:t>
      </w:r>
      <w:r w:rsidR="00E20694">
        <w:rPr>
          <w:rFonts w:ascii="Times New Roman" w:hAnsi="Times New Roman" w:cs="Times New Roman"/>
          <w:sz w:val="24"/>
          <w:szCs w:val="24"/>
        </w:rPr>
        <w:t xml:space="preserve"> (</w:t>
      </w:r>
      <w:r w:rsidR="00946215">
        <w:rPr>
          <w:rFonts w:ascii="Times New Roman" w:hAnsi="Times New Roman" w:cs="Times New Roman"/>
          <w:sz w:val="24"/>
          <w:szCs w:val="24"/>
        </w:rPr>
        <w:t xml:space="preserve">At-RBPs; </w:t>
      </w:r>
      <w:r w:rsidR="00B24A3B">
        <w:rPr>
          <w:rFonts w:ascii="Times New Roman" w:hAnsi="Times New Roman" w:cs="Times New Roman"/>
          <w:sz w:val="24"/>
          <w:szCs w:val="24"/>
        </w:rPr>
        <w:t xml:space="preserve">Figure 1A and </w:t>
      </w:r>
      <w:r w:rsidR="00E20694">
        <w:rPr>
          <w:rFonts w:ascii="Times New Roman" w:hAnsi="Times New Roman" w:cs="Times New Roman"/>
          <w:sz w:val="24"/>
          <w:szCs w:val="24"/>
        </w:rPr>
        <w:t xml:space="preserve">listed in Supplemental Data Set 1). </w:t>
      </w:r>
      <w:r w:rsidR="00EC55E4">
        <w:rPr>
          <w:rFonts w:ascii="Times New Roman" w:hAnsi="Times New Roman" w:cs="Times New Roman"/>
          <w:sz w:val="24"/>
          <w:szCs w:val="24"/>
        </w:rPr>
        <w:t xml:space="preserve">The </w:t>
      </w:r>
      <w:r w:rsidR="002A0CF5">
        <w:rPr>
          <w:rFonts w:ascii="Times New Roman" w:hAnsi="Times New Roman" w:cs="Times New Roman"/>
          <w:sz w:val="24"/>
          <w:szCs w:val="24"/>
        </w:rPr>
        <w:t xml:space="preserve">24 </w:t>
      </w:r>
      <w:r w:rsidR="00EC55E4">
        <w:rPr>
          <w:rFonts w:ascii="Times New Roman" w:hAnsi="Times New Roman" w:cs="Times New Roman"/>
          <w:sz w:val="24"/>
          <w:szCs w:val="24"/>
        </w:rPr>
        <w:t>p</w:t>
      </w:r>
      <w:r w:rsidR="00E20694">
        <w:rPr>
          <w:rFonts w:ascii="Times New Roman" w:hAnsi="Times New Roman" w:cs="Times New Roman"/>
          <w:sz w:val="24"/>
          <w:szCs w:val="24"/>
        </w:rPr>
        <w:t xml:space="preserve">roteins </w:t>
      </w:r>
      <w:r w:rsidR="004C0DB4">
        <w:rPr>
          <w:rFonts w:ascii="Times New Roman" w:hAnsi="Times New Roman" w:cs="Times New Roman"/>
          <w:sz w:val="24"/>
          <w:szCs w:val="24"/>
        </w:rPr>
        <w:t xml:space="preserve">enriched at a higher </w:t>
      </w:r>
      <w:r w:rsidR="00E20694">
        <w:rPr>
          <w:rFonts w:ascii="Times New Roman" w:hAnsi="Times New Roman" w:cs="Times New Roman"/>
          <w:sz w:val="24"/>
          <w:szCs w:val="24"/>
        </w:rPr>
        <w:t xml:space="preserve">FDR </w:t>
      </w:r>
      <w:r w:rsidR="00563F98">
        <w:rPr>
          <w:rFonts w:ascii="Times New Roman" w:hAnsi="Times New Roman" w:cs="Times New Roman"/>
          <w:sz w:val="24"/>
          <w:szCs w:val="24"/>
        </w:rPr>
        <w:t>and</w:t>
      </w:r>
      <w:r w:rsidR="00E20694">
        <w:rPr>
          <w:rFonts w:ascii="Times New Roman" w:hAnsi="Times New Roman" w:cs="Times New Roman"/>
          <w:sz w:val="24"/>
          <w:szCs w:val="24"/>
        </w:rPr>
        <w:t xml:space="preserve"> </w:t>
      </w:r>
      <w:r w:rsidR="004C0DB4">
        <w:rPr>
          <w:rFonts w:ascii="Times New Roman" w:hAnsi="Times New Roman" w:cs="Times New Roman"/>
          <w:sz w:val="24"/>
          <w:szCs w:val="24"/>
        </w:rPr>
        <w:t>those</w:t>
      </w:r>
      <w:r w:rsidR="002A0CF5">
        <w:rPr>
          <w:rFonts w:ascii="Times New Roman" w:hAnsi="Times New Roman" w:cs="Times New Roman"/>
          <w:sz w:val="24"/>
          <w:szCs w:val="24"/>
        </w:rPr>
        <w:t xml:space="preserve"> 413 proteins</w:t>
      </w:r>
      <w:r w:rsidR="0085102A" w:rsidRPr="0085102A">
        <w:rPr>
          <w:rFonts w:ascii="Times New Roman" w:hAnsi="Times New Roman" w:cs="Times New Roman"/>
          <w:sz w:val="24"/>
          <w:szCs w:val="24"/>
        </w:rPr>
        <w:t xml:space="preserve"> </w:t>
      </w:r>
      <w:r w:rsidR="00FB40D9">
        <w:rPr>
          <w:rFonts w:ascii="Times New Roman" w:hAnsi="Times New Roman" w:cs="Times New Roman"/>
          <w:sz w:val="24"/>
          <w:szCs w:val="24"/>
        </w:rPr>
        <w:t>without a CL/noCL ratio</w:t>
      </w:r>
      <w:r w:rsidR="0085102A">
        <w:rPr>
          <w:rFonts w:ascii="Times New Roman" w:hAnsi="Times New Roman" w:cs="Times New Roman"/>
          <w:sz w:val="24"/>
          <w:szCs w:val="24"/>
        </w:rPr>
        <w:t xml:space="preserve"> (</w:t>
      </w:r>
      <w:r w:rsidR="00FB40D9">
        <w:rPr>
          <w:rFonts w:ascii="Times New Roman" w:hAnsi="Times New Roman" w:cs="Times New Roman"/>
          <w:sz w:val="24"/>
          <w:szCs w:val="24"/>
        </w:rPr>
        <w:t>i.e.</w:t>
      </w:r>
      <w:r w:rsidR="001448AF">
        <w:rPr>
          <w:rFonts w:ascii="Times New Roman" w:hAnsi="Times New Roman" w:cs="Times New Roman"/>
          <w:sz w:val="24"/>
          <w:szCs w:val="24"/>
        </w:rPr>
        <w:t xml:space="preserve"> </w:t>
      </w:r>
      <w:r w:rsidR="00FB40D9">
        <w:rPr>
          <w:rFonts w:ascii="Times New Roman" w:hAnsi="Times New Roman" w:cs="Times New Roman"/>
          <w:sz w:val="24"/>
          <w:szCs w:val="24"/>
        </w:rPr>
        <w:t>’</w:t>
      </w:r>
      <w:r w:rsidR="0085102A">
        <w:rPr>
          <w:rFonts w:ascii="Times New Roman" w:hAnsi="Times New Roman" w:cs="Times New Roman"/>
          <w:sz w:val="24"/>
          <w:szCs w:val="24"/>
        </w:rPr>
        <w:t>non-quantified</w:t>
      </w:r>
      <w:r w:rsidR="00FB40D9">
        <w:rPr>
          <w:rFonts w:ascii="Times New Roman" w:hAnsi="Times New Roman" w:cs="Times New Roman"/>
          <w:sz w:val="24"/>
          <w:szCs w:val="24"/>
        </w:rPr>
        <w:t>’</w:t>
      </w:r>
      <w:r w:rsidR="0085102A">
        <w:rPr>
          <w:rFonts w:ascii="Times New Roman" w:hAnsi="Times New Roman" w:cs="Times New Roman"/>
          <w:sz w:val="24"/>
          <w:szCs w:val="24"/>
        </w:rPr>
        <w:t>)</w:t>
      </w:r>
      <w:r w:rsidR="00E20694">
        <w:rPr>
          <w:rFonts w:ascii="Times New Roman" w:hAnsi="Times New Roman" w:cs="Times New Roman"/>
          <w:sz w:val="24"/>
          <w:szCs w:val="24"/>
        </w:rPr>
        <w:t xml:space="preserve">, were defined as candidate </w:t>
      </w:r>
      <w:r w:rsidR="00946215">
        <w:rPr>
          <w:rFonts w:ascii="Times New Roman" w:hAnsi="Times New Roman" w:cs="Times New Roman"/>
          <w:sz w:val="24"/>
          <w:szCs w:val="24"/>
        </w:rPr>
        <w:t>At-</w:t>
      </w:r>
      <w:r w:rsidR="00FB40D9">
        <w:rPr>
          <w:rFonts w:ascii="Times New Roman" w:hAnsi="Times New Roman" w:cs="Times New Roman"/>
          <w:sz w:val="24"/>
          <w:szCs w:val="24"/>
        </w:rPr>
        <w:t xml:space="preserve">RBPs </w:t>
      </w:r>
      <w:r w:rsidR="00E20694">
        <w:rPr>
          <w:rFonts w:ascii="Times New Roman" w:hAnsi="Times New Roman" w:cs="Times New Roman"/>
          <w:sz w:val="24"/>
          <w:szCs w:val="24"/>
        </w:rPr>
        <w:t xml:space="preserve">(Figure </w:t>
      </w:r>
      <w:r w:rsidR="00FF6EE8">
        <w:rPr>
          <w:rFonts w:ascii="Times New Roman" w:hAnsi="Times New Roman" w:cs="Times New Roman"/>
          <w:sz w:val="24"/>
          <w:szCs w:val="24"/>
        </w:rPr>
        <w:t>1</w:t>
      </w:r>
      <w:r w:rsidR="00E20694">
        <w:rPr>
          <w:rFonts w:ascii="Times New Roman" w:hAnsi="Times New Roman" w:cs="Times New Roman"/>
          <w:sz w:val="24"/>
          <w:szCs w:val="24"/>
        </w:rPr>
        <w:t>A</w:t>
      </w:r>
      <w:r w:rsidR="009C34E5">
        <w:rPr>
          <w:rFonts w:ascii="Times New Roman" w:hAnsi="Times New Roman" w:cs="Times New Roman"/>
          <w:sz w:val="24"/>
          <w:szCs w:val="24"/>
        </w:rPr>
        <w:t xml:space="preserve">; </w:t>
      </w:r>
      <w:r w:rsidR="00E20694">
        <w:rPr>
          <w:rFonts w:ascii="Times New Roman" w:hAnsi="Times New Roman" w:cs="Times New Roman"/>
          <w:sz w:val="24"/>
          <w:szCs w:val="24"/>
        </w:rPr>
        <w:t>listed in Supplemental Data Set 1).</w:t>
      </w:r>
      <w:r w:rsidR="00BE5E2F">
        <w:rPr>
          <w:rFonts w:ascii="Times New Roman" w:hAnsi="Times New Roman" w:cs="Times New Roman"/>
          <w:sz w:val="24"/>
          <w:szCs w:val="24"/>
        </w:rPr>
        <w:t xml:space="preserve"> Although candidate </w:t>
      </w:r>
      <w:r w:rsidR="00946215">
        <w:rPr>
          <w:rFonts w:ascii="Times New Roman" w:hAnsi="Times New Roman" w:cs="Times New Roman"/>
          <w:sz w:val="24"/>
          <w:szCs w:val="24"/>
        </w:rPr>
        <w:t>At-</w:t>
      </w:r>
      <w:r w:rsidR="00BE5E2F">
        <w:rPr>
          <w:rFonts w:ascii="Times New Roman" w:hAnsi="Times New Roman" w:cs="Times New Roman"/>
          <w:sz w:val="24"/>
          <w:szCs w:val="24"/>
        </w:rPr>
        <w:t>RBPs did not pass stringent</w:t>
      </w:r>
      <w:r w:rsidR="00031540">
        <w:rPr>
          <w:rFonts w:ascii="Times New Roman" w:hAnsi="Times New Roman" w:cs="Times New Roman"/>
          <w:sz w:val="24"/>
          <w:szCs w:val="24"/>
        </w:rPr>
        <w:t xml:space="preserve"> </w:t>
      </w:r>
      <w:r w:rsidR="00BE5E2F">
        <w:rPr>
          <w:rFonts w:ascii="Times New Roman" w:hAnsi="Times New Roman" w:cs="Times New Roman"/>
          <w:sz w:val="24"/>
          <w:szCs w:val="24"/>
        </w:rPr>
        <w:t>criteria, the</w:t>
      </w:r>
      <w:r w:rsidR="009A54F5">
        <w:rPr>
          <w:rFonts w:ascii="Times New Roman" w:hAnsi="Times New Roman" w:cs="Times New Roman"/>
          <w:sz w:val="24"/>
          <w:szCs w:val="24"/>
        </w:rPr>
        <w:t>i</w:t>
      </w:r>
      <w:r w:rsidR="00BE5E2F">
        <w:rPr>
          <w:rFonts w:ascii="Times New Roman" w:hAnsi="Times New Roman" w:cs="Times New Roman"/>
          <w:sz w:val="24"/>
          <w:szCs w:val="24"/>
        </w:rPr>
        <w:t>r features are nevertheless examined below as they likely contain additional RBPs that warrant further investigation.</w:t>
      </w:r>
      <w:r w:rsidR="00E20694">
        <w:rPr>
          <w:rFonts w:ascii="Times New Roman" w:hAnsi="Times New Roman" w:cs="Times New Roman"/>
          <w:sz w:val="24"/>
          <w:szCs w:val="24"/>
        </w:rPr>
        <w:t xml:space="preserve"> M</w:t>
      </w:r>
      <w:r w:rsidR="003F7F66">
        <w:rPr>
          <w:rFonts w:ascii="Times New Roman" w:hAnsi="Times New Roman" w:cs="Times New Roman"/>
          <w:sz w:val="24"/>
          <w:szCs w:val="24"/>
        </w:rPr>
        <w:t>S</w:t>
      </w:r>
      <w:r w:rsidR="00E20694">
        <w:rPr>
          <w:rFonts w:ascii="Times New Roman" w:hAnsi="Times New Roman" w:cs="Times New Roman"/>
          <w:sz w:val="24"/>
          <w:szCs w:val="24"/>
        </w:rPr>
        <w:t xml:space="preserve"> was also performed on </w:t>
      </w:r>
      <w:r w:rsidR="007E38A5">
        <w:rPr>
          <w:rFonts w:ascii="Times New Roman" w:hAnsi="Times New Roman" w:cs="Times New Roman"/>
          <w:sz w:val="24"/>
          <w:szCs w:val="24"/>
        </w:rPr>
        <w:t xml:space="preserve">two independent </w:t>
      </w:r>
      <w:r w:rsidR="00E20694">
        <w:rPr>
          <w:rFonts w:ascii="Times New Roman" w:hAnsi="Times New Roman" w:cs="Times New Roman"/>
          <w:sz w:val="24"/>
          <w:szCs w:val="24"/>
        </w:rPr>
        <w:t xml:space="preserve">input samples, which identified 8264 proteins (termed </w:t>
      </w:r>
      <w:r w:rsidR="00031540">
        <w:rPr>
          <w:rFonts w:ascii="Times New Roman" w:hAnsi="Times New Roman" w:cs="Times New Roman"/>
          <w:sz w:val="24"/>
          <w:szCs w:val="24"/>
        </w:rPr>
        <w:t>input</w:t>
      </w:r>
      <w:r w:rsidR="00E20694">
        <w:rPr>
          <w:rFonts w:ascii="Times New Roman" w:hAnsi="Times New Roman" w:cs="Times New Roman"/>
          <w:sz w:val="24"/>
          <w:szCs w:val="24"/>
        </w:rPr>
        <w:t xml:space="preserve"> proteome).</w:t>
      </w:r>
    </w:p>
    <w:p w14:paraId="69D113EF" w14:textId="77777777" w:rsidR="002820FB" w:rsidRDefault="002820FB" w:rsidP="002820FB">
      <w:pPr>
        <w:spacing w:line="480" w:lineRule="auto"/>
        <w:rPr>
          <w:rFonts w:ascii="Times New Roman" w:hAnsi="Times New Roman" w:cs="Times New Roman"/>
          <w:b/>
          <w:sz w:val="24"/>
          <w:szCs w:val="24"/>
        </w:rPr>
      </w:pPr>
    </w:p>
    <w:p w14:paraId="6BE3CC9B" w14:textId="11946129" w:rsidR="002820FB" w:rsidRDefault="002820FB" w:rsidP="00E20694">
      <w:pPr>
        <w:spacing w:line="480" w:lineRule="auto"/>
        <w:rPr>
          <w:rFonts w:ascii="Times New Roman" w:hAnsi="Times New Roman" w:cs="Times New Roman"/>
          <w:sz w:val="24"/>
          <w:szCs w:val="24"/>
        </w:rPr>
      </w:pPr>
      <w:r w:rsidRPr="00DB1759">
        <w:rPr>
          <w:rFonts w:ascii="Times New Roman" w:hAnsi="Times New Roman" w:cs="Times New Roman"/>
          <w:b/>
          <w:sz w:val="24"/>
          <w:szCs w:val="24"/>
        </w:rPr>
        <w:t xml:space="preserve">Interactome capture enriches for proteins related to RNA biology </w:t>
      </w:r>
    </w:p>
    <w:p w14:paraId="0487F48D" w14:textId="18B2937A" w:rsidR="00E20694"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the </w:t>
      </w:r>
      <w:r w:rsidR="00031540">
        <w:rPr>
          <w:rFonts w:ascii="Times New Roman" w:hAnsi="Times New Roman" w:cs="Times New Roman"/>
          <w:sz w:val="24"/>
          <w:szCs w:val="24"/>
        </w:rPr>
        <w:t>input</w:t>
      </w:r>
      <w:r>
        <w:rPr>
          <w:rFonts w:ascii="Times New Roman" w:hAnsi="Times New Roman" w:cs="Times New Roman"/>
          <w:sz w:val="24"/>
          <w:szCs w:val="24"/>
        </w:rPr>
        <w:t xml:space="preserve"> proteome, both </w:t>
      </w:r>
      <w:r w:rsidR="00191392">
        <w:rPr>
          <w:rFonts w:ascii="Times New Roman" w:hAnsi="Times New Roman" w:cs="Times New Roman"/>
          <w:sz w:val="24"/>
          <w:szCs w:val="24"/>
        </w:rPr>
        <w:t>A</w:t>
      </w:r>
      <w:r w:rsidR="00946215">
        <w:rPr>
          <w:rFonts w:ascii="Times New Roman" w:hAnsi="Times New Roman" w:cs="Times New Roman"/>
          <w:sz w:val="24"/>
          <w:szCs w:val="24"/>
        </w:rPr>
        <w:t>t-</w:t>
      </w:r>
      <w:r w:rsidR="00D7480B">
        <w:rPr>
          <w:rFonts w:ascii="Times New Roman" w:hAnsi="Times New Roman" w:cs="Times New Roman"/>
          <w:sz w:val="24"/>
          <w:szCs w:val="24"/>
        </w:rPr>
        <w:t xml:space="preserve">RBPs </w:t>
      </w:r>
      <w:r>
        <w:rPr>
          <w:rFonts w:ascii="Times New Roman" w:hAnsi="Times New Roman" w:cs="Times New Roman"/>
          <w:sz w:val="24"/>
          <w:szCs w:val="24"/>
        </w:rPr>
        <w:t xml:space="preserve">and candidate </w:t>
      </w:r>
      <w:r w:rsidR="00946215">
        <w:rPr>
          <w:rFonts w:ascii="Times New Roman" w:hAnsi="Times New Roman" w:cs="Times New Roman"/>
          <w:sz w:val="24"/>
          <w:szCs w:val="24"/>
        </w:rPr>
        <w:t>At-</w:t>
      </w:r>
      <w:r w:rsidR="00D7480B">
        <w:rPr>
          <w:rFonts w:ascii="Times New Roman" w:hAnsi="Times New Roman" w:cs="Times New Roman"/>
          <w:sz w:val="24"/>
          <w:szCs w:val="24"/>
        </w:rPr>
        <w:t xml:space="preserve">RPBs </w:t>
      </w:r>
      <w:r>
        <w:rPr>
          <w:rFonts w:ascii="Times New Roman" w:hAnsi="Times New Roman" w:cs="Times New Roman"/>
          <w:sz w:val="24"/>
          <w:szCs w:val="24"/>
        </w:rPr>
        <w:t xml:space="preserve">were enriched for RNA-related Gene Ontology (GO) </w:t>
      </w:r>
      <w:r w:rsidR="002C48E9">
        <w:rPr>
          <w:rFonts w:ascii="Times New Roman" w:hAnsi="Times New Roman" w:cs="Times New Roman"/>
          <w:sz w:val="24"/>
          <w:szCs w:val="24"/>
        </w:rPr>
        <w:t xml:space="preserve">terms and canonical RBDs </w:t>
      </w:r>
      <w:r>
        <w:rPr>
          <w:rFonts w:ascii="Times New Roman" w:hAnsi="Times New Roman" w:cs="Times New Roman"/>
          <w:sz w:val="24"/>
          <w:szCs w:val="24"/>
        </w:rPr>
        <w:t xml:space="preserve">(Figure </w:t>
      </w:r>
      <w:r w:rsidR="006E33DB">
        <w:rPr>
          <w:rFonts w:ascii="Times New Roman" w:hAnsi="Times New Roman" w:cs="Times New Roman"/>
          <w:sz w:val="24"/>
          <w:szCs w:val="24"/>
        </w:rPr>
        <w:t>1D, E</w:t>
      </w:r>
      <w:r>
        <w:rPr>
          <w:rFonts w:ascii="Times New Roman" w:hAnsi="Times New Roman" w:cs="Times New Roman"/>
          <w:sz w:val="24"/>
          <w:szCs w:val="24"/>
        </w:rPr>
        <w:t xml:space="preserve">). Based on </w:t>
      </w:r>
      <w:r w:rsidR="002C48E9">
        <w:rPr>
          <w:rFonts w:ascii="Times New Roman" w:hAnsi="Times New Roman" w:cs="Times New Roman"/>
          <w:sz w:val="24"/>
          <w:szCs w:val="24"/>
        </w:rPr>
        <w:t>GO</w:t>
      </w:r>
      <w:r>
        <w:rPr>
          <w:rFonts w:ascii="Times New Roman" w:hAnsi="Times New Roman" w:cs="Times New Roman"/>
          <w:sz w:val="24"/>
          <w:szCs w:val="24"/>
        </w:rPr>
        <w:t xml:space="preserve"> annotations, 7</w:t>
      </w:r>
      <w:r w:rsidR="00A53488">
        <w:rPr>
          <w:rFonts w:ascii="Times New Roman" w:hAnsi="Times New Roman" w:cs="Times New Roman"/>
          <w:sz w:val="24"/>
          <w:szCs w:val="24"/>
        </w:rPr>
        <w:t>5</w:t>
      </w:r>
      <w:r>
        <w:rPr>
          <w:rFonts w:ascii="Times New Roman" w:hAnsi="Times New Roman" w:cs="Times New Roman"/>
          <w:sz w:val="24"/>
          <w:szCs w:val="24"/>
        </w:rPr>
        <w:t xml:space="preserve">% of </w:t>
      </w:r>
      <w:r w:rsidR="00946215">
        <w:rPr>
          <w:rFonts w:ascii="Times New Roman" w:hAnsi="Times New Roman" w:cs="Times New Roman"/>
          <w:sz w:val="24"/>
          <w:szCs w:val="24"/>
        </w:rPr>
        <w:t>At-</w:t>
      </w:r>
      <w:r w:rsidR="004F0EAF">
        <w:rPr>
          <w:rFonts w:ascii="Times New Roman" w:hAnsi="Times New Roman" w:cs="Times New Roman"/>
          <w:sz w:val="24"/>
          <w:szCs w:val="24"/>
        </w:rPr>
        <w:t>RBPs</w:t>
      </w:r>
      <w:r>
        <w:rPr>
          <w:rFonts w:ascii="Times New Roman" w:hAnsi="Times New Roman" w:cs="Times New Roman"/>
          <w:sz w:val="24"/>
          <w:szCs w:val="24"/>
        </w:rPr>
        <w:t xml:space="preserve"> </w:t>
      </w:r>
      <w:r w:rsidR="004F0EAF">
        <w:rPr>
          <w:rFonts w:ascii="Times New Roman" w:hAnsi="Times New Roman" w:cs="Times New Roman"/>
          <w:sz w:val="24"/>
          <w:szCs w:val="24"/>
        </w:rPr>
        <w:t xml:space="preserve">had prior experimentally </w:t>
      </w:r>
      <w:r w:rsidR="009A54F5">
        <w:rPr>
          <w:rFonts w:ascii="Times New Roman" w:hAnsi="Times New Roman" w:cs="Times New Roman"/>
          <w:sz w:val="24"/>
          <w:szCs w:val="24"/>
        </w:rPr>
        <w:t xml:space="preserve">determined </w:t>
      </w:r>
      <w:r w:rsidR="004F0EAF">
        <w:rPr>
          <w:rFonts w:ascii="Times New Roman" w:hAnsi="Times New Roman" w:cs="Times New Roman"/>
          <w:sz w:val="24"/>
          <w:szCs w:val="24"/>
        </w:rPr>
        <w:t>or predicted l</w:t>
      </w:r>
      <w:r>
        <w:rPr>
          <w:rFonts w:ascii="Times New Roman" w:hAnsi="Times New Roman" w:cs="Times New Roman"/>
          <w:sz w:val="24"/>
          <w:szCs w:val="24"/>
        </w:rPr>
        <w:t>ink</w:t>
      </w:r>
      <w:r w:rsidR="004F0EAF">
        <w:rPr>
          <w:rFonts w:ascii="Times New Roman" w:hAnsi="Times New Roman" w:cs="Times New Roman"/>
          <w:sz w:val="24"/>
          <w:szCs w:val="24"/>
        </w:rPr>
        <w:t>s</w:t>
      </w:r>
      <w:r>
        <w:rPr>
          <w:rFonts w:ascii="Times New Roman" w:hAnsi="Times New Roman" w:cs="Times New Roman"/>
          <w:sz w:val="24"/>
          <w:szCs w:val="24"/>
        </w:rPr>
        <w:t xml:space="preserve"> to RNA biology. The remaining 2</w:t>
      </w:r>
      <w:r w:rsidR="00A53488">
        <w:rPr>
          <w:rFonts w:ascii="Times New Roman" w:hAnsi="Times New Roman" w:cs="Times New Roman"/>
          <w:sz w:val="24"/>
          <w:szCs w:val="24"/>
        </w:rPr>
        <w:t>5</w:t>
      </w:r>
      <w:r>
        <w:rPr>
          <w:rFonts w:ascii="Times New Roman" w:hAnsi="Times New Roman" w:cs="Times New Roman"/>
          <w:sz w:val="24"/>
          <w:szCs w:val="24"/>
        </w:rPr>
        <w:t>% ha</w:t>
      </w:r>
      <w:r w:rsidR="00EA38CC">
        <w:rPr>
          <w:rFonts w:ascii="Times New Roman" w:hAnsi="Times New Roman" w:cs="Times New Roman"/>
          <w:sz w:val="24"/>
          <w:szCs w:val="24"/>
        </w:rPr>
        <w:t>d</w:t>
      </w:r>
      <w:r>
        <w:rPr>
          <w:rFonts w:ascii="Times New Roman" w:hAnsi="Times New Roman" w:cs="Times New Roman"/>
          <w:sz w:val="24"/>
          <w:szCs w:val="24"/>
        </w:rPr>
        <w:t xml:space="preserve"> no known or predicted function in RNA biology and therefore </w:t>
      </w:r>
      <w:r w:rsidR="002B6149">
        <w:rPr>
          <w:rFonts w:ascii="Times New Roman" w:hAnsi="Times New Roman" w:cs="Times New Roman"/>
          <w:sz w:val="24"/>
          <w:szCs w:val="24"/>
        </w:rPr>
        <w:t xml:space="preserve">represent </w:t>
      </w:r>
      <w:r>
        <w:rPr>
          <w:rFonts w:ascii="Times New Roman" w:hAnsi="Times New Roman" w:cs="Times New Roman"/>
          <w:sz w:val="24"/>
          <w:szCs w:val="24"/>
        </w:rPr>
        <w:t xml:space="preserve">novel RBPs in Arabidopsis. </w:t>
      </w:r>
      <w:r w:rsidR="002C48E9">
        <w:rPr>
          <w:rFonts w:ascii="Times New Roman" w:hAnsi="Times New Roman" w:cs="Times New Roman"/>
          <w:sz w:val="24"/>
          <w:szCs w:val="24"/>
        </w:rPr>
        <w:t>Similarly</w:t>
      </w:r>
      <w:r>
        <w:rPr>
          <w:rFonts w:ascii="Times New Roman" w:hAnsi="Times New Roman" w:cs="Times New Roman"/>
          <w:sz w:val="24"/>
          <w:szCs w:val="24"/>
        </w:rPr>
        <w:t xml:space="preserve">, about 80% of </w:t>
      </w:r>
      <w:r w:rsidR="004F0EAF">
        <w:rPr>
          <w:rFonts w:ascii="Times New Roman" w:hAnsi="Times New Roman" w:cs="Times New Roman"/>
          <w:sz w:val="24"/>
          <w:szCs w:val="24"/>
        </w:rPr>
        <w:t xml:space="preserve">the </w:t>
      </w:r>
      <w:r w:rsidR="007A4EE3">
        <w:rPr>
          <w:rFonts w:ascii="Times New Roman" w:hAnsi="Times New Roman" w:cs="Times New Roman"/>
          <w:sz w:val="24"/>
          <w:szCs w:val="24"/>
        </w:rPr>
        <w:t>At-</w:t>
      </w:r>
      <w:r w:rsidR="004F0EAF">
        <w:rPr>
          <w:rFonts w:ascii="Times New Roman" w:hAnsi="Times New Roman" w:cs="Times New Roman"/>
          <w:sz w:val="24"/>
          <w:szCs w:val="24"/>
        </w:rPr>
        <w:t>RBP</w:t>
      </w:r>
      <w:r>
        <w:rPr>
          <w:rFonts w:ascii="Times New Roman" w:hAnsi="Times New Roman" w:cs="Times New Roman"/>
          <w:sz w:val="24"/>
          <w:szCs w:val="24"/>
        </w:rPr>
        <w:t>s contain</w:t>
      </w:r>
      <w:r w:rsidR="00EA38CC">
        <w:rPr>
          <w:rFonts w:ascii="Times New Roman" w:hAnsi="Times New Roman" w:cs="Times New Roman"/>
          <w:sz w:val="24"/>
          <w:szCs w:val="24"/>
        </w:rPr>
        <w:t>ed</w:t>
      </w:r>
      <w:r>
        <w:rPr>
          <w:rFonts w:ascii="Times New Roman" w:hAnsi="Times New Roman" w:cs="Times New Roman"/>
          <w:sz w:val="24"/>
          <w:szCs w:val="24"/>
        </w:rPr>
        <w:t xml:space="preserve"> </w:t>
      </w:r>
      <w:commentRangeStart w:id="14"/>
      <w:r w:rsidR="002C48E9">
        <w:rPr>
          <w:rFonts w:ascii="Times New Roman" w:hAnsi="Times New Roman" w:cs="Times New Roman"/>
          <w:sz w:val="24"/>
          <w:szCs w:val="24"/>
        </w:rPr>
        <w:t xml:space="preserve">known </w:t>
      </w:r>
      <w:r>
        <w:rPr>
          <w:rFonts w:ascii="Times New Roman" w:hAnsi="Times New Roman" w:cs="Times New Roman"/>
          <w:sz w:val="24"/>
          <w:szCs w:val="24"/>
        </w:rPr>
        <w:t>RBDs</w:t>
      </w:r>
      <w:commentRangeEnd w:id="14"/>
      <w:r w:rsidR="002B1EE3">
        <w:rPr>
          <w:rStyle w:val="CommentReference"/>
        </w:rPr>
        <w:commentReference w:id="14"/>
      </w:r>
      <w:ins w:id="15" w:author="Tony Millar" w:date="2016-06-10T16:19:00Z">
        <w:r w:rsidR="00977188">
          <w:rPr>
            <w:rFonts w:ascii="Times New Roman" w:hAnsi="Times New Roman" w:cs="Times New Roman"/>
            <w:sz w:val="24"/>
            <w:szCs w:val="24"/>
          </w:rPr>
          <w:t xml:space="preserve"> </w:t>
        </w:r>
      </w:ins>
      <w:ins w:id="16" w:author="Tony Millar" w:date="2016-06-10T16:22:00Z">
        <w:r w:rsidR="00977188">
          <w:rPr>
            <w:rFonts w:ascii="Times New Roman" w:hAnsi="Times New Roman" w:cs="Times New Roman"/>
            <w:sz w:val="24"/>
            <w:szCs w:val="24"/>
          </w:rPr>
          <w:t>(</w:t>
        </w:r>
      </w:ins>
      <w:ins w:id="17" w:author="Tony Millar" w:date="2016-06-10T16:19:00Z">
        <w:r w:rsidR="00977188">
          <w:rPr>
            <w:rFonts w:ascii="Times New Roman" w:hAnsi="Times New Roman" w:cs="Times New Roman"/>
            <w:sz w:val="24"/>
            <w:szCs w:val="24"/>
          </w:rPr>
          <w:t xml:space="preserve">based on pfam and </w:t>
        </w:r>
      </w:ins>
      <w:ins w:id="18" w:author="Marlene Reichel" w:date="2016-06-11T11:05:00Z">
        <w:r w:rsidR="000A1509">
          <w:rPr>
            <w:rFonts w:ascii="Times New Roman" w:hAnsi="Times New Roman" w:cs="Times New Roman"/>
            <w:sz w:val="24"/>
            <w:szCs w:val="24"/>
          </w:rPr>
          <w:t>I</w:t>
        </w:r>
      </w:ins>
      <w:ins w:id="19" w:author="Tony Millar" w:date="2016-06-10T16:19:00Z">
        <w:del w:id="20" w:author="Marlene Reichel" w:date="2016-06-11T11:05:00Z">
          <w:r w:rsidR="00977188" w:rsidDel="000A1509">
            <w:rPr>
              <w:rFonts w:ascii="Times New Roman" w:hAnsi="Times New Roman" w:cs="Times New Roman"/>
              <w:sz w:val="24"/>
              <w:szCs w:val="24"/>
            </w:rPr>
            <w:delText>i</w:delText>
          </w:r>
        </w:del>
        <w:r w:rsidR="00977188">
          <w:rPr>
            <w:rFonts w:ascii="Times New Roman" w:hAnsi="Times New Roman" w:cs="Times New Roman"/>
            <w:sz w:val="24"/>
            <w:szCs w:val="24"/>
          </w:rPr>
          <w:t>nterpro annotations</w:t>
        </w:r>
      </w:ins>
      <w:ins w:id="21" w:author="Tony Millar" w:date="2016-06-10T16:21:00Z">
        <w:r w:rsidR="00977188">
          <w:rPr>
            <w:rFonts w:ascii="Times New Roman" w:hAnsi="Times New Roman" w:cs="Times New Roman"/>
            <w:sz w:val="24"/>
            <w:szCs w:val="24"/>
          </w:rPr>
          <w:t xml:space="preserve"> and previous interactome datasets</w:t>
        </w:r>
      </w:ins>
      <w:ins w:id="22" w:author="Tony Millar" w:date="2016-06-10T16:22:00Z">
        <w:del w:id="23" w:author="Marlene Reichel" w:date="2016-06-11T11:40:00Z">
          <w:r w:rsidR="00977188" w:rsidDel="00362ABE">
            <w:rPr>
              <w:rFonts w:ascii="Times New Roman" w:hAnsi="Times New Roman" w:cs="Times New Roman"/>
              <w:sz w:val="24"/>
              <w:szCs w:val="24"/>
            </w:rPr>
            <w:delText>;</w:delText>
          </w:r>
        </w:del>
        <w:r w:rsidR="00977188">
          <w:rPr>
            <w:rFonts w:ascii="Times New Roman" w:hAnsi="Times New Roman" w:cs="Times New Roman"/>
            <w:sz w:val="24"/>
            <w:szCs w:val="24"/>
          </w:rPr>
          <w:t xml:space="preserve"> </w:t>
        </w:r>
      </w:ins>
      <w:ins w:id="24" w:author="Marlene Reichel" w:date="2016-06-11T11:40:00Z">
        <w:r w:rsidR="00362ABE">
          <w:rPr>
            <w:rFonts w:ascii="Times New Roman" w:hAnsi="Times New Roman" w:cs="Times New Roman"/>
            <w:sz w:val="24"/>
            <w:szCs w:val="24"/>
          </w:rPr>
          <w:t>(</w:t>
        </w:r>
      </w:ins>
      <w:ins w:id="25" w:author="Marlene Reichel" w:date="2016-06-11T11:05:00Z">
        <w:r w:rsidR="000A1509">
          <w:rPr>
            <w:rFonts w:ascii="Times New Roman" w:hAnsi="Times New Roman" w:cs="Times New Roman"/>
            <w:sz w:val="24"/>
            <w:szCs w:val="24"/>
          </w:rPr>
          <w:t>Castello et al., 2012; Beckmann et al., 2015</w:t>
        </w:r>
      </w:ins>
      <w:ins w:id="26" w:author="Marlene Reichel" w:date="2016-06-11T11:06:00Z">
        <w:r w:rsidR="000A1509">
          <w:rPr>
            <w:rFonts w:ascii="Times New Roman" w:hAnsi="Times New Roman" w:cs="Times New Roman"/>
            <w:sz w:val="24"/>
            <w:szCs w:val="24"/>
          </w:rPr>
          <w:t xml:space="preserve">; </w:t>
        </w:r>
      </w:ins>
      <w:ins w:id="27" w:author="Marlene Reichel" w:date="2016-06-11T11:07:00Z">
        <w:r w:rsidR="000A1509">
          <w:rPr>
            <w:rFonts w:ascii="Times New Roman" w:hAnsi="Times New Roman" w:cs="Times New Roman"/>
            <w:sz w:val="24"/>
            <w:szCs w:val="24"/>
          </w:rPr>
          <w:t>Liao et al., 2016</w:t>
        </w:r>
      </w:ins>
      <w:ins w:id="28" w:author="Tony Millar" w:date="2016-06-10T16:22:00Z">
        <w:del w:id="29" w:author="Marlene Reichel" w:date="2016-06-11T11:05:00Z">
          <w:r w:rsidR="00977188" w:rsidDel="000A1509">
            <w:rPr>
              <w:rFonts w:ascii="Times New Roman" w:hAnsi="Times New Roman" w:cs="Times New Roman"/>
              <w:sz w:val="24"/>
              <w:szCs w:val="24"/>
            </w:rPr>
            <w:delText>refs</w:delText>
          </w:r>
        </w:del>
      </w:ins>
      <w:ins w:id="30" w:author="Marlene Reichel" w:date="2016-06-11T11:41:00Z">
        <w:r w:rsidR="00362ABE">
          <w:rPr>
            <w:rFonts w:ascii="Times New Roman" w:hAnsi="Times New Roman" w:cs="Times New Roman"/>
            <w:sz w:val="24"/>
            <w:szCs w:val="24"/>
          </w:rPr>
          <w:t>)</w:t>
        </w:r>
      </w:ins>
      <w:ins w:id="31" w:author="Tony Millar" w:date="2016-06-10T16:22:00Z">
        <w:r w:rsidR="00977188">
          <w:rPr>
            <w:rFonts w:ascii="Times New Roman" w:hAnsi="Times New Roman" w:cs="Times New Roman"/>
            <w:sz w:val="24"/>
            <w:szCs w:val="24"/>
          </w:rPr>
          <w:t>)</w:t>
        </w:r>
      </w:ins>
      <w:r>
        <w:rPr>
          <w:rFonts w:ascii="Times New Roman" w:hAnsi="Times New Roman" w:cs="Times New Roman"/>
          <w:sz w:val="24"/>
          <w:szCs w:val="24"/>
        </w:rPr>
        <w:t xml:space="preserve">, while the other 20% </w:t>
      </w:r>
      <w:r w:rsidR="002C48E9">
        <w:rPr>
          <w:rFonts w:ascii="Times New Roman" w:hAnsi="Times New Roman" w:cs="Times New Roman"/>
          <w:sz w:val="24"/>
          <w:szCs w:val="24"/>
        </w:rPr>
        <w:lastRenderedPageBreak/>
        <w:t>did no</w:t>
      </w:r>
      <w:r w:rsidR="006E33DB">
        <w:rPr>
          <w:rFonts w:ascii="Times New Roman" w:hAnsi="Times New Roman" w:cs="Times New Roman"/>
          <w:sz w:val="24"/>
          <w:szCs w:val="24"/>
        </w:rPr>
        <w:t>t (Figure 1D)</w:t>
      </w:r>
      <w:r>
        <w:rPr>
          <w:rFonts w:ascii="Times New Roman" w:hAnsi="Times New Roman" w:cs="Times New Roman"/>
          <w:sz w:val="24"/>
          <w:szCs w:val="24"/>
        </w:rPr>
        <w:t xml:space="preserve">. </w:t>
      </w:r>
      <w:r w:rsidR="009A54F5">
        <w:rPr>
          <w:rFonts w:ascii="Times New Roman" w:hAnsi="Times New Roman" w:cs="Times New Roman"/>
          <w:sz w:val="24"/>
          <w:szCs w:val="24"/>
        </w:rPr>
        <w:t xml:space="preserve">The </w:t>
      </w:r>
      <w:r>
        <w:rPr>
          <w:rFonts w:ascii="Times New Roman" w:hAnsi="Times New Roman" w:cs="Times New Roman"/>
          <w:sz w:val="24"/>
          <w:szCs w:val="24"/>
        </w:rPr>
        <w:t xml:space="preserve">candidate </w:t>
      </w:r>
      <w:r w:rsidR="00946215">
        <w:rPr>
          <w:rFonts w:ascii="Times New Roman" w:hAnsi="Times New Roman" w:cs="Times New Roman"/>
          <w:sz w:val="24"/>
          <w:szCs w:val="24"/>
        </w:rPr>
        <w:t>At-</w:t>
      </w:r>
      <w:r w:rsidR="002C48E9">
        <w:rPr>
          <w:rFonts w:ascii="Times New Roman" w:hAnsi="Times New Roman" w:cs="Times New Roman"/>
          <w:sz w:val="24"/>
          <w:szCs w:val="24"/>
        </w:rPr>
        <w:t xml:space="preserve">RBPs </w:t>
      </w:r>
      <w:r w:rsidR="009A54F5">
        <w:rPr>
          <w:rFonts w:ascii="Times New Roman" w:hAnsi="Times New Roman" w:cs="Times New Roman"/>
          <w:sz w:val="24"/>
          <w:szCs w:val="24"/>
        </w:rPr>
        <w:t xml:space="preserve">grouping </w:t>
      </w:r>
      <w:r w:rsidR="002C48E9">
        <w:rPr>
          <w:rFonts w:ascii="Times New Roman" w:hAnsi="Times New Roman" w:cs="Times New Roman"/>
          <w:sz w:val="24"/>
          <w:szCs w:val="24"/>
        </w:rPr>
        <w:t xml:space="preserve">also showed these enrichments albeit at a lower level; </w:t>
      </w:r>
      <w:r>
        <w:rPr>
          <w:rFonts w:ascii="Times New Roman" w:hAnsi="Times New Roman" w:cs="Times New Roman"/>
          <w:sz w:val="24"/>
          <w:szCs w:val="24"/>
        </w:rPr>
        <w:t xml:space="preserve">46% of </w:t>
      </w:r>
      <w:r w:rsidR="002C48E9">
        <w:rPr>
          <w:rFonts w:ascii="Times New Roman" w:hAnsi="Times New Roman" w:cs="Times New Roman"/>
          <w:sz w:val="24"/>
          <w:szCs w:val="24"/>
        </w:rPr>
        <w:t xml:space="preserve">them </w:t>
      </w:r>
      <w:r>
        <w:rPr>
          <w:rFonts w:ascii="Times New Roman" w:hAnsi="Times New Roman" w:cs="Times New Roman"/>
          <w:sz w:val="24"/>
          <w:szCs w:val="24"/>
        </w:rPr>
        <w:t xml:space="preserve">were classified as ‘linked to RNA biology’ and 48% of proteins had recognized RBDs (Figure </w:t>
      </w:r>
      <w:r w:rsidR="006E33DB">
        <w:rPr>
          <w:rFonts w:ascii="Times New Roman" w:hAnsi="Times New Roman" w:cs="Times New Roman"/>
          <w:sz w:val="24"/>
          <w:szCs w:val="24"/>
        </w:rPr>
        <w:t>1E</w:t>
      </w:r>
      <w:r>
        <w:rPr>
          <w:rFonts w:ascii="Times New Roman" w:hAnsi="Times New Roman" w:cs="Times New Roman"/>
          <w:sz w:val="24"/>
          <w:szCs w:val="24"/>
        </w:rPr>
        <w:t xml:space="preserve">). </w:t>
      </w:r>
      <w:r w:rsidR="0067138C">
        <w:rPr>
          <w:rFonts w:ascii="Times New Roman" w:hAnsi="Times New Roman" w:cs="Times New Roman"/>
          <w:sz w:val="24"/>
          <w:szCs w:val="24"/>
        </w:rPr>
        <w:t xml:space="preserve">Multiple </w:t>
      </w:r>
      <w:r w:rsidR="00876293">
        <w:rPr>
          <w:rFonts w:ascii="Times New Roman" w:hAnsi="Times New Roman" w:cs="Times New Roman"/>
          <w:sz w:val="24"/>
          <w:szCs w:val="24"/>
        </w:rPr>
        <w:t xml:space="preserve">molecular function </w:t>
      </w:r>
      <w:r w:rsidR="0067138C">
        <w:rPr>
          <w:rFonts w:ascii="Times New Roman" w:hAnsi="Times New Roman" w:cs="Times New Roman"/>
          <w:sz w:val="24"/>
          <w:szCs w:val="24"/>
        </w:rPr>
        <w:t xml:space="preserve">GO terms were enriched among </w:t>
      </w:r>
      <w:r w:rsidR="00946215">
        <w:rPr>
          <w:rFonts w:ascii="Times New Roman" w:hAnsi="Times New Roman" w:cs="Times New Roman"/>
          <w:sz w:val="24"/>
          <w:szCs w:val="24"/>
        </w:rPr>
        <w:t>At-</w:t>
      </w:r>
      <w:r w:rsidR="0067138C">
        <w:rPr>
          <w:rFonts w:ascii="Times New Roman" w:hAnsi="Times New Roman" w:cs="Times New Roman"/>
          <w:sz w:val="24"/>
          <w:szCs w:val="24"/>
        </w:rPr>
        <w:t xml:space="preserve">RBPs and candidate </w:t>
      </w:r>
      <w:r w:rsidR="00946215">
        <w:rPr>
          <w:rFonts w:ascii="Times New Roman" w:hAnsi="Times New Roman" w:cs="Times New Roman"/>
          <w:sz w:val="24"/>
          <w:szCs w:val="24"/>
        </w:rPr>
        <w:t>At-</w:t>
      </w:r>
      <w:r w:rsidR="0067138C">
        <w:rPr>
          <w:rFonts w:ascii="Times New Roman" w:hAnsi="Times New Roman" w:cs="Times New Roman"/>
          <w:sz w:val="24"/>
          <w:szCs w:val="24"/>
        </w:rPr>
        <w:t>RBPs</w:t>
      </w:r>
      <w:r w:rsidR="00876293">
        <w:rPr>
          <w:rFonts w:ascii="Times New Roman" w:hAnsi="Times New Roman" w:cs="Times New Roman"/>
          <w:sz w:val="24"/>
          <w:szCs w:val="24"/>
        </w:rPr>
        <w:t>, the majority of which were associated with RNA, nucleic acid binding or translation</w:t>
      </w:r>
      <w:r w:rsidR="0067138C">
        <w:rPr>
          <w:rFonts w:ascii="Times New Roman" w:hAnsi="Times New Roman" w:cs="Times New Roman"/>
          <w:sz w:val="24"/>
          <w:szCs w:val="24"/>
        </w:rPr>
        <w:t xml:space="preserve"> (</w:t>
      </w:r>
      <w:r w:rsidR="009C4B12">
        <w:rPr>
          <w:rFonts w:ascii="Times New Roman" w:hAnsi="Times New Roman" w:cs="Times New Roman"/>
          <w:sz w:val="24"/>
          <w:szCs w:val="24"/>
        </w:rPr>
        <w:t xml:space="preserve">Figure </w:t>
      </w:r>
      <w:r w:rsidR="003210B4">
        <w:rPr>
          <w:rFonts w:ascii="Times New Roman" w:hAnsi="Times New Roman" w:cs="Times New Roman"/>
          <w:sz w:val="24"/>
          <w:szCs w:val="24"/>
        </w:rPr>
        <w:t>1F</w:t>
      </w:r>
      <w:r w:rsidR="006E33DB">
        <w:rPr>
          <w:rFonts w:ascii="Times New Roman" w:hAnsi="Times New Roman" w:cs="Times New Roman"/>
          <w:sz w:val="24"/>
          <w:szCs w:val="24"/>
        </w:rPr>
        <w:t>, G</w:t>
      </w:r>
      <w:r w:rsidR="0067138C">
        <w:rPr>
          <w:rFonts w:ascii="Times New Roman" w:hAnsi="Times New Roman" w:cs="Times New Roman"/>
          <w:sz w:val="24"/>
          <w:szCs w:val="24"/>
        </w:rPr>
        <w:t>)</w:t>
      </w:r>
      <w:r w:rsidR="00876293">
        <w:rPr>
          <w:rFonts w:ascii="Times New Roman" w:hAnsi="Times New Roman" w:cs="Times New Roman"/>
          <w:sz w:val="24"/>
          <w:szCs w:val="24"/>
        </w:rPr>
        <w:t xml:space="preserve">. </w:t>
      </w:r>
      <w:r w:rsidR="005E1DC6">
        <w:rPr>
          <w:rFonts w:ascii="Times New Roman" w:hAnsi="Times New Roman" w:cs="Times New Roman"/>
          <w:sz w:val="24"/>
          <w:szCs w:val="24"/>
        </w:rPr>
        <w:t>Similarly</w:t>
      </w:r>
      <w:r w:rsidR="00876293">
        <w:rPr>
          <w:rFonts w:ascii="Times New Roman" w:hAnsi="Times New Roman" w:cs="Times New Roman"/>
          <w:sz w:val="24"/>
          <w:szCs w:val="24"/>
        </w:rPr>
        <w:t xml:space="preserve">, Biological </w:t>
      </w:r>
      <w:r w:rsidR="005E1DC6">
        <w:rPr>
          <w:rFonts w:ascii="Times New Roman" w:hAnsi="Times New Roman" w:cs="Times New Roman"/>
          <w:sz w:val="24"/>
          <w:szCs w:val="24"/>
        </w:rPr>
        <w:t>P</w:t>
      </w:r>
      <w:r w:rsidR="00876293">
        <w:rPr>
          <w:rFonts w:ascii="Times New Roman" w:hAnsi="Times New Roman" w:cs="Times New Roman"/>
          <w:sz w:val="24"/>
          <w:szCs w:val="24"/>
        </w:rPr>
        <w:t xml:space="preserve">rocess </w:t>
      </w:r>
      <w:r w:rsidR="00395D48">
        <w:rPr>
          <w:rFonts w:ascii="Times New Roman" w:hAnsi="Times New Roman" w:cs="Times New Roman"/>
          <w:sz w:val="24"/>
          <w:szCs w:val="24"/>
        </w:rPr>
        <w:t xml:space="preserve">(Supplemental Figure 2 A, C) </w:t>
      </w:r>
      <w:r w:rsidR="00876293">
        <w:rPr>
          <w:rFonts w:ascii="Times New Roman" w:hAnsi="Times New Roman" w:cs="Times New Roman"/>
          <w:sz w:val="24"/>
          <w:szCs w:val="24"/>
        </w:rPr>
        <w:t xml:space="preserve">and Cellular </w:t>
      </w:r>
      <w:r w:rsidR="00395D48">
        <w:rPr>
          <w:rFonts w:ascii="Times New Roman" w:hAnsi="Times New Roman" w:cs="Times New Roman"/>
          <w:sz w:val="24"/>
          <w:szCs w:val="24"/>
        </w:rPr>
        <w:t xml:space="preserve">Component (Supplemental Figure 2 B, D) </w:t>
      </w:r>
      <w:r w:rsidR="00876293">
        <w:rPr>
          <w:rFonts w:ascii="Times New Roman" w:hAnsi="Times New Roman" w:cs="Times New Roman"/>
          <w:sz w:val="24"/>
          <w:szCs w:val="24"/>
        </w:rPr>
        <w:t xml:space="preserve">GO terms </w:t>
      </w:r>
      <w:r w:rsidR="00B7345D">
        <w:rPr>
          <w:rFonts w:ascii="Times New Roman" w:hAnsi="Times New Roman" w:cs="Times New Roman"/>
          <w:sz w:val="24"/>
          <w:szCs w:val="24"/>
        </w:rPr>
        <w:t>referred to</w:t>
      </w:r>
      <w:r w:rsidR="0067138C">
        <w:rPr>
          <w:rFonts w:ascii="Times New Roman" w:hAnsi="Times New Roman" w:cs="Times New Roman"/>
          <w:sz w:val="24"/>
          <w:szCs w:val="24"/>
        </w:rPr>
        <w:t xml:space="preserve"> </w:t>
      </w:r>
      <w:r w:rsidR="009C4B12">
        <w:rPr>
          <w:rFonts w:ascii="Times New Roman" w:hAnsi="Times New Roman" w:cs="Times New Roman"/>
          <w:sz w:val="24"/>
          <w:szCs w:val="24"/>
        </w:rPr>
        <w:t xml:space="preserve">a range of processes and </w:t>
      </w:r>
      <w:r w:rsidR="00627C29">
        <w:rPr>
          <w:rFonts w:ascii="Times New Roman" w:hAnsi="Times New Roman" w:cs="Times New Roman"/>
          <w:sz w:val="24"/>
          <w:szCs w:val="24"/>
        </w:rPr>
        <w:t xml:space="preserve">components </w:t>
      </w:r>
      <w:r>
        <w:rPr>
          <w:rFonts w:ascii="Times New Roman" w:hAnsi="Times New Roman" w:cs="Times New Roman"/>
          <w:sz w:val="24"/>
          <w:szCs w:val="24"/>
        </w:rPr>
        <w:t>typically associated with RNA</w:t>
      </w:r>
      <w:r w:rsidR="005E1DC6">
        <w:rPr>
          <w:rFonts w:ascii="Times New Roman" w:hAnsi="Times New Roman" w:cs="Times New Roman"/>
          <w:sz w:val="24"/>
          <w:szCs w:val="24"/>
        </w:rPr>
        <w:t>,</w:t>
      </w:r>
      <w:r>
        <w:rPr>
          <w:rFonts w:ascii="Times New Roman" w:hAnsi="Times New Roman" w:cs="Times New Roman"/>
          <w:sz w:val="24"/>
          <w:szCs w:val="24"/>
        </w:rPr>
        <w:t xml:space="preserve"> such as</w:t>
      </w:r>
      <w:r w:rsidR="009C4B12">
        <w:rPr>
          <w:rFonts w:ascii="Times New Roman" w:hAnsi="Times New Roman" w:cs="Times New Roman"/>
          <w:sz w:val="24"/>
          <w:szCs w:val="24"/>
        </w:rPr>
        <w:t xml:space="preserve"> translation and the ribosome, </w:t>
      </w:r>
      <w:r>
        <w:rPr>
          <w:rFonts w:ascii="Times New Roman" w:hAnsi="Times New Roman" w:cs="Times New Roman"/>
          <w:sz w:val="24"/>
          <w:szCs w:val="24"/>
        </w:rPr>
        <w:t>as well as splic</w:t>
      </w:r>
      <w:r w:rsidR="009C4B12">
        <w:rPr>
          <w:rFonts w:ascii="Times New Roman" w:hAnsi="Times New Roman" w:cs="Times New Roman"/>
          <w:sz w:val="24"/>
          <w:szCs w:val="24"/>
        </w:rPr>
        <w:t>ing and several types of RNA granules</w:t>
      </w:r>
      <w:r>
        <w:rPr>
          <w:rFonts w:ascii="Times New Roman" w:hAnsi="Times New Roman" w:cs="Times New Roman"/>
          <w:sz w:val="24"/>
          <w:szCs w:val="24"/>
        </w:rPr>
        <w:t>.</w:t>
      </w:r>
    </w:p>
    <w:p w14:paraId="35C938BD" w14:textId="43F683F8" w:rsidR="00BE4B3D" w:rsidRDefault="00BE4B3D"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Approximately </w:t>
      </w:r>
      <w:r w:rsidR="004671E8">
        <w:rPr>
          <w:rFonts w:ascii="Times New Roman" w:hAnsi="Times New Roman" w:cs="Times New Roman"/>
          <w:sz w:val="24"/>
          <w:szCs w:val="24"/>
        </w:rPr>
        <w:t>25</w:t>
      </w:r>
      <w:r>
        <w:rPr>
          <w:rFonts w:ascii="Times New Roman" w:hAnsi="Times New Roman" w:cs="Times New Roman"/>
          <w:sz w:val="24"/>
          <w:szCs w:val="24"/>
        </w:rPr>
        <w:t xml:space="preserve">% of </w:t>
      </w:r>
      <w:ins w:id="32" w:author="Thomas Preiss" w:date="2016-06-09T22:38:00Z">
        <w:r w:rsidR="00220C77">
          <w:rPr>
            <w:rFonts w:ascii="Times New Roman" w:hAnsi="Times New Roman" w:cs="Times New Roman"/>
            <w:sz w:val="24"/>
            <w:szCs w:val="24"/>
          </w:rPr>
          <w:t>At-RBPs</w:t>
        </w:r>
      </w:ins>
      <w:r>
        <w:rPr>
          <w:rFonts w:ascii="Times New Roman" w:hAnsi="Times New Roman" w:cs="Times New Roman"/>
          <w:sz w:val="24"/>
          <w:szCs w:val="24"/>
        </w:rPr>
        <w:t xml:space="preserve"> lack known functions in RNA biology, a proportion similar to </w:t>
      </w:r>
      <w:del w:id="33" w:author="Tony Millar" w:date="2016-06-10T16:23:00Z">
        <w:r w:rsidDel="00977188">
          <w:rPr>
            <w:rFonts w:ascii="Times New Roman" w:hAnsi="Times New Roman" w:cs="Times New Roman"/>
            <w:sz w:val="24"/>
            <w:szCs w:val="24"/>
          </w:rPr>
          <w:delText>that obtained in human</w:delText>
        </w:r>
      </w:del>
      <w:ins w:id="34" w:author="Tony Millar" w:date="2016-06-10T16:23:00Z">
        <w:r w:rsidR="00977188">
          <w:rPr>
            <w:rFonts w:ascii="Times New Roman" w:hAnsi="Times New Roman" w:cs="Times New Roman"/>
            <w:sz w:val="24"/>
            <w:szCs w:val="24"/>
          </w:rPr>
          <w:t>other</w:t>
        </w:r>
      </w:ins>
      <w:r>
        <w:rPr>
          <w:rFonts w:ascii="Times New Roman" w:hAnsi="Times New Roman" w:cs="Times New Roman"/>
          <w:sz w:val="24"/>
          <w:szCs w:val="24"/>
        </w:rPr>
        <w:t xml:space="preserve"> interactomes</w:t>
      </w:r>
      <w:r w:rsidR="007C4EE2">
        <w:rPr>
          <w:rFonts w:ascii="Times New Roman" w:hAnsi="Times New Roman" w:cs="Times New Roman"/>
          <w:sz w:val="24"/>
          <w:szCs w:val="24"/>
        </w:rPr>
        <w:t xml:space="preserve"> (Beckmann et al., 2016)</w:t>
      </w:r>
      <w:r>
        <w:rPr>
          <w:rFonts w:ascii="Times New Roman" w:hAnsi="Times New Roman" w:cs="Times New Roman"/>
          <w:sz w:val="24"/>
          <w:szCs w:val="24"/>
        </w:rPr>
        <w:t xml:space="preserve">. However, the </w:t>
      </w:r>
      <w:r w:rsidR="001F3595">
        <w:rPr>
          <w:rFonts w:ascii="Times New Roman" w:hAnsi="Times New Roman" w:cs="Times New Roman"/>
          <w:sz w:val="24"/>
          <w:szCs w:val="24"/>
        </w:rPr>
        <w:t xml:space="preserve">number of </w:t>
      </w:r>
      <w:r>
        <w:rPr>
          <w:rFonts w:ascii="Times New Roman" w:hAnsi="Times New Roman" w:cs="Times New Roman"/>
          <w:sz w:val="24"/>
          <w:szCs w:val="24"/>
        </w:rPr>
        <w:t xml:space="preserve">300 proteins that qualify </w:t>
      </w:r>
      <w:r w:rsidR="00335122">
        <w:rPr>
          <w:rFonts w:ascii="Times New Roman" w:hAnsi="Times New Roman" w:cs="Times New Roman"/>
          <w:sz w:val="24"/>
          <w:szCs w:val="24"/>
        </w:rPr>
        <w:t xml:space="preserve">as At-RBPs </w:t>
      </w:r>
      <w:r>
        <w:rPr>
          <w:rFonts w:ascii="Times New Roman" w:hAnsi="Times New Roman" w:cs="Times New Roman"/>
          <w:sz w:val="24"/>
          <w:szCs w:val="24"/>
        </w:rPr>
        <w:t>is less than what ha</w:t>
      </w:r>
      <w:r w:rsidR="001F3595">
        <w:rPr>
          <w:rFonts w:ascii="Times New Roman" w:hAnsi="Times New Roman" w:cs="Times New Roman"/>
          <w:sz w:val="24"/>
          <w:szCs w:val="24"/>
        </w:rPr>
        <w:t>d</w:t>
      </w:r>
      <w:r w:rsidR="00335122">
        <w:rPr>
          <w:rFonts w:ascii="Times New Roman" w:hAnsi="Times New Roman" w:cs="Times New Roman"/>
          <w:sz w:val="24"/>
          <w:szCs w:val="24"/>
        </w:rPr>
        <w:t xml:space="preserve"> </w:t>
      </w:r>
      <w:r>
        <w:rPr>
          <w:rFonts w:ascii="Times New Roman" w:hAnsi="Times New Roman" w:cs="Times New Roman"/>
          <w:sz w:val="24"/>
          <w:szCs w:val="24"/>
        </w:rPr>
        <w:t xml:space="preserve">been observed in </w:t>
      </w:r>
      <w:r w:rsidR="00335122">
        <w:rPr>
          <w:rFonts w:ascii="Times New Roman" w:hAnsi="Times New Roman" w:cs="Times New Roman"/>
          <w:sz w:val="24"/>
          <w:szCs w:val="24"/>
        </w:rPr>
        <w:t>the two other interactomes on multicellular organisms</w:t>
      </w:r>
      <w:r>
        <w:rPr>
          <w:rFonts w:ascii="Times New Roman" w:hAnsi="Times New Roman" w:cs="Times New Roman"/>
          <w:sz w:val="24"/>
          <w:szCs w:val="24"/>
        </w:rPr>
        <w:t xml:space="preserve">, </w:t>
      </w:r>
      <w:r w:rsidR="00335122">
        <w:rPr>
          <w:rFonts w:ascii="Times New Roman" w:hAnsi="Times New Roman" w:cs="Times New Roman"/>
          <w:sz w:val="24"/>
          <w:szCs w:val="24"/>
        </w:rPr>
        <w:t>i</w:t>
      </w:r>
      <w:r>
        <w:rPr>
          <w:rFonts w:ascii="Times New Roman" w:hAnsi="Times New Roman" w:cs="Times New Roman"/>
          <w:sz w:val="24"/>
          <w:szCs w:val="24"/>
        </w:rPr>
        <w:t>.</w:t>
      </w:r>
      <w:r w:rsidR="00335122">
        <w:rPr>
          <w:rFonts w:ascii="Times New Roman" w:hAnsi="Times New Roman" w:cs="Times New Roman"/>
          <w:sz w:val="24"/>
          <w:szCs w:val="24"/>
        </w:rPr>
        <w:t>e</w:t>
      </w:r>
      <w:r>
        <w:rPr>
          <w:rFonts w:ascii="Times New Roman" w:hAnsi="Times New Roman" w:cs="Times New Roman"/>
          <w:sz w:val="24"/>
          <w:szCs w:val="24"/>
        </w:rPr>
        <w:t xml:space="preserve">. </w:t>
      </w:r>
      <w:r w:rsidR="00335122" w:rsidRPr="00D107C9">
        <w:rPr>
          <w:rFonts w:ascii="Times New Roman" w:hAnsi="Times New Roman" w:cs="Times New Roman"/>
          <w:i/>
          <w:sz w:val="24"/>
          <w:szCs w:val="24"/>
        </w:rPr>
        <w:t>C. elegans</w:t>
      </w:r>
      <w:r w:rsidR="00335122">
        <w:rPr>
          <w:rFonts w:ascii="Times New Roman" w:hAnsi="Times New Roman" w:cs="Times New Roman"/>
          <w:sz w:val="24"/>
          <w:szCs w:val="24"/>
        </w:rPr>
        <w:t xml:space="preserve"> (594 proteins) and </w:t>
      </w:r>
      <w:r w:rsidR="00335122" w:rsidRPr="00D107C9">
        <w:rPr>
          <w:rFonts w:ascii="Times New Roman" w:hAnsi="Times New Roman" w:cs="Times New Roman"/>
          <w:i/>
          <w:sz w:val="24"/>
          <w:szCs w:val="24"/>
        </w:rPr>
        <w:t>D. melanogaster</w:t>
      </w:r>
      <w:r w:rsidR="00335122">
        <w:rPr>
          <w:rFonts w:ascii="Times New Roman" w:hAnsi="Times New Roman" w:cs="Times New Roman"/>
          <w:sz w:val="24"/>
          <w:szCs w:val="24"/>
        </w:rPr>
        <w:t xml:space="preserve"> (476 proteins) </w:t>
      </w:r>
      <w:r w:rsidR="00335122">
        <w:rPr>
          <w:rFonts w:ascii="Times New Roman" w:hAnsi="Times New Roman" w:cs="Times New Roman"/>
          <w:sz w:val="24"/>
          <w:szCs w:val="24"/>
          <w:lang w:val="en-US"/>
        </w:rPr>
        <w:t xml:space="preserve">(Matia-Gonzalez et al., 2015; Wessels et al., 2016). </w:t>
      </w:r>
      <w:r w:rsidR="00335122">
        <w:rPr>
          <w:rFonts w:ascii="Times New Roman" w:hAnsi="Times New Roman" w:cs="Times New Roman"/>
          <w:sz w:val="24"/>
          <w:szCs w:val="24"/>
        </w:rPr>
        <w:t xml:space="preserve">This </w:t>
      </w:r>
      <w:r>
        <w:rPr>
          <w:rFonts w:ascii="Times New Roman" w:hAnsi="Times New Roman" w:cs="Times New Roman"/>
          <w:sz w:val="24"/>
          <w:szCs w:val="24"/>
        </w:rPr>
        <w:t xml:space="preserve">may suggest the presence of </w:t>
      </w:r>
      <w:del w:id="35" w:author="Thomas Preiss" w:date="2016-06-09T22:39:00Z">
        <w:r w:rsidDel="00220C77">
          <w:rPr>
            <w:rFonts w:ascii="Times New Roman" w:hAnsi="Times New Roman" w:cs="Times New Roman"/>
            <w:sz w:val="24"/>
            <w:szCs w:val="24"/>
          </w:rPr>
          <w:delText xml:space="preserve">less </w:delText>
        </w:r>
      </w:del>
      <w:ins w:id="36" w:author="Thomas Preiss" w:date="2016-06-09T22:39:00Z">
        <w:r w:rsidR="00220C77">
          <w:rPr>
            <w:rFonts w:ascii="Times New Roman" w:hAnsi="Times New Roman" w:cs="Times New Roman"/>
            <w:sz w:val="24"/>
            <w:szCs w:val="24"/>
          </w:rPr>
          <w:t xml:space="preserve">fewer </w:t>
        </w:r>
      </w:ins>
      <w:r>
        <w:rPr>
          <w:rFonts w:ascii="Times New Roman" w:hAnsi="Times New Roman" w:cs="Times New Roman"/>
          <w:sz w:val="24"/>
          <w:szCs w:val="24"/>
        </w:rPr>
        <w:t>RBP networks in plants compared to</w:t>
      </w:r>
      <w:r w:rsidR="001136A5">
        <w:rPr>
          <w:rFonts w:ascii="Times New Roman" w:hAnsi="Times New Roman" w:cs="Times New Roman"/>
          <w:sz w:val="24"/>
          <w:szCs w:val="24"/>
        </w:rPr>
        <w:t xml:space="preserve"> animals</w:t>
      </w:r>
      <w:r w:rsidR="00335122">
        <w:rPr>
          <w:rFonts w:ascii="Times New Roman" w:hAnsi="Times New Roman" w:cs="Times New Roman"/>
          <w:sz w:val="24"/>
          <w:szCs w:val="24"/>
        </w:rPr>
        <w:t>, but</w:t>
      </w:r>
      <w:r>
        <w:rPr>
          <w:rFonts w:ascii="Times New Roman" w:hAnsi="Times New Roman" w:cs="Times New Roman"/>
          <w:sz w:val="24"/>
          <w:szCs w:val="24"/>
        </w:rPr>
        <w:t xml:space="preserve"> </w:t>
      </w:r>
      <w:del w:id="37" w:author="Thomas Preiss" w:date="2016-06-09T22:39:00Z">
        <w:r w:rsidR="00335122" w:rsidDel="00220C77">
          <w:rPr>
            <w:rFonts w:ascii="Times New Roman" w:hAnsi="Times New Roman" w:cs="Times New Roman"/>
            <w:sz w:val="24"/>
            <w:szCs w:val="24"/>
          </w:rPr>
          <w:delText>m</w:delText>
        </w:r>
        <w:r w:rsidDel="00220C77">
          <w:rPr>
            <w:rFonts w:ascii="Times New Roman" w:hAnsi="Times New Roman" w:cs="Times New Roman"/>
            <w:sz w:val="24"/>
            <w:szCs w:val="24"/>
          </w:rPr>
          <w:delText xml:space="preserve">ore likely is that </w:delText>
        </w:r>
      </w:del>
      <w:r>
        <w:rPr>
          <w:rFonts w:ascii="Times New Roman" w:hAnsi="Times New Roman" w:cs="Times New Roman"/>
          <w:sz w:val="24"/>
          <w:szCs w:val="24"/>
        </w:rPr>
        <w:t xml:space="preserve">a lower UV cross-linking efficiency </w:t>
      </w:r>
      <w:del w:id="38" w:author="Thomas Preiss" w:date="2016-06-09T22:40:00Z">
        <w:r w:rsidDel="00220C77">
          <w:rPr>
            <w:rFonts w:ascii="Times New Roman" w:hAnsi="Times New Roman" w:cs="Times New Roman"/>
            <w:sz w:val="24"/>
            <w:szCs w:val="24"/>
          </w:rPr>
          <w:delText xml:space="preserve">has been achieved </w:delText>
        </w:r>
      </w:del>
      <w:r>
        <w:rPr>
          <w:rFonts w:ascii="Times New Roman" w:hAnsi="Times New Roman" w:cs="Times New Roman"/>
          <w:sz w:val="24"/>
          <w:szCs w:val="24"/>
        </w:rPr>
        <w:t>for plants</w:t>
      </w:r>
      <w:r w:rsidR="00335122">
        <w:rPr>
          <w:rFonts w:ascii="Times New Roman" w:hAnsi="Times New Roman" w:cs="Times New Roman"/>
          <w:sz w:val="24"/>
          <w:szCs w:val="24"/>
        </w:rPr>
        <w:t xml:space="preserve"> due to their abundant UV-absorbing pigments</w:t>
      </w:r>
      <w:ins w:id="39" w:author="Thomas Preiss" w:date="2016-06-09T22:40:00Z">
        <w:r w:rsidR="00220C77" w:rsidRPr="00220C77">
          <w:rPr>
            <w:rFonts w:ascii="Times New Roman" w:hAnsi="Times New Roman" w:cs="Times New Roman"/>
            <w:sz w:val="24"/>
            <w:szCs w:val="24"/>
          </w:rPr>
          <w:t xml:space="preserve"> </w:t>
        </w:r>
        <w:r w:rsidR="00220C77">
          <w:rPr>
            <w:rFonts w:ascii="Times New Roman" w:hAnsi="Times New Roman" w:cs="Times New Roman"/>
            <w:sz w:val="24"/>
            <w:szCs w:val="24"/>
          </w:rPr>
          <w:t>is a more likely explanation</w:t>
        </w:r>
      </w:ins>
      <w:r w:rsidR="00335122">
        <w:rPr>
          <w:rFonts w:ascii="Times New Roman" w:hAnsi="Times New Roman" w:cs="Times New Roman"/>
          <w:sz w:val="24"/>
          <w:szCs w:val="24"/>
        </w:rPr>
        <w:t xml:space="preserve">, </w:t>
      </w:r>
      <w:r w:rsidR="001F3595">
        <w:rPr>
          <w:rFonts w:ascii="Times New Roman" w:hAnsi="Times New Roman" w:cs="Times New Roman"/>
          <w:sz w:val="24"/>
          <w:szCs w:val="24"/>
        </w:rPr>
        <w:t>although</w:t>
      </w:r>
      <w:r w:rsidR="00335122">
        <w:rPr>
          <w:rFonts w:ascii="Times New Roman" w:hAnsi="Times New Roman" w:cs="Times New Roman"/>
          <w:sz w:val="24"/>
          <w:szCs w:val="24"/>
        </w:rPr>
        <w:t xml:space="preserve"> we tried to </w:t>
      </w:r>
      <w:r w:rsidR="001F3595">
        <w:rPr>
          <w:rFonts w:ascii="Times New Roman" w:hAnsi="Times New Roman" w:cs="Times New Roman"/>
          <w:sz w:val="24"/>
          <w:szCs w:val="24"/>
        </w:rPr>
        <w:t>reduce this through</w:t>
      </w:r>
      <w:r w:rsidR="00335122">
        <w:rPr>
          <w:rFonts w:ascii="Times New Roman" w:hAnsi="Times New Roman" w:cs="Times New Roman"/>
          <w:sz w:val="24"/>
          <w:szCs w:val="24"/>
        </w:rPr>
        <w:t xml:space="preserve"> the use of etiolated seedlings</w:t>
      </w:r>
      <w:r w:rsidR="0025065D">
        <w:rPr>
          <w:rFonts w:ascii="Times New Roman" w:hAnsi="Times New Roman" w:cs="Times New Roman"/>
          <w:sz w:val="24"/>
          <w:szCs w:val="24"/>
        </w:rPr>
        <w:t>.</w:t>
      </w:r>
    </w:p>
    <w:p w14:paraId="6EBD7639" w14:textId="3CB2C39B" w:rsidR="00E20694" w:rsidRDefault="00826914" w:rsidP="00E20694">
      <w:pPr>
        <w:spacing w:line="480" w:lineRule="auto"/>
        <w:rPr>
          <w:rFonts w:ascii="Times New Roman" w:hAnsi="Times New Roman" w:cs="Times New Roman"/>
          <w:sz w:val="24"/>
          <w:szCs w:val="24"/>
        </w:rPr>
      </w:pPr>
      <w:r>
        <w:rPr>
          <w:rFonts w:ascii="Times New Roman" w:hAnsi="Times New Roman" w:cs="Times New Roman"/>
          <w:sz w:val="24"/>
          <w:szCs w:val="24"/>
        </w:rPr>
        <w:t>Next, we investigated</w:t>
      </w:r>
      <w:r w:rsidR="00534615">
        <w:rPr>
          <w:rFonts w:ascii="Times New Roman" w:hAnsi="Times New Roman" w:cs="Times New Roman"/>
          <w:sz w:val="24"/>
          <w:szCs w:val="24"/>
        </w:rPr>
        <w:t xml:space="preserve"> </w:t>
      </w:r>
      <w:r w:rsidR="00A53488">
        <w:rPr>
          <w:rFonts w:ascii="Times New Roman" w:hAnsi="Times New Roman" w:cs="Times New Roman"/>
          <w:sz w:val="24"/>
          <w:szCs w:val="24"/>
        </w:rPr>
        <w:t xml:space="preserve">the </w:t>
      </w:r>
      <w:r>
        <w:rPr>
          <w:rFonts w:ascii="Times New Roman" w:hAnsi="Times New Roman" w:cs="Times New Roman"/>
          <w:sz w:val="24"/>
          <w:szCs w:val="24"/>
        </w:rPr>
        <w:t xml:space="preserve">conservation </w:t>
      </w:r>
      <w:r w:rsidR="008D1E6C">
        <w:rPr>
          <w:rFonts w:ascii="Times New Roman" w:hAnsi="Times New Roman" w:cs="Times New Roman"/>
          <w:sz w:val="24"/>
          <w:szCs w:val="24"/>
        </w:rPr>
        <w:t>of RBPs</w:t>
      </w:r>
      <w:r w:rsidR="00A53488">
        <w:rPr>
          <w:rFonts w:ascii="Times New Roman" w:hAnsi="Times New Roman" w:cs="Times New Roman"/>
          <w:sz w:val="24"/>
          <w:szCs w:val="24"/>
        </w:rPr>
        <w:t xml:space="preserve"> </w:t>
      </w:r>
      <w:r w:rsidR="00534615">
        <w:rPr>
          <w:rFonts w:ascii="Times New Roman" w:hAnsi="Times New Roman" w:cs="Times New Roman"/>
          <w:sz w:val="24"/>
          <w:szCs w:val="24"/>
        </w:rPr>
        <w:t xml:space="preserve">across the major eukaryotic kingdoms. 200 </w:t>
      </w:r>
      <w:r w:rsidR="00A01518">
        <w:rPr>
          <w:rFonts w:ascii="Times New Roman" w:hAnsi="Times New Roman" w:cs="Times New Roman"/>
          <w:sz w:val="24"/>
          <w:szCs w:val="24"/>
        </w:rPr>
        <w:t xml:space="preserve">proteins of the </w:t>
      </w:r>
      <w:r>
        <w:rPr>
          <w:rFonts w:ascii="Times New Roman" w:hAnsi="Times New Roman" w:cs="Times New Roman"/>
          <w:sz w:val="24"/>
          <w:szCs w:val="24"/>
        </w:rPr>
        <w:t>At-RBP</w:t>
      </w:r>
      <w:r w:rsidR="00A01518">
        <w:rPr>
          <w:rFonts w:ascii="Times New Roman" w:hAnsi="Times New Roman" w:cs="Times New Roman"/>
          <w:sz w:val="24"/>
          <w:szCs w:val="24"/>
        </w:rPr>
        <w:t xml:space="preserve"> </w:t>
      </w:r>
      <w:r>
        <w:rPr>
          <w:rFonts w:ascii="Times New Roman" w:hAnsi="Times New Roman" w:cs="Times New Roman"/>
          <w:sz w:val="24"/>
          <w:szCs w:val="24"/>
        </w:rPr>
        <w:t>s</w:t>
      </w:r>
      <w:r w:rsidR="00A01518">
        <w:rPr>
          <w:rFonts w:ascii="Times New Roman" w:hAnsi="Times New Roman" w:cs="Times New Roman"/>
          <w:sz w:val="24"/>
          <w:szCs w:val="24"/>
        </w:rPr>
        <w:t>et</w:t>
      </w:r>
      <w:r w:rsidR="000B69FE">
        <w:rPr>
          <w:rFonts w:ascii="Times New Roman" w:hAnsi="Times New Roman" w:cs="Times New Roman"/>
          <w:sz w:val="24"/>
          <w:szCs w:val="24"/>
        </w:rPr>
        <w:t xml:space="preserve"> </w:t>
      </w:r>
      <w:r w:rsidR="00534615">
        <w:rPr>
          <w:rFonts w:ascii="Times New Roman" w:hAnsi="Times New Roman" w:cs="Times New Roman"/>
          <w:sz w:val="24"/>
          <w:szCs w:val="24"/>
        </w:rPr>
        <w:t xml:space="preserve">were predicted to have </w:t>
      </w:r>
      <w:ins w:id="40" w:author="Tony Millar" w:date="2016-06-10T16:24:00Z">
        <w:r w:rsidR="00977188">
          <w:rPr>
            <w:rFonts w:ascii="Times New Roman" w:hAnsi="Times New Roman" w:cs="Times New Roman"/>
            <w:sz w:val="24"/>
            <w:szCs w:val="24"/>
          </w:rPr>
          <w:t>orth</w:t>
        </w:r>
      </w:ins>
      <w:del w:id="41" w:author="Tony Millar" w:date="2016-06-10T16:24:00Z">
        <w:r w:rsidR="00534615" w:rsidDel="00977188">
          <w:rPr>
            <w:rFonts w:ascii="Times New Roman" w:hAnsi="Times New Roman" w:cs="Times New Roman"/>
            <w:sz w:val="24"/>
            <w:szCs w:val="24"/>
          </w:rPr>
          <w:delText>hom</w:delText>
        </w:r>
      </w:del>
      <w:r w:rsidR="00534615">
        <w:rPr>
          <w:rFonts w:ascii="Times New Roman" w:hAnsi="Times New Roman" w:cs="Times New Roman"/>
          <w:sz w:val="24"/>
          <w:szCs w:val="24"/>
        </w:rPr>
        <w:t xml:space="preserve">ologs in human, mouse and/or yeast </w:t>
      </w:r>
      <w:r w:rsidR="00E87A8E">
        <w:rPr>
          <w:rFonts w:ascii="Times New Roman" w:hAnsi="Times New Roman" w:cs="Times New Roman"/>
          <w:sz w:val="24"/>
          <w:szCs w:val="24"/>
        </w:rPr>
        <w:t xml:space="preserve">(Supplemental Figure 3A) </w:t>
      </w:r>
      <w:r w:rsidR="000B69FE">
        <w:rPr>
          <w:rFonts w:ascii="Times New Roman" w:hAnsi="Times New Roman" w:cs="Times New Roman"/>
          <w:sz w:val="24"/>
          <w:szCs w:val="24"/>
        </w:rPr>
        <w:t xml:space="preserve">as determined by </w:t>
      </w:r>
      <w:r w:rsidR="00534615">
        <w:rPr>
          <w:rFonts w:ascii="Times New Roman" w:hAnsi="Times New Roman" w:cs="Times New Roman"/>
          <w:sz w:val="24"/>
          <w:szCs w:val="24"/>
        </w:rPr>
        <w:t>the InParanoid database</w:t>
      </w:r>
      <w:r w:rsidR="000B69FE">
        <w:rPr>
          <w:rFonts w:ascii="Times New Roman" w:hAnsi="Times New Roman" w:cs="Times New Roman"/>
          <w:sz w:val="24"/>
          <w:szCs w:val="24"/>
        </w:rPr>
        <w:t xml:space="preserve"> (</w:t>
      </w:r>
      <w:r w:rsidR="00A53488">
        <w:rPr>
          <w:rFonts w:ascii="Times New Roman" w:hAnsi="Times New Roman" w:cs="Times New Roman"/>
          <w:sz w:val="24"/>
          <w:szCs w:val="24"/>
        </w:rPr>
        <w:t xml:space="preserve">Sonnhammer and </w:t>
      </w:r>
      <w:r w:rsidR="00A53488">
        <w:rPr>
          <w:rFonts w:ascii="Times New Roman" w:eastAsia="Times New Roman" w:hAnsi="Times New Roman" w:cs="Times New Roman"/>
          <w:sz w:val="24"/>
          <w:szCs w:val="24"/>
          <w:lang w:eastAsia="en-AU"/>
        </w:rPr>
        <w:t>Ö</w:t>
      </w:r>
      <w:r w:rsidR="00A53488">
        <w:rPr>
          <w:rFonts w:ascii="Times New Roman" w:hAnsi="Times New Roman" w:cs="Times New Roman"/>
          <w:sz w:val="24"/>
          <w:szCs w:val="24"/>
        </w:rPr>
        <w:t>stlund, 2015</w:t>
      </w:r>
      <w:r w:rsidR="000B69FE">
        <w:rPr>
          <w:rFonts w:ascii="Times New Roman" w:hAnsi="Times New Roman" w:cs="Times New Roman"/>
          <w:sz w:val="24"/>
          <w:szCs w:val="24"/>
        </w:rPr>
        <w:t>)</w:t>
      </w:r>
      <w:r w:rsidR="00534615">
        <w:rPr>
          <w:rFonts w:ascii="Times New Roman" w:hAnsi="Times New Roman" w:cs="Times New Roman"/>
          <w:sz w:val="24"/>
          <w:szCs w:val="24"/>
        </w:rPr>
        <w:t xml:space="preserve">. Of these, </w:t>
      </w:r>
      <w:r w:rsidR="00685A0C">
        <w:rPr>
          <w:rFonts w:ascii="Times New Roman" w:hAnsi="Times New Roman" w:cs="Times New Roman"/>
          <w:sz w:val="24"/>
          <w:szCs w:val="24"/>
        </w:rPr>
        <w:t>64 proteins were only found in the At-RBP set</w:t>
      </w:r>
      <w:r w:rsidR="004F29A9">
        <w:rPr>
          <w:rFonts w:ascii="Times New Roman" w:hAnsi="Times New Roman" w:cs="Times New Roman"/>
          <w:sz w:val="24"/>
          <w:szCs w:val="24"/>
        </w:rPr>
        <w:t xml:space="preserve"> (discussed below)</w:t>
      </w:r>
      <w:r w:rsidR="00685A0C">
        <w:rPr>
          <w:rFonts w:ascii="Times New Roman" w:hAnsi="Times New Roman" w:cs="Times New Roman"/>
          <w:sz w:val="24"/>
          <w:szCs w:val="24"/>
        </w:rPr>
        <w:t xml:space="preserve">, while </w:t>
      </w:r>
      <w:r w:rsidR="00534615">
        <w:rPr>
          <w:rFonts w:ascii="Times New Roman" w:hAnsi="Times New Roman" w:cs="Times New Roman"/>
          <w:sz w:val="24"/>
          <w:szCs w:val="24"/>
        </w:rPr>
        <w:t xml:space="preserve">136 proteins have been detected as RBPs in other mRNA interactomes </w:t>
      </w:r>
      <w:r w:rsidR="004700FD">
        <w:rPr>
          <w:rFonts w:ascii="Times New Roman" w:hAnsi="Times New Roman" w:cs="Times New Roman"/>
          <w:sz w:val="24"/>
          <w:szCs w:val="24"/>
        </w:rPr>
        <w:t>including several without prior association to RNA-binding (</w:t>
      </w:r>
      <w:r w:rsidR="00E87A8E">
        <w:rPr>
          <w:rFonts w:ascii="Times New Roman" w:hAnsi="Times New Roman" w:cs="Times New Roman"/>
          <w:sz w:val="24"/>
          <w:szCs w:val="24"/>
        </w:rPr>
        <w:t>Sup</w:t>
      </w:r>
      <w:r w:rsidR="004F29A9">
        <w:rPr>
          <w:rFonts w:ascii="Times New Roman" w:hAnsi="Times New Roman" w:cs="Times New Roman"/>
          <w:sz w:val="24"/>
          <w:szCs w:val="24"/>
        </w:rPr>
        <w:t xml:space="preserve">plemental </w:t>
      </w:r>
      <w:r w:rsidR="004700FD">
        <w:rPr>
          <w:rFonts w:ascii="Times New Roman" w:hAnsi="Times New Roman" w:cs="Times New Roman"/>
          <w:sz w:val="24"/>
          <w:szCs w:val="24"/>
        </w:rPr>
        <w:t xml:space="preserve">Figure </w:t>
      </w:r>
      <w:r w:rsidR="004F29A9">
        <w:rPr>
          <w:rFonts w:ascii="Times New Roman" w:hAnsi="Times New Roman" w:cs="Times New Roman"/>
          <w:sz w:val="24"/>
          <w:szCs w:val="24"/>
        </w:rPr>
        <w:t>3</w:t>
      </w:r>
      <w:r w:rsidR="004700FD">
        <w:rPr>
          <w:rFonts w:ascii="Times New Roman" w:hAnsi="Times New Roman" w:cs="Times New Roman"/>
          <w:sz w:val="24"/>
          <w:szCs w:val="24"/>
        </w:rPr>
        <w:t>A</w:t>
      </w:r>
      <w:r w:rsidR="00685A0C">
        <w:rPr>
          <w:rFonts w:ascii="Times New Roman" w:hAnsi="Times New Roman" w:cs="Times New Roman"/>
          <w:sz w:val="24"/>
          <w:szCs w:val="24"/>
        </w:rPr>
        <w:t>, Supplemental Data Set 1</w:t>
      </w:r>
      <w:r w:rsidR="004700FD">
        <w:rPr>
          <w:rFonts w:ascii="Times New Roman" w:hAnsi="Times New Roman" w:cs="Times New Roman"/>
          <w:sz w:val="24"/>
          <w:szCs w:val="24"/>
        </w:rPr>
        <w:t xml:space="preserve">). </w:t>
      </w:r>
      <w:r w:rsidDel="00A101CF">
        <w:rPr>
          <w:rFonts w:ascii="Times New Roman" w:hAnsi="Times New Roman" w:cs="Times New Roman"/>
          <w:sz w:val="24"/>
          <w:szCs w:val="24"/>
        </w:rPr>
        <w:t>Such strong overlap strengthens the confidence that most of the At-RBP</w:t>
      </w:r>
      <w:r w:rsidR="00685A0C" w:rsidDel="00A101CF">
        <w:rPr>
          <w:rFonts w:ascii="Times New Roman" w:hAnsi="Times New Roman" w:cs="Times New Roman"/>
          <w:sz w:val="24"/>
          <w:szCs w:val="24"/>
        </w:rPr>
        <w:t>s</w:t>
      </w:r>
      <w:r w:rsidDel="00A101CF">
        <w:rPr>
          <w:rFonts w:ascii="Times New Roman" w:hAnsi="Times New Roman" w:cs="Times New Roman"/>
          <w:sz w:val="24"/>
          <w:szCs w:val="24"/>
        </w:rPr>
        <w:t xml:space="preserve"> are </w:t>
      </w:r>
      <w:r w:rsidRPr="005A1D3F" w:rsidDel="00A101CF">
        <w:rPr>
          <w:rFonts w:ascii="Times New Roman" w:hAnsi="Times New Roman" w:cs="Times New Roman"/>
          <w:i/>
          <w:sz w:val="24"/>
          <w:szCs w:val="24"/>
        </w:rPr>
        <w:t>bona fide</w:t>
      </w:r>
      <w:r w:rsidDel="00A101CF">
        <w:rPr>
          <w:rFonts w:ascii="Times New Roman" w:hAnsi="Times New Roman" w:cs="Times New Roman"/>
          <w:sz w:val="24"/>
          <w:szCs w:val="24"/>
        </w:rPr>
        <w:t xml:space="preserve"> RBPs. </w:t>
      </w:r>
      <w:r w:rsidR="004700FD" w:rsidDel="00A101CF">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534615">
        <w:rPr>
          <w:rFonts w:ascii="Times New Roman" w:hAnsi="Times New Roman" w:cs="Times New Roman"/>
          <w:sz w:val="24"/>
          <w:szCs w:val="24"/>
        </w:rPr>
        <w:t xml:space="preserve">52 </w:t>
      </w:r>
      <w:r>
        <w:rPr>
          <w:rFonts w:ascii="Times New Roman" w:hAnsi="Times New Roman" w:cs="Times New Roman"/>
          <w:sz w:val="24"/>
          <w:szCs w:val="24"/>
        </w:rPr>
        <w:t xml:space="preserve">At-RBPs </w:t>
      </w:r>
      <w:r w:rsidR="00534615">
        <w:rPr>
          <w:rFonts w:ascii="Times New Roman" w:hAnsi="Times New Roman" w:cs="Times New Roman"/>
          <w:sz w:val="24"/>
          <w:szCs w:val="24"/>
        </w:rPr>
        <w:t>were present in interactomes of all three kingdoms (</w:t>
      </w:r>
      <w:r w:rsidR="004F29A9">
        <w:rPr>
          <w:rFonts w:ascii="Times New Roman" w:hAnsi="Times New Roman" w:cs="Times New Roman"/>
          <w:sz w:val="24"/>
          <w:szCs w:val="24"/>
        </w:rPr>
        <w:t xml:space="preserve">Supplemental </w:t>
      </w:r>
      <w:r w:rsidR="00534615">
        <w:rPr>
          <w:rFonts w:ascii="Times New Roman" w:hAnsi="Times New Roman" w:cs="Times New Roman"/>
          <w:sz w:val="24"/>
          <w:szCs w:val="24"/>
        </w:rPr>
        <w:t xml:space="preserve">Figure </w:t>
      </w:r>
      <w:r w:rsidR="004F29A9">
        <w:rPr>
          <w:rFonts w:ascii="Times New Roman" w:hAnsi="Times New Roman" w:cs="Times New Roman"/>
          <w:sz w:val="24"/>
          <w:szCs w:val="24"/>
        </w:rPr>
        <w:t>3B</w:t>
      </w:r>
      <w:r w:rsidR="00534615">
        <w:rPr>
          <w:rFonts w:ascii="Times New Roman" w:hAnsi="Times New Roman" w:cs="Times New Roman"/>
          <w:sz w:val="24"/>
          <w:szCs w:val="24"/>
        </w:rPr>
        <w:t xml:space="preserve">). </w:t>
      </w:r>
      <w:r w:rsidR="00A01518">
        <w:rPr>
          <w:rFonts w:ascii="Times New Roman" w:hAnsi="Times New Roman" w:cs="Times New Roman"/>
          <w:sz w:val="24"/>
          <w:szCs w:val="24"/>
        </w:rPr>
        <w:t>T</w:t>
      </w:r>
      <w:r w:rsidR="000B69FE">
        <w:rPr>
          <w:rFonts w:ascii="Times New Roman" w:hAnsi="Times New Roman" w:cs="Times New Roman"/>
          <w:sz w:val="24"/>
          <w:szCs w:val="24"/>
        </w:rPr>
        <w:t xml:space="preserve">his </w:t>
      </w:r>
      <w:r w:rsidR="00534615">
        <w:rPr>
          <w:rFonts w:ascii="Times New Roman" w:hAnsi="Times New Roman" w:cs="Times New Roman"/>
          <w:sz w:val="24"/>
          <w:szCs w:val="24"/>
        </w:rPr>
        <w:t xml:space="preserve">group mainly comprises proteins </w:t>
      </w:r>
      <w:r w:rsidR="000B69FE">
        <w:rPr>
          <w:rFonts w:ascii="Times New Roman" w:hAnsi="Times New Roman" w:cs="Times New Roman"/>
          <w:sz w:val="24"/>
          <w:szCs w:val="24"/>
        </w:rPr>
        <w:t xml:space="preserve">involved in mRNA </w:t>
      </w:r>
      <w:r w:rsidR="000B69FE">
        <w:rPr>
          <w:rFonts w:ascii="Times New Roman" w:hAnsi="Times New Roman" w:cs="Times New Roman"/>
          <w:sz w:val="24"/>
          <w:szCs w:val="24"/>
        </w:rPr>
        <w:lastRenderedPageBreak/>
        <w:t>translation</w:t>
      </w:r>
      <w:r>
        <w:rPr>
          <w:rFonts w:ascii="Times New Roman" w:hAnsi="Times New Roman" w:cs="Times New Roman"/>
          <w:sz w:val="24"/>
          <w:szCs w:val="24"/>
        </w:rPr>
        <w:t>,</w:t>
      </w:r>
      <w:r w:rsidR="000B69FE">
        <w:rPr>
          <w:rFonts w:ascii="Times New Roman" w:hAnsi="Times New Roman" w:cs="Times New Roman"/>
          <w:sz w:val="24"/>
          <w:szCs w:val="24"/>
        </w:rPr>
        <w:t xml:space="preserve"> </w:t>
      </w:r>
      <w:r w:rsidR="00534615">
        <w:rPr>
          <w:rFonts w:ascii="Times New Roman" w:hAnsi="Times New Roman" w:cs="Times New Roman"/>
          <w:sz w:val="24"/>
          <w:szCs w:val="24"/>
        </w:rPr>
        <w:t>splicing</w:t>
      </w:r>
      <w:r>
        <w:rPr>
          <w:rFonts w:ascii="Times New Roman" w:hAnsi="Times New Roman" w:cs="Times New Roman"/>
          <w:sz w:val="24"/>
          <w:szCs w:val="24"/>
        </w:rPr>
        <w:t xml:space="preserve"> and </w:t>
      </w:r>
      <w:r w:rsidR="00534615">
        <w:rPr>
          <w:rFonts w:ascii="Times New Roman" w:hAnsi="Times New Roman" w:cs="Times New Roman"/>
          <w:sz w:val="24"/>
          <w:szCs w:val="24"/>
        </w:rPr>
        <w:t>helicase</w:t>
      </w:r>
      <w:r>
        <w:rPr>
          <w:rFonts w:ascii="Times New Roman" w:hAnsi="Times New Roman" w:cs="Times New Roman"/>
          <w:sz w:val="24"/>
          <w:szCs w:val="24"/>
        </w:rPr>
        <w:t xml:space="preserve"> activity</w:t>
      </w:r>
      <w:r w:rsidR="00534615">
        <w:rPr>
          <w:rFonts w:ascii="Times New Roman" w:hAnsi="Times New Roman" w:cs="Times New Roman"/>
          <w:sz w:val="24"/>
          <w:szCs w:val="24"/>
        </w:rPr>
        <w:t xml:space="preserve"> (Supplemental </w:t>
      </w:r>
      <w:r w:rsidR="004F03F1">
        <w:rPr>
          <w:rFonts w:ascii="Times New Roman" w:hAnsi="Times New Roman" w:cs="Times New Roman"/>
          <w:sz w:val="24"/>
          <w:szCs w:val="24"/>
        </w:rPr>
        <w:t>Data set</w:t>
      </w:r>
      <w:r w:rsidR="00534615">
        <w:rPr>
          <w:rFonts w:ascii="Times New Roman" w:hAnsi="Times New Roman" w:cs="Times New Roman"/>
          <w:sz w:val="24"/>
          <w:szCs w:val="24"/>
        </w:rPr>
        <w:t xml:space="preserve"> 1), all of which are core eukaryotic RNA functions. </w:t>
      </w:r>
    </w:p>
    <w:p w14:paraId="4299F3CD" w14:textId="77777777" w:rsidR="00D36220" w:rsidRDefault="00D36220" w:rsidP="00E20694">
      <w:pPr>
        <w:spacing w:line="480" w:lineRule="auto"/>
        <w:rPr>
          <w:rFonts w:ascii="Times New Roman" w:hAnsi="Times New Roman" w:cs="Times New Roman"/>
          <w:sz w:val="24"/>
          <w:szCs w:val="24"/>
        </w:rPr>
      </w:pPr>
    </w:p>
    <w:p w14:paraId="756D60F7" w14:textId="4DE7193B" w:rsidR="00E20694" w:rsidRPr="00967FEC" w:rsidRDefault="00E20694" w:rsidP="00E20694">
      <w:pPr>
        <w:spacing w:line="480" w:lineRule="auto"/>
        <w:rPr>
          <w:rFonts w:ascii="Times New Roman" w:hAnsi="Times New Roman" w:cs="Times New Roman"/>
          <w:b/>
          <w:sz w:val="24"/>
          <w:szCs w:val="24"/>
        </w:rPr>
      </w:pPr>
      <w:r>
        <w:rPr>
          <w:rFonts w:ascii="Times New Roman" w:hAnsi="Times New Roman" w:cs="Times New Roman"/>
          <w:b/>
          <w:sz w:val="24"/>
          <w:szCs w:val="24"/>
        </w:rPr>
        <w:t>Biophysical p</w:t>
      </w:r>
      <w:r w:rsidRPr="00967FEC">
        <w:rPr>
          <w:rFonts w:ascii="Times New Roman" w:hAnsi="Times New Roman" w:cs="Times New Roman"/>
          <w:b/>
          <w:sz w:val="24"/>
          <w:szCs w:val="24"/>
        </w:rPr>
        <w:t xml:space="preserve">roperties </w:t>
      </w:r>
      <w:r>
        <w:rPr>
          <w:rFonts w:ascii="Times New Roman" w:hAnsi="Times New Roman" w:cs="Times New Roman"/>
          <w:b/>
          <w:sz w:val="24"/>
          <w:szCs w:val="24"/>
        </w:rPr>
        <w:t xml:space="preserve">of captured proteins are characteristic of RBPs </w:t>
      </w:r>
    </w:p>
    <w:p w14:paraId="002DD21B" w14:textId="06E05FBC" w:rsidR="00E20694"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we examined the biophysical and </w:t>
      </w:r>
      <w:r w:rsidR="00605EDC">
        <w:rPr>
          <w:rFonts w:ascii="Times New Roman" w:hAnsi="Times New Roman" w:cs="Times New Roman"/>
          <w:sz w:val="24"/>
          <w:szCs w:val="24"/>
        </w:rPr>
        <w:t xml:space="preserve">amino acid </w:t>
      </w:r>
      <w:r>
        <w:rPr>
          <w:rFonts w:ascii="Times New Roman" w:hAnsi="Times New Roman" w:cs="Times New Roman"/>
          <w:sz w:val="24"/>
          <w:szCs w:val="24"/>
        </w:rPr>
        <w:t xml:space="preserve">sequence features of captured proteins (Figure </w:t>
      </w:r>
      <w:r w:rsidR="00A61170">
        <w:rPr>
          <w:rFonts w:ascii="Times New Roman" w:hAnsi="Times New Roman" w:cs="Times New Roman"/>
          <w:sz w:val="24"/>
          <w:szCs w:val="24"/>
        </w:rPr>
        <w:t>2</w:t>
      </w:r>
      <w:r>
        <w:rPr>
          <w:rFonts w:ascii="Times New Roman" w:hAnsi="Times New Roman" w:cs="Times New Roman"/>
          <w:sz w:val="24"/>
          <w:szCs w:val="24"/>
        </w:rPr>
        <w:t xml:space="preserve">). </w:t>
      </w:r>
      <w:r w:rsidR="00605EDC">
        <w:rPr>
          <w:rFonts w:ascii="Times New Roman" w:hAnsi="Times New Roman" w:cs="Times New Roman"/>
          <w:sz w:val="24"/>
          <w:szCs w:val="24"/>
        </w:rPr>
        <w:t>W</w:t>
      </w:r>
      <w:r w:rsidR="00A632F2">
        <w:rPr>
          <w:rFonts w:ascii="Times New Roman" w:hAnsi="Times New Roman" w:cs="Times New Roman"/>
          <w:sz w:val="24"/>
          <w:szCs w:val="24"/>
        </w:rPr>
        <w:t xml:space="preserve">e used the properties of the </w:t>
      </w:r>
      <w:r w:rsidR="007A4EE3">
        <w:rPr>
          <w:rFonts w:ascii="Times New Roman" w:hAnsi="Times New Roman" w:cs="Times New Roman"/>
          <w:sz w:val="24"/>
          <w:szCs w:val="24"/>
        </w:rPr>
        <w:t>input</w:t>
      </w:r>
      <w:r w:rsidR="00A632F2">
        <w:rPr>
          <w:rFonts w:ascii="Times New Roman" w:hAnsi="Times New Roman" w:cs="Times New Roman"/>
          <w:sz w:val="24"/>
          <w:szCs w:val="24"/>
        </w:rPr>
        <w:t xml:space="preserve"> </w:t>
      </w:r>
      <w:r>
        <w:rPr>
          <w:rFonts w:ascii="Times New Roman" w:hAnsi="Times New Roman" w:cs="Times New Roman"/>
          <w:sz w:val="24"/>
          <w:szCs w:val="24"/>
        </w:rPr>
        <w:t xml:space="preserve">proteome </w:t>
      </w:r>
      <w:del w:id="42" w:author="Thomas Preiss" w:date="2016-06-09T22:43:00Z">
        <w:r w:rsidDel="00DE5F6E">
          <w:rPr>
            <w:rFonts w:ascii="Times New Roman" w:hAnsi="Times New Roman" w:cs="Times New Roman"/>
            <w:sz w:val="24"/>
            <w:szCs w:val="24"/>
          </w:rPr>
          <w:delText>(</w:delText>
        </w:r>
        <w:r w:rsidR="00395D48" w:rsidDel="00DE5F6E">
          <w:rPr>
            <w:rFonts w:ascii="Times New Roman" w:hAnsi="Times New Roman" w:cs="Times New Roman"/>
            <w:sz w:val="24"/>
            <w:szCs w:val="24"/>
          </w:rPr>
          <w:delText>red</w:delText>
        </w:r>
        <w:r w:rsidDel="00DE5F6E">
          <w:rPr>
            <w:rFonts w:ascii="Times New Roman" w:hAnsi="Times New Roman" w:cs="Times New Roman"/>
            <w:sz w:val="24"/>
            <w:szCs w:val="24"/>
          </w:rPr>
          <w:delText xml:space="preserve"> line) </w:delText>
        </w:r>
      </w:del>
      <w:r w:rsidR="00CE5B57">
        <w:rPr>
          <w:rFonts w:ascii="Times New Roman" w:hAnsi="Times New Roman" w:cs="Times New Roman"/>
          <w:sz w:val="24"/>
          <w:szCs w:val="24"/>
        </w:rPr>
        <w:t xml:space="preserve">as a reference </w:t>
      </w:r>
      <w:r w:rsidR="009F0ECF">
        <w:rPr>
          <w:rFonts w:ascii="Times New Roman" w:hAnsi="Times New Roman" w:cs="Times New Roman"/>
          <w:sz w:val="24"/>
          <w:szCs w:val="24"/>
        </w:rPr>
        <w:t xml:space="preserve">for diverse proteins, whereas </w:t>
      </w:r>
      <w:r w:rsidR="000F3429">
        <w:rPr>
          <w:rFonts w:ascii="Times New Roman" w:hAnsi="Times New Roman" w:cs="Times New Roman"/>
          <w:sz w:val="24"/>
          <w:szCs w:val="24"/>
        </w:rPr>
        <w:t>input proteins</w:t>
      </w:r>
      <w:r>
        <w:rPr>
          <w:rFonts w:ascii="Times New Roman" w:hAnsi="Times New Roman" w:cs="Times New Roman"/>
          <w:sz w:val="24"/>
          <w:szCs w:val="24"/>
        </w:rPr>
        <w:t xml:space="preserve"> with the GO annotation ‘RNA-binding’</w:t>
      </w:r>
      <w:r w:rsidR="008C7458">
        <w:rPr>
          <w:rFonts w:ascii="Times New Roman" w:hAnsi="Times New Roman" w:cs="Times New Roman"/>
          <w:sz w:val="24"/>
          <w:szCs w:val="24"/>
        </w:rPr>
        <w:t xml:space="preserve"> </w:t>
      </w:r>
      <w:del w:id="43" w:author="Thomas Preiss" w:date="2016-06-09T22:43:00Z">
        <w:r w:rsidDel="00DE5F6E">
          <w:rPr>
            <w:rFonts w:ascii="Times New Roman" w:hAnsi="Times New Roman" w:cs="Times New Roman"/>
            <w:sz w:val="24"/>
            <w:szCs w:val="24"/>
          </w:rPr>
          <w:delText>(</w:delText>
        </w:r>
        <w:r w:rsidR="00395D48" w:rsidDel="00DE5F6E">
          <w:rPr>
            <w:rFonts w:ascii="Times New Roman" w:hAnsi="Times New Roman" w:cs="Times New Roman"/>
            <w:sz w:val="24"/>
            <w:szCs w:val="24"/>
          </w:rPr>
          <w:delText xml:space="preserve">light purple </w:delText>
        </w:r>
        <w:r w:rsidDel="00DE5F6E">
          <w:rPr>
            <w:rFonts w:ascii="Times New Roman" w:hAnsi="Times New Roman" w:cs="Times New Roman"/>
            <w:sz w:val="24"/>
            <w:szCs w:val="24"/>
          </w:rPr>
          <w:delText>line)</w:delText>
        </w:r>
        <w:r w:rsidR="00605EDC" w:rsidDel="00DE5F6E">
          <w:rPr>
            <w:rFonts w:ascii="Times New Roman" w:hAnsi="Times New Roman" w:cs="Times New Roman"/>
            <w:sz w:val="24"/>
            <w:szCs w:val="24"/>
          </w:rPr>
          <w:delText xml:space="preserve"> </w:delText>
        </w:r>
      </w:del>
      <w:r w:rsidR="009F0ECF">
        <w:rPr>
          <w:rFonts w:ascii="Times New Roman" w:hAnsi="Times New Roman" w:cs="Times New Roman"/>
          <w:sz w:val="24"/>
          <w:szCs w:val="24"/>
        </w:rPr>
        <w:t>w</w:t>
      </w:r>
      <w:r w:rsidR="00CE5B57">
        <w:rPr>
          <w:rFonts w:ascii="Times New Roman" w:hAnsi="Times New Roman" w:cs="Times New Roman"/>
          <w:sz w:val="24"/>
          <w:szCs w:val="24"/>
        </w:rPr>
        <w:t>as a</w:t>
      </w:r>
      <w:r w:rsidR="009F0ECF">
        <w:rPr>
          <w:rFonts w:ascii="Times New Roman" w:hAnsi="Times New Roman" w:cs="Times New Roman"/>
          <w:sz w:val="24"/>
          <w:szCs w:val="24"/>
        </w:rPr>
        <w:t xml:space="preserve"> reference for </w:t>
      </w:r>
      <w:r w:rsidR="00787939">
        <w:rPr>
          <w:rFonts w:ascii="Times New Roman" w:hAnsi="Times New Roman" w:cs="Times New Roman"/>
          <w:sz w:val="24"/>
          <w:szCs w:val="24"/>
        </w:rPr>
        <w:t xml:space="preserve">expected properties of </w:t>
      </w:r>
      <w:r w:rsidR="009F0ECF">
        <w:rPr>
          <w:rFonts w:ascii="Times New Roman" w:hAnsi="Times New Roman" w:cs="Times New Roman"/>
          <w:sz w:val="24"/>
          <w:szCs w:val="24"/>
        </w:rPr>
        <w:t>known/predicted RBPs</w:t>
      </w:r>
      <w:r w:rsidR="00753086">
        <w:rPr>
          <w:rFonts w:ascii="Times New Roman" w:hAnsi="Times New Roman" w:cs="Times New Roman"/>
          <w:sz w:val="24"/>
          <w:szCs w:val="24"/>
        </w:rPr>
        <w:t xml:space="preserve">. </w:t>
      </w:r>
      <w:r w:rsidR="002B6149">
        <w:rPr>
          <w:rFonts w:ascii="Times New Roman" w:hAnsi="Times New Roman" w:cs="Times New Roman"/>
          <w:sz w:val="24"/>
          <w:szCs w:val="24"/>
        </w:rPr>
        <w:t>T</w:t>
      </w:r>
      <w:r w:rsidR="009F0ECF">
        <w:rPr>
          <w:rFonts w:ascii="Times New Roman" w:hAnsi="Times New Roman" w:cs="Times New Roman"/>
          <w:sz w:val="24"/>
          <w:szCs w:val="24"/>
        </w:rPr>
        <w:t xml:space="preserve">hese two groups were </w:t>
      </w:r>
      <w:r w:rsidR="002B6149">
        <w:rPr>
          <w:rFonts w:ascii="Times New Roman" w:hAnsi="Times New Roman" w:cs="Times New Roman"/>
          <w:sz w:val="24"/>
          <w:szCs w:val="24"/>
        </w:rPr>
        <w:t xml:space="preserve">compared to </w:t>
      </w:r>
      <w:r w:rsidR="00605EDC">
        <w:rPr>
          <w:rFonts w:ascii="Times New Roman" w:hAnsi="Times New Roman" w:cs="Times New Roman"/>
          <w:sz w:val="24"/>
          <w:szCs w:val="24"/>
        </w:rPr>
        <w:t>t</w:t>
      </w:r>
      <w:r w:rsidR="00A632F2">
        <w:rPr>
          <w:rFonts w:ascii="Times New Roman" w:hAnsi="Times New Roman" w:cs="Times New Roman"/>
          <w:sz w:val="24"/>
          <w:szCs w:val="24"/>
        </w:rPr>
        <w:t xml:space="preserve">he properties of </w:t>
      </w:r>
      <w:r w:rsidR="00B24A3B">
        <w:rPr>
          <w:rFonts w:ascii="Times New Roman" w:hAnsi="Times New Roman" w:cs="Times New Roman"/>
          <w:sz w:val="24"/>
          <w:szCs w:val="24"/>
        </w:rPr>
        <w:t xml:space="preserve">the </w:t>
      </w:r>
      <w:r w:rsidR="00946215">
        <w:rPr>
          <w:rFonts w:ascii="Times New Roman" w:hAnsi="Times New Roman" w:cs="Times New Roman"/>
          <w:sz w:val="24"/>
          <w:szCs w:val="24"/>
        </w:rPr>
        <w:t>At-</w:t>
      </w:r>
      <w:r w:rsidR="00605EDC">
        <w:rPr>
          <w:rFonts w:ascii="Times New Roman" w:hAnsi="Times New Roman" w:cs="Times New Roman"/>
          <w:sz w:val="24"/>
          <w:szCs w:val="24"/>
        </w:rPr>
        <w:t>RBP</w:t>
      </w:r>
      <w:r w:rsidR="00B24A3B">
        <w:rPr>
          <w:rFonts w:ascii="Times New Roman" w:hAnsi="Times New Roman" w:cs="Times New Roman"/>
          <w:sz w:val="24"/>
          <w:szCs w:val="24"/>
        </w:rPr>
        <w:t xml:space="preserve"> </w:t>
      </w:r>
      <w:r w:rsidR="00A632F2">
        <w:rPr>
          <w:rFonts w:ascii="Times New Roman" w:hAnsi="Times New Roman" w:cs="Times New Roman"/>
          <w:sz w:val="24"/>
          <w:szCs w:val="24"/>
        </w:rPr>
        <w:t>s</w:t>
      </w:r>
      <w:r w:rsidR="00B24A3B">
        <w:rPr>
          <w:rFonts w:ascii="Times New Roman" w:hAnsi="Times New Roman" w:cs="Times New Roman"/>
          <w:sz w:val="24"/>
          <w:szCs w:val="24"/>
        </w:rPr>
        <w:t>et</w:t>
      </w:r>
      <w:del w:id="44" w:author="Thomas Preiss" w:date="2016-06-09T22:43:00Z">
        <w:r w:rsidR="00A632F2" w:rsidDel="00DE5F6E">
          <w:rPr>
            <w:rFonts w:ascii="Times New Roman" w:hAnsi="Times New Roman" w:cs="Times New Roman"/>
            <w:sz w:val="24"/>
            <w:szCs w:val="24"/>
          </w:rPr>
          <w:delText xml:space="preserve"> (</w:delText>
        </w:r>
        <w:r w:rsidR="00395D48" w:rsidDel="00DE5F6E">
          <w:rPr>
            <w:rFonts w:ascii="Times New Roman" w:hAnsi="Times New Roman" w:cs="Times New Roman"/>
            <w:sz w:val="24"/>
            <w:szCs w:val="24"/>
          </w:rPr>
          <w:delText>green</w:delText>
        </w:r>
        <w:r w:rsidR="00A632F2" w:rsidDel="00DE5F6E">
          <w:rPr>
            <w:rFonts w:ascii="Times New Roman" w:hAnsi="Times New Roman" w:cs="Times New Roman"/>
            <w:sz w:val="24"/>
            <w:szCs w:val="24"/>
          </w:rPr>
          <w:delText xml:space="preserve"> line)</w:delText>
        </w:r>
      </w:del>
      <w:r w:rsidR="00A632F2">
        <w:rPr>
          <w:rFonts w:ascii="Times New Roman" w:hAnsi="Times New Roman" w:cs="Times New Roman"/>
          <w:sz w:val="24"/>
          <w:szCs w:val="24"/>
        </w:rPr>
        <w:t xml:space="preserve">, </w:t>
      </w:r>
      <w:r w:rsidR="00605EDC">
        <w:rPr>
          <w:rFonts w:ascii="Times New Roman" w:hAnsi="Times New Roman" w:cs="Times New Roman"/>
          <w:sz w:val="24"/>
          <w:szCs w:val="24"/>
        </w:rPr>
        <w:t xml:space="preserve">of </w:t>
      </w:r>
      <w:r w:rsidR="000958B0">
        <w:rPr>
          <w:rFonts w:ascii="Times New Roman" w:hAnsi="Times New Roman" w:cs="Times New Roman"/>
          <w:sz w:val="24"/>
          <w:szCs w:val="24"/>
        </w:rPr>
        <w:t xml:space="preserve">those </w:t>
      </w:r>
      <w:r w:rsidR="00946215">
        <w:rPr>
          <w:rFonts w:ascii="Times New Roman" w:hAnsi="Times New Roman" w:cs="Times New Roman"/>
          <w:sz w:val="24"/>
          <w:szCs w:val="24"/>
        </w:rPr>
        <w:t>At-</w:t>
      </w:r>
      <w:r w:rsidR="00605EDC">
        <w:rPr>
          <w:rFonts w:ascii="Times New Roman" w:hAnsi="Times New Roman" w:cs="Times New Roman"/>
          <w:sz w:val="24"/>
          <w:szCs w:val="24"/>
        </w:rPr>
        <w:t xml:space="preserve">RBPs without </w:t>
      </w:r>
      <w:r w:rsidR="00A632F2">
        <w:rPr>
          <w:rFonts w:ascii="Times New Roman" w:hAnsi="Times New Roman" w:cs="Times New Roman"/>
          <w:sz w:val="24"/>
          <w:szCs w:val="24"/>
        </w:rPr>
        <w:t xml:space="preserve">known RBDs </w:t>
      </w:r>
      <w:del w:id="45" w:author="Thomas Preiss" w:date="2016-06-09T22:43:00Z">
        <w:r w:rsidR="00A632F2" w:rsidDel="00DE5F6E">
          <w:rPr>
            <w:rFonts w:ascii="Times New Roman" w:hAnsi="Times New Roman" w:cs="Times New Roman"/>
            <w:sz w:val="24"/>
            <w:szCs w:val="24"/>
          </w:rPr>
          <w:delText>(</w:delText>
        </w:r>
        <w:r w:rsidR="00395D48" w:rsidDel="00DE5F6E">
          <w:rPr>
            <w:rFonts w:ascii="Times New Roman" w:hAnsi="Times New Roman" w:cs="Times New Roman"/>
            <w:sz w:val="24"/>
            <w:szCs w:val="24"/>
          </w:rPr>
          <w:delText xml:space="preserve">light orange </w:delText>
        </w:r>
        <w:r w:rsidR="00A632F2" w:rsidDel="00DE5F6E">
          <w:rPr>
            <w:rFonts w:ascii="Times New Roman" w:hAnsi="Times New Roman" w:cs="Times New Roman"/>
            <w:sz w:val="24"/>
            <w:szCs w:val="24"/>
          </w:rPr>
          <w:delText xml:space="preserve">line) </w:delText>
        </w:r>
      </w:del>
      <w:r w:rsidR="00A632F2">
        <w:rPr>
          <w:rFonts w:ascii="Times New Roman" w:hAnsi="Times New Roman" w:cs="Times New Roman"/>
          <w:sz w:val="24"/>
          <w:szCs w:val="24"/>
        </w:rPr>
        <w:t>and</w:t>
      </w:r>
      <w:r w:rsidR="00605EDC">
        <w:rPr>
          <w:rFonts w:ascii="Times New Roman" w:hAnsi="Times New Roman" w:cs="Times New Roman"/>
          <w:sz w:val="24"/>
          <w:szCs w:val="24"/>
        </w:rPr>
        <w:t xml:space="preserve"> of</w:t>
      </w:r>
      <w:r w:rsidR="00A632F2">
        <w:rPr>
          <w:rFonts w:ascii="Times New Roman" w:hAnsi="Times New Roman" w:cs="Times New Roman"/>
          <w:sz w:val="24"/>
          <w:szCs w:val="24"/>
        </w:rPr>
        <w:t xml:space="preserve"> candidate </w:t>
      </w:r>
      <w:r w:rsidR="00946215">
        <w:rPr>
          <w:rFonts w:ascii="Times New Roman" w:hAnsi="Times New Roman" w:cs="Times New Roman"/>
          <w:sz w:val="24"/>
          <w:szCs w:val="24"/>
        </w:rPr>
        <w:t>At-</w:t>
      </w:r>
      <w:r w:rsidR="00605EDC">
        <w:rPr>
          <w:rFonts w:ascii="Times New Roman" w:hAnsi="Times New Roman" w:cs="Times New Roman"/>
          <w:sz w:val="24"/>
          <w:szCs w:val="24"/>
        </w:rPr>
        <w:t>RBP</w:t>
      </w:r>
      <w:r w:rsidR="00A632F2">
        <w:rPr>
          <w:rFonts w:ascii="Times New Roman" w:hAnsi="Times New Roman" w:cs="Times New Roman"/>
          <w:sz w:val="24"/>
          <w:szCs w:val="24"/>
        </w:rPr>
        <w:t>s</w:t>
      </w:r>
      <w:del w:id="46" w:author="Thomas Preiss" w:date="2016-06-09T22:44:00Z">
        <w:r w:rsidR="00A632F2" w:rsidDel="00DE5F6E">
          <w:rPr>
            <w:rFonts w:ascii="Times New Roman" w:hAnsi="Times New Roman" w:cs="Times New Roman"/>
            <w:sz w:val="24"/>
            <w:szCs w:val="24"/>
          </w:rPr>
          <w:delText xml:space="preserve"> (</w:delText>
        </w:r>
        <w:r w:rsidR="00395D48" w:rsidDel="00DE5F6E">
          <w:rPr>
            <w:rFonts w:ascii="Times New Roman" w:hAnsi="Times New Roman" w:cs="Times New Roman"/>
            <w:sz w:val="24"/>
            <w:szCs w:val="24"/>
          </w:rPr>
          <w:delText xml:space="preserve">blue </w:delText>
        </w:r>
        <w:r w:rsidR="00A632F2" w:rsidDel="00DE5F6E">
          <w:rPr>
            <w:rFonts w:ascii="Times New Roman" w:hAnsi="Times New Roman" w:cs="Times New Roman"/>
            <w:sz w:val="24"/>
            <w:szCs w:val="24"/>
          </w:rPr>
          <w:delText>line)</w:delText>
        </w:r>
      </w:del>
      <w:r w:rsidR="00605EDC">
        <w:rPr>
          <w:rFonts w:ascii="Times New Roman" w:hAnsi="Times New Roman" w:cs="Times New Roman"/>
          <w:sz w:val="24"/>
          <w:szCs w:val="24"/>
        </w:rPr>
        <w:t>.</w:t>
      </w:r>
      <w:r w:rsidR="00A632F2">
        <w:rPr>
          <w:rFonts w:ascii="Times New Roman" w:hAnsi="Times New Roman" w:cs="Times New Roman"/>
          <w:sz w:val="24"/>
          <w:szCs w:val="24"/>
        </w:rPr>
        <w:t xml:space="preserve"> </w:t>
      </w:r>
      <w:r w:rsidR="00605EDC">
        <w:rPr>
          <w:rFonts w:ascii="Times New Roman" w:hAnsi="Times New Roman" w:cs="Times New Roman"/>
          <w:sz w:val="24"/>
          <w:szCs w:val="24"/>
        </w:rPr>
        <w:t>A</w:t>
      </w:r>
      <w:r>
        <w:rPr>
          <w:rFonts w:ascii="Times New Roman" w:hAnsi="Times New Roman" w:cs="Times New Roman"/>
          <w:sz w:val="24"/>
          <w:szCs w:val="24"/>
        </w:rPr>
        <w:t xml:space="preserve">ll </w:t>
      </w:r>
      <w:r w:rsidR="009F0ECF">
        <w:rPr>
          <w:rFonts w:ascii="Times New Roman" w:hAnsi="Times New Roman" w:cs="Times New Roman"/>
          <w:sz w:val="24"/>
          <w:szCs w:val="24"/>
        </w:rPr>
        <w:t xml:space="preserve">five </w:t>
      </w:r>
      <w:r>
        <w:rPr>
          <w:rFonts w:ascii="Times New Roman" w:hAnsi="Times New Roman" w:cs="Times New Roman"/>
          <w:sz w:val="24"/>
          <w:szCs w:val="24"/>
        </w:rPr>
        <w:t xml:space="preserve">groupings </w:t>
      </w:r>
      <w:r w:rsidR="00605EDC">
        <w:rPr>
          <w:rFonts w:ascii="Times New Roman" w:hAnsi="Times New Roman" w:cs="Times New Roman"/>
          <w:sz w:val="24"/>
          <w:szCs w:val="24"/>
        </w:rPr>
        <w:t xml:space="preserve">spanned the full range of </w:t>
      </w:r>
      <w:r>
        <w:rPr>
          <w:rFonts w:ascii="Times New Roman" w:hAnsi="Times New Roman" w:cs="Times New Roman"/>
          <w:sz w:val="24"/>
          <w:szCs w:val="24"/>
        </w:rPr>
        <w:t>protein size</w:t>
      </w:r>
      <w:r w:rsidR="00605EDC">
        <w:rPr>
          <w:rFonts w:ascii="Times New Roman" w:hAnsi="Times New Roman" w:cs="Times New Roman"/>
          <w:sz w:val="24"/>
          <w:szCs w:val="24"/>
        </w:rPr>
        <w:t>s</w:t>
      </w:r>
      <w:r>
        <w:rPr>
          <w:rFonts w:ascii="Times New Roman" w:hAnsi="Times New Roman" w:cs="Times New Roman"/>
          <w:sz w:val="24"/>
          <w:szCs w:val="24"/>
        </w:rPr>
        <w:t xml:space="preserve">, </w:t>
      </w:r>
      <w:r w:rsidR="00605EDC">
        <w:rPr>
          <w:rFonts w:ascii="Times New Roman" w:hAnsi="Times New Roman" w:cs="Times New Roman"/>
          <w:sz w:val="24"/>
          <w:szCs w:val="24"/>
        </w:rPr>
        <w:t xml:space="preserve">with </w:t>
      </w:r>
      <w:r w:rsidR="00B858B8">
        <w:rPr>
          <w:rFonts w:ascii="Times New Roman" w:hAnsi="Times New Roman" w:cs="Times New Roman"/>
          <w:sz w:val="24"/>
          <w:szCs w:val="24"/>
        </w:rPr>
        <w:t>some</w:t>
      </w:r>
      <w:r w:rsidR="00605EDC">
        <w:rPr>
          <w:rFonts w:ascii="Times New Roman" w:hAnsi="Times New Roman" w:cs="Times New Roman"/>
          <w:sz w:val="24"/>
          <w:szCs w:val="24"/>
        </w:rPr>
        <w:t xml:space="preserve"> bias towards larger proteins among the </w:t>
      </w:r>
      <w:r w:rsidR="00946215">
        <w:rPr>
          <w:rFonts w:ascii="Times New Roman" w:hAnsi="Times New Roman" w:cs="Times New Roman"/>
          <w:sz w:val="24"/>
          <w:szCs w:val="24"/>
        </w:rPr>
        <w:t>At-</w:t>
      </w:r>
      <w:r w:rsidR="00605EDC">
        <w:rPr>
          <w:rFonts w:ascii="Times New Roman" w:hAnsi="Times New Roman" w:cs="Times New Roman"/>
          <w:sz w:val="24"/>
          <w:szCs w:val="24"/>
        </w:rPr>
        <w:t xml:space="preserve">RBPs with unknown RBDs </w:t>
      </w:r>
      <w:r>
        <w:rPr>
          <w:rFonts w:ascii="Times New Roman" w:hAnsi="Times New Roman" w:cs="Times New Roman"/>
          <w:sz w:val="24"/>
          <w:szCs w:val="24"/>
        </w:rPr>
        <w:t xml:space="preserve">(Figure </w:t>
      </w:r>
      <w:r w:rsidR="009F0ECF">
        <w:rPr>
          <w:rFonts w:ascii="Times New Roman" w:hAnsi="Times New Roman" w:cs="Times New Roman"/>
          <w:sz w:val="24"/>
          <w:szCs w:val="24"/>
        </w:rPr>
        <w:t>2</w:t>
      </w:r>
      <w:r w:rsidR="00395D48">
        <w:rPr>
          <w:rFonts w:ascii="Times New Roman" w:hAnsi="Times New Roman" w:cs="Times New Roman"/>
          <w:sz w:val="24"/>
          <w:szCs w:val="24"/>
        </w:rPr>
        <w:t>A</w:t>
      </w:r>
      <w:r>
        <w:rPr>
          <w:rFonts w:ascii="Times New Roman" w:hAnsi="Times New Roman" w:cs="Times New Roman"/>
          <w:sz w:val="24"/>
          <w:szCs w:val="24"/>
        </w:rPr>
        <w:t xml:space="preserve">). </w:t>
      </w:r>
      <w:r w:rsidR="00893F5B">
        <w:rPr>
          <w:rFonts w:ascii="Times New Roman" w:hAnsi="Times New Roman" w:cs="Times New Roman"/>
          <w:sz w:val="24"/>
          <w:szCs w:val="24"/>
        </w:rPr>
        <w:t xml:space="preserve">Compared to </w:t>
      </w:r>
      <w:r w:rsidR="00503D20">
        <w:rPr>
          <w:rFonts w:ascii="Times New Roman" w:hAnsi="Times New Roman" w:cs="Times New Roman"/>
          <w:sz w:val="24"/>
          <w:szCs w:val="24"/>
        </w:rPr>
        <w:t xml:space="preserve">the </w:t>
      </w:r>
      <w:r w:rsidR="00893F5B">
        <w:rPr>
          <w:rFonts w:ascii="Times New Roman" w:hAnsi="Times New Roman" w:cs="Times New Roman"/>
          <w:sz w:val="24"/>
          <w:szCs w:val="24"/>
        </w:rPr>
        <w:t>input proteome,</w:t>
      </w:r>
      <w:r w:rsidR="006F7A68">
        <w:rPr>
          <w:rFonts w:ascii="Times New Roman" w:hAnsi="Times New Roman" w:cs="Times New Roman"/>
          <w:sz w:val="24"/>
          <w:szCs w:val="24"/>
        </w:rPr>
        <w:t xml:space="preserve"> all </w:t>
      </w:r>
      <w:r w:rsidR="00893F5B">
        <w:rPr>
          <w:rFonts w:ascii="Times New Roman" w:hAnsi="Times New Roman" w:cs="Times New Roman"/>
          <w:sz w:val="24"/>
          <w:szCs w:val="24"/>
        </w:rPr>
        <w:t xml:space="preserve">four groups </w:t>
      </w:r>
      <w:r>
        <w:rPr>
          <w:rFonts w:ascii="Times New Roman" w:hAnsi="Times New Roman" w:cs="Times New Roman"/>
          <w:sz w:val="24"/>
          <w:szCs w:val="24"/>
        </w:rPr>
        <w:t>show</w:t>
      </w:r>
      <w:r w:rsidR="006F505F">
        <w:rPr>
          <w:rFonts w:ascii="Times New Roman" w:hAnsi="Times New Roman" w:cs="Times New Roman"/>
          <w:sz w:val="24"/>
          <w:szCs w:val="24"/>
        </w:rPr>
        <w:t>ed</w:t>
      </w:r>
      <w:r>
        <w:rPr>
          <w:rFonts w:ascii="Times New Roman" w:hAnsi="Times New Roman" w:cs="Times New Roman"/>
          <w:sz w:val="24"/>
          <w:szCs w:val="24"/>
        </w:rPr>
        <w:t xml:space="preserve"> </w:t>
      </w:r>
      <w:r w:rsidR="00893F5B">
        <w:rPr>
          <w:rFonts w:ascii="Times New Roman" w:hAnsi="Times New Roman" w:cs="Times New Roman"/>
          <w:sz w:val="24"/>
          <w:szCs w:val="24"/>
        </w:rPr>
        <w:t xml:space="preserve">significantly </w:t>
      </w:r>
      <w:r w:rsidR="006F7A68">
        <w:rPr>
          <w:rFonts w:ascii="Times New Roman" w:hAnsi="Times New Roman" w:cs="Times New Roman"/>
          <w:sz w:val="24"/>
          <w:szCs w:val="24"/>
        </w:rPr>
        <w:t>increased prop</w:t>
      </w:r>
      <w:r w:rsidR="00605EDC">
        <w:rPr>
          <w:rFonts w:ascii="Times New Roman" w:hAnsi="Times New Roman" w:cs="Times New Roman"/>
          <w:sz w:val="24"/>
          <w:szCs w:val="24"/>
        </w:rPr>
        <w:t>o</w:t>
      </w:r>
      <w:r w:rsidR="006F7A68">
        <w:rPr>
          <w:rFonts w:ascii="Times New Roman" w:hAnsi="Times New Roman" w:cs="Times New Roman"/>
          <w:sz w:val="24"/>
          <w:szCs w:val="24"/>
        </w:rPr>
        <w:t>r</w:t>
      </w:r>
      <w:r w:rsidR="00605EDC">
        <w:rPr>
          <w:rFonts w:ascii="Times New Roman" w:hAnsi="Times New Roman" w:cs="Times New Roman"/>
          <w:sz w:val="24"/>
          <w:szCs w:val="24"/>
        </w:rPr>
        <w:t>tion</w:t>
      </w:r>
      <w:r w:rsidR="006F7A68">
        <w:rPr>
          <w:rFonts w:ascii="Times New Roman" w:hAnsi="Times New Roman" w:cs="Times New Roman"/>
          <w:sz w:val="24"/>
          <w:szCs w:val="24"/>
        </w:rPr>
        <w:t>s</w:t>
      </w:r>
      <w:r>
        <w:rPr>
          <w:rFonts w:ascii="Times New Roman" w:hAnsi="Times New Roman" w:cs="Times New Roman"/>
          <w:sz w:val="24"/>
          <w:szCs w:val="24"/>
        </w:rPr>
        <w:t xml:space="preserve"> </w:t>
      </w:r>
      <w:r w:rsidR="00605EDC">
        <w:rPr>
          <w:rFonts w:ascii="Times New Roman" w:hAnsi="Times New Roman" w:cs="Times New Roman"/>
          <w:sz w:val="24"/>
          <w:szCs w:val="24"/>
        </w:rPr>
        <w:t>of</w:t>
      </w:r>
      <w:r>
        <w:rPr>
          <w:rFonts w:ascii="Times New Roman" w:hAnsi="Times New Roman" w:cs="Times New Roman"/>
          <w:sz w:val="24"/>
          <w:szCs w:val="24"/>
        </w:rPr>
        <w:t xml:space="preserve"> residues in intrinsically disordered regions</w:t>
      </w:r>
      <w:r w:rsidR="00395D48">
        <w:rPr>
          <w:rFonts w:ascii="Times New Roman" w:hAnsi="Times New Roman" w:cs="Times New Roman"/>
          <w:sz w:val="24"/>
          <w:szCs w:val="24"/>
        </w:rPr>
        <w:t xml:space="preserve"> (Figure 2B)</w:t>
      </w:r>
      <w:r w:rsidR="00A61170">
        <w:rPr>
          <w:rFonts w:ascii="Times New Roman" w:hAnsi="Times New Roman" w:cs="Times New Roman"/>
          <w:sz w:val="24"/>
          <w:szCs w:val="24"/>
        </w:rPr>
        <w:t>, which have been linked to protein-protein, protein-DNA and protein-RNA interactions (Wright and Dyson, 2015; Calabretta and Richard, 2015)</w:t>
      </w:r>
      <w:r w:rsidR="002F2698">
        <w:rPr>
          <w:rFonts w:ascii="Times New Roman" w:hAnsi="Times New Roman" w:cs="Times New Roman"/>
          <w:sz w:val="24"/>
          <w:szCs w:val="24"/>
        </w:rPr>
        <w:t>.</w:t>
      </w:r>
      <w:r>
        <w:rPr>
          <w:rFonts w:ascii="Times New Roman" w:hAnsi="Times New Roman" w:cs="Times New Roman"/>
          <w:sz w:val="24"/>
          <w:szCs w:val="24"/>
        </w:rPr>
        <w:t xml:space="preserve"> </w:t>
      </w:r>
      <w:r w:rsidR="00856BBC">
        <w:rPr>
          <w:rFonts w:ascii="Times New Roman" w:hAnsi="Times New Roman" w:cs="Times New Roman"/>
          <w:sz w:val="24"/>
          <w:szCs w:val="24"/>
        </w:rPr>
        <w:t>Furthermore, a</w:t>
      </w:r>
      <w:r w:rsidR="000958B0">
        <w:rPr>
          <w:rFonts w:ascii="Times New Roman" w:hAnsi="Times New Roman" w:cs="Times New Roman"/>
          <w:sz w:val="24"/>
          <w:szCs w:val="24"/>
        </w:rPr>
        <w:t xml:space="preserve">ll </w:t>
      </w:r>
      <w:r w:rsidR="00893F5B">
        <w:rPr>
          <w:rFonts w:ascii="Times New Roman" w:hAnsi="Times New Roman" w:cs="Times New Roman"/>
          <w:sz w:val="24"/>
          <w:szCs w:val="24"/>
        </w:rPr>
        <w:t xml:space="preserve">four </w:t>
      </w:r>
      <w:r w:rsidR="000958B0">
        <w:rPr>
          <w:rFonts w:ascii="Times New Roman" w:hAnsi="Times New Roman" w:cs="Times New Roman"/>
          <w:sz w:val="24"/>
          <w:szCs w:val="24"/>
        </w:rPr>
        <w:t>RBP sets</w:t>
      </w:r>
      <w:r w:rsidR="00E93918">
        <w:rPr>
          <w:rFonts w:ascii="Times New Roman" w:hAnsi="Times New Roman" w:cs="Times New Roman"/>
          <w:sz w:val="24"/>
          <w:szCs w:val="24"/>
        </w:rPr>
        <w:t xml:space="preserve"> </w:t>
      </w:r>
      <w:r w:rsidR="000958B0">
        <w:rPr>
          <w:rFonts w:ascii="Times New Roman" w:hAnsi="Times New Roman" w:cs="Times New Roman"/>
          <w:sz w:val="24"/>
          <w:szCs w:val="24"/>
        </w:rPr>
        <w:t xml:space="preserve">exhibited significant shifts towards </w:t>
      </w:r>
      <w:r>
        <w:rPr>
          <w:rFonts w:ascii="Times New Roman" w:hAnsi="Times New Roman" w:cs="Times New Roman"/>
          <w:sz w:val="24"/>
          <w:szCs w:val="24"/>
        </w:rPr>
        <w:t xml:space="preserve">a more alkaline isoelectric point and a lower hydrophobicity compared to the </w:t>
      </w:r>
      <w:r w:rsidR="00856BBC">
        <w:rPr>
          <w:rFonts w:ascii="Times New Roman" w:hAnsi="Times New Roman" w:cs="Times New Roman"/>
          <w:sz w:val="24"/>
          <w:szCs w:val="24"/>
        </w:rPr>
        <w:t xml:space="preserve">input </w:t>
      </w:r>
      <w:r>
        <w:rPr>
          <w:rFonts w:ascii="Times New Roman" w:hAnsi="Times New Roman" w:cs="Times New Roman"/>
          <w:sz w:val="24"/>
          <w:szCs w:val="24"/>
        </w:rPr>
        <w:t xml:space="preserve">proteome (Figure </w:t>
      </w:r>
      <w:r w:rsidR="00893F5B">
        <w:rPr>
          <w:rFonts w:ascii="Times New Roman" w:hAnsi="Times New Roman" w:cs="Times New Roman"/>
          <w:sz w:val="24"/>
          <w:szCs w:val="24"/>
        </w:rPr>
        <w:t>2C, 2D</w:t>
      </w:r>
      <w:r>
        <w:rPr>
          <w:rFonts w:ascii="Times New Roman" w:hAnsi="Times New Roman" w:cs="Times New Roman"/>
          <w:sz w:val="24"/>
          <w:szCs w:val="24"/>
        </w:rPr>
        <w:t xml:space="preserve">). This is also reflected in their amino acid composition. Hydrophobic and aromatic amino acids such as leucine (L), isoleucine (I), and valine (V), </w:t>
      </w:r>
      <w:r w:rsidR="000958B0">
        <w:rPr>
          <w:rFonts w:ascii="Times New Roman" w:hAnsi="Times New Roman" w:cs="Times New Roman"/>
          <w:sz w:val="24"/>
          <w:szCs w:val="24"/>
        </w:rPr>
        <w:t xml:space="preserve">as well as amino acids with aliphatic side chains such as tryptophan (W) and phenylalanine (F), </w:t>
      </w:r>
      <w:r>
        <w:rPr>
          <w:rFonts w:ascii="Times New Roman" w:hAnsi="Times New Roman" w:cs="Times New Roman"/>
          <w:sz w:val="24"/>
          <w:szCs w:val="24"/>
        </w:rPr>
        <w:t>which have</w:t>
      </w:r>
      <w:r w:rsidR="000958B0">
        <w:rPr>
          <w:rFonts w:ascii="Times New Roman" w:hAnsi="Times New Roman" w:cs="Times New Roman"/>
          <w:sz w:val="24"/>
          <w:szCs w:val="24"/>
        </w:rPr>
        <w:t xml:space="preserve"> all</w:t>
      </w:r>
      <w:r>
        <w:rPr>
          <w:rFonts w:ascii="Times New Roman" w:hAnsi="Times New Roman" w:cs="Times New Roman"/>
          <w:sz w:val="24"/>
          <w:szCs w:val="24"/>
        </w:rPr>
        <w:t xml:space="preserve"> been shown to have low propensity to bind RNA (J</w:t>
      </w:r>
      <w:r w:rsidR="008C7458">
        <w:rPr>
          <w:rFonts w:ascii="Times New Roman" w:hAnsi="Times New Roman" w:cs="Times New Roman"/>
          <w:sz w:val="24"/>
          <w:szCs w:val="24"/>
        </w:rPr>
        <w:t>e</w:t>
      </w:r>
      <w:r>
        <w:rPr>
          <w:rFonts w:ascii="Times New Roman" w:hAnsi="Times New Roman" w:cs="Times New Roman"/>
          <w:sz w:val="24"/>
          <w:szCs w:val="24"/>
        </w:rPr>
        <w:t xml:space="preserve">ong et al., 2003; Lejeune et al., 2005), </w:t>
      </w:r>
      <w:r w:rsidR="006F505F">
        <w:rPr>
          <w:rFonts w:ascii="Times New Roman" w:hAnsi="Times New Roman" w:cs="Times New Roman"/>
          <w:sz w:val="24"/>
          <w:szCs w:val="24"/>
        </w:rPr>
        <w:t xml:space="preserve">were </w:t>
      </w:r>
      <w:r w:rsidR="000958B0">
        <w:rPr>
          <w:rFonts w:ascii="Times New Roman" w:hAnsi="Times New Roman" w:cs="Times New Roman"/>
          <w:sz w:val="24"/>
          <w:szCs w:val="24"/>
        </w:rPr>
        <w:t>deplet</w:t>
      </w:r>
      <w:r>
        <w:rPr>
          <w:rFonts w:ascii="Times New Roman" w:hAnsi="Times New Roman" w:cs="Times New Roman"/>
          <w:sz w:val="24"/>
          <w:szCs w:val="24"/>
        </w:rPr>
        <w:t xml:space="preserve">ed </w:t>
      </w:r>
      <w:r w:rsidR="000958B0">
        <w:rPr>
          <w:rFonts w:ascii="Times New Roman" w:hAnsi="Times New Roman" w:cs="Times New Roman"/>
          <w:sz w:val="24"/>
          <w:szCs w:val="24"/>
        </w:rPr>
        <w:t xml:space="preserve">relative to </w:t>
      </w:r>
      <w:r>
        <w:rPr>
          <w:rFonts w:ascii="Times New Roman" w:hAnsi="Times New Roman" w:cs="Times New Roman"/>
          <w:sz w:val="24"/>
          <w:szCs w:val="24"/>
        </w:rPr>
        <w:t xml:space="preserve">the </w:t>
      </w:r>
      <w:r w:rsidR="00856BBC">
        <w:rPr>
          <w:rFonts w:ascii="Times New Roman" w:hAnsi="Times New Roman" w:cs="Times New Roman"/>
          <w:sz w:val="24"/>
          <w:szCs w:val="24"/>
        </w:rPr>
        <w:t xml:space="preserve">input </w:t>
      </w:r>
      <w:r>
        <w:rPr>
          <w:rFonts w:ascii="Times New Roman" w:hAnsi="Times New Roman" w:cs="Times New Roman"/>
          <w:sz w:val="24"/>
          <w:szCs w:val="24"/>
        </w:rPr>
        <w:t>proteome</w:t>
      </w:r>
      <w:r w:rsidR="00856BBC">
        <w:rPr>
          <w:rFonts w:ascii="Times New Roman" w:hAnsi="Times New Roman" w:cs="Times New Roman"/>
          <w:sz w:val="24"/>
          <w:szCs w:val="24"/>
        </w:rPr>
        <w:t xml:space="preserve"> (Figure 2F and Supplemental Figure</w:t>
      </w:r>
      <w:r w:rsidR="00A61170">
        <w:rPr>
          <w:rFonts w:ascii="Times New Roman" w:hAnsi="Times New Roman" w:cs="Times New Roman"/>
          <w:sz w:val="24"/>
          <w:szCs w:val="24"/>
        </w:rPr>
        <w:t xml:space="preserve"> </w:t>
      </w:r>
      <w:r w:rsidR="004F29A9">
        <w:rPr>
          <w:rFonts w:ascii="Times New Roman" w:hAnsi="Times New Roman" w:cs="Times New Roman"/>
          <w:sz w:val="24"/>
          <w:szCs w:val="24"/>
        </w:rPr>
        <w:t>4</w:t>
      </w:r>
      <w:r w:rsidR="00A61170">
        <w:rPr>
          <w:rFonts w:ascii="Times New Roman" w:hAnsi="Times New Roman" w:cs="Times New Roman"/>
          <w:sz w:val="24"/>
          <w:szCs w:val="24"/>
        </w:rPr>
        <w:t>B</w:t>
      </w:r>
      <w:r w:rsidR="00856BBC">
        <w:rPr>
          <w:rFonts w:ascii="Times New Roman" w:hAnsi="Times New Roman" w:cs="Times New Roman"/>
          <w:sz w:val="24"/>
          <w:szCs w:val="24"/>
        </w:rPr>
        <w:t>)</w:t>
      </w:r>
      <w:r>
        <w:rPr>
          <w:rFonts w:ascii="Times New Roman" w:hAnsi="Times New Roman" w:cs="Times New Roman"/>
          <w:sz w:val="24"/>
          <w:szCs w:val="24"/>
        </w:rPr>
        <w:t xml:space="preserve">. </w:t>
      </w:r>
      <w:r w:rsidR="00257CA5">
        <w:rPr>
          <w:rFonts w:ascii="Times New Roman" w:hAnsi="Times New Roman" w:cs="Times New Roman"/>
          <w:sz w:val="24"/>
          <w:szCs w:val="24"/>
        </w:rPr>
        <w:t>Cysteine</w:t>
      </w:r>
      <w:r w:rsidR="00893F5B">
        <w:rPr>
          <w:rFonts w:ascii="Times New Roman" w:hAnsi="Times New Roman" w:cs="Times New Roman"/>
          <w:sz w:val="24"/>
          <w:szCs w:val="24"/>
        </w:rPr>
        <w:t xml:space="preserve"> (C)</w:t>
      </w:r>
      <w:r w:rsidR="00257CA5">
        <w:rPr>
          <w:rFonts w:ascii="Times New Roman" w:hAnsi="Times New Roman" w:cs="Times New Roman"/>
          <w:sz w:val="24"/>
          <w:szCs w:val="24"/>
        </w:rPr>
        <w:t xml:space="preserve"> </w:t>
      </w:r>
      <w:r w:rsidR="00DA3401">
        <w:rPr>
          <w:rFonts w:ascii="Times New Roman" w:hAnsi="Times New Roman" w:cs="Times New Roman"/>
          <w:sz w:val="24"/>
          <w:szCs w:val="24"/>
        </w:rPr>
        <w:t xml:space="preserve">also </w:t>
      </w:r>
      <w:r w:rsidR="00257CA5">
        <w:rPr>
          <w:rFonts w:ascii="Times New Roman" w:hAnsi="Times New Roman" w:cs="Times New Roman"/>
          <w:sz w:val="24"/>
          <w:szCs w:val="24"/>
        </w:rPr>
        <w:t xml:space="preserve">showed </w:t>
      </w:r>
      <w:r w:rsidR="00DA3401">
        <w:rPr>
          <w:rFonts w:ascii="Times New Roman" w:hAnsi="Times New Roman" w:cs="Times New Roman"/>
          <w:sz w:val="24"/>
          <w:szCs w:val="24"/>
        </w:rPr>
        <w:t>strong</w:t>
      </w:r>
      <w:r w:rsidR="00257CA5">
        <w:rPr>
          <w:rFonts w:ascii="Times New Roman" w:hAnsi="Times New Roman" w:cs="Times New Roman"/>
          <w:sz w:val="24"/>
          <w:szCs w:val="24"/>
        </w:rPr>
        <w:t xml:space="preserve"> depletion</w:t>
      </w:r>
      <w:r w:rsidR="00DA3401">
        <w:rPr>
          <w:rFonts w:ascii="Times New Roman" w:hAnsi="Times New Roman" w:cs="Times New Roman"/>
          <w:sz w:val="24"/>
          <w:szCs w:val="24"/>
        </w:rPr>
        <w:t xml:space="preserve">, which is consistent with its low propensity to bind RNA (Lejeune et al., 2005) and its depletion in intrinsically disordered regions (Theillet et al., 2013; Williams et al., 2001). </w:t>
      </w:r>
      <w:r w:rsidR="000958B0">
        <w:rPr>
          <w:rFonts w:ascii="Times New Roman" w:hAnsi="Times New Roman" w:cs="Times New Roman"/>
          <w:sz w:val="24"/>
          <w:szCs w:val="24"/>
        </w:rPr>
        <w:t>By contrast</w:t>
      </w:r>
      <w:r>
        <w:rPr>
          <w:rFonts w:ascii="Times New Roman" w:hAnsi="Times New Roman" w:cs="Times New Roman"/>
          <w:sz w:val="24"/>
          <w:szCs w:val="24"/>
        </w:rPr>
        <w:t xml:space="preserve">, </w:t>
      </w:r>
      <w:r w:rsidR="00DA3401">
        <w:rPr>
          <w:rFonts w:ascii="Times New Roman" w:hAnsi="Times New Roman" w:cs="Times New Roman"/>
          <w:sz w:val="24"/>
          <w:szCs w:val="24"/>
        </w:rPr>
        <w:t>proline</w:t>
      </w:r>
      <w:r w:rsidR="00893F5B">
        <w:rPr>
          <w:rFonts w:ascii="Times New Roman" w:hAnsi="Times New Roman" w:cs="Times New Roman"/>
          <w:sz w:val="24"/>
          <w:szCs w:val="24"/>
        </w:rPr>
        <w:t xml:space="preserve"> (P)</w:t>
      </w:r>
      <w:r w:rsidR="00DA3401">
        <w:rPr>
          <w:rFonts w:ascii="Times New Roman" w:hAnsi="Times New Roman" w:cs="Times New Roman"/>
          <w:sz w:val="24"/>
          <w:szCs w:val="24"/>
        </w:rPr>
        <w:t xml:space="preserve"> is </w:t>
      </w:r>
      <w:r w:rsidR="00257CA5">
        <w:rPr>
          <w:rFonts w:ascii="Times New Roman" w:hAnsi="Times New Roman" w:cs="Times New Roman"/>
          <w:sz w:val="24"/>
          <w:szCs w:val="24"/>
        </w:rPr>
        <w:t xml:space="preserve">enriched in all four RBP sets, in agreement with its </w:t>
      </w:r>
      <w:r w:rsidR="00DA3401">
        <w:rPr>
          <w:rFonts w:ascii="Times New Roman" w:hAnsi="Times New Roman" w:cs="Times New Roman"/>
          <w:sz w:val="24"/>
          <w:szCs w:val="24"/>
        </w:rPr>
        <w:t xml:space="preserve">strong </w:t>
      </w:r>
      <w:r w:rsidR="00257CA5">
        <w:rPr>
          <w:rFonts w:ascii="Times New Roman" w:hAnsi="Times New Roman" w:cs="Times New Roman"/>
          <w:sz w:val="24"/>
          <w:szCs w:val="24"/>
        </w:rPr>
        <w:lastRenderedPageBreak/>
        <w:t>enrichment</w:t>
      </w:r>
      <w:r w:rsidR="00DA3401">
        <w:rPr>
          <w:rFonts w:ascii="Times New Roman" w:hAnsi="Times New Roman" w:cs="Times New Roman"/>
          <w:sz w:val="24"/>
          <w:szCs w:val="24"/>
        </w:rPr>
        <w:t xml:space="preserve"> in </w:t>
      </w:r>
      <w:r w:rsidR="00257CA5">
        <w:rPr>
          <w:rFonts w:ascii="Times New Roman" w:hAnsi="Times New Roman" w:cs="Times New Roman"/>
          <w:sz w:val="24"/>
          <w:szCs w:val="24"/>
        </w:rPr>
        <w:t xml:space="preserve">disordered regions (Theillet et al., 2013; Williams et al., 2001). Furthermore, </w:t>
      </w:r>
      <w:r>
        <w:rPr>
          <w:rFonts w:ascii="Times New Roman" w:hAnsi="Times New Roman" w:cs="Times New Roman"/>
          <w:sz w:val="24"/>
          <w:szCs w:val="24"/>
        </w:rPr>
        <w:t xml:space="preserve">positive and polar amino acids such as arginine (R), glutamine (Q), asparagine (N) and histidine (H), which have a high propensity to bind RNA, </w:t>
      </w:r>
      <w:r w:rsidR="006F505F">
        <w:rPr>
          <w:rFonts w:ascii="Times New Roman" w:hAnsi="Times New Roman" w:cs="Times New Roman"/>
          <w:sz w:val="24"/>
          <w:szCs w:val="24"/>
        </w:rPr>
        <w:t>were</w:t>
      </w:r>
      <w:r>
        <w:rPr>
          <w:rFonts w:ascii="Times New Roman" w:hAnsi="Times New Roman" w:cs="Times New Roman"/>
          <w:sz w:val="24"/>
          <w:szCs w:val="24"/>
        </w:rPr>
        <w:t xml:space="preserve"> enriched </w:t>
      </w:r>
      <w:r w:rsidR="000958B0">
        <w:rPr>
          <w:rFonts w:ascii="Times New Roman" w:hAnsi="Times New Roman" w:cs="Times New Roman"/>
          <w:sz w:val="24"/>
          <w:szCs w:val="24"/>
        </w:rPr>
        <w:t xml:space="preserve">among </w:t>
      </w:r>
      <w:r w:rsidR="00856BBC">
        <w:rPr>
          <w:rFonts w:ascii="Times New Roman" w:hAnsi="Times New Roman" w:cs="Times New Roman"/>
          <w:sz w:val="24"/>
          <w:szCs w:val="24"/>
        </w:rPr>
        <w:t>all</w:t>
      </w:r>
      <w:r w:rsidR="000958B0">
        <w:rPr>
          <w:rFonts w:ascii="Times New Roman" w:hAnsi="Times New Roman" w:cs="Times New Roman"/>
          <w:sz w:val="24"/>
          <w:szCs w:val="24"/>
        </w:rPr>
        <w:t xml:space="preserve"> RBP sets</w:t>
      </w:r>
      <w:r>
        <w:rPr>
          <w:rFonts w:ascii="Times New Roman" w:hAnsi="Times New Roman" w:cs="Times New Roman"/>
          <w:sz w:val="24"/>
          <w:szCs w:val="24"/>
        </w:rPr>
        <w:t xml:space="preserve"> (Figure </w:t>
      </w:r>
      <w:r w:rsidR="00A61170">
        <w:rPr>
          <w:rFonts w:ascii="Times New Roman" w:hAnsi="Times New Roman" w:cs="Times New Roman"/>
          <w:sz w:val="24"/>
          <w:szCs w:val="24"/>
        </w:rPr>
        <w:t>2F</w:t>
      </w:r>
      <w:r>
        <w:rPr>
          <w:rFonts w:ascii="Times New Roman" w:hAnsi="Times New Roman" w:cs="Times New Roman"/>
          <w:sz w:val="24"/>
          <w:szCs w:val="24"/>
        </w:rPr>
        <w:t xml:space="preserve"> and Supplemental Figure </w:t>
      </w:r>
      <w:r w:rsidR="004F29A9">
        <w:rPr>
          <w:rFonts w:ascii="Times New Roman" w:hAnsi="Times New Roman" w:cs="Times New Roman"/>
          <w:sz w:val="24"/>
          <w:szCs w:val="24"/>
        </w:rPr>
        <w:t>4</w:t>
      </w:r>
      <w:r w:rsidR="00A61170">
        <w:rPr>
          <w:rFonts w:ascii="Times New Roman" w:hAnsi="Times New Roman" w:cs="Times New Roman"/>
          <w:sz w:val="24"/>
          <w:szCs w:val="24"/>
        </w:rPr>
        <w:t>A</w:t>
      </w:r>
      <w:r>
        <w:rPr>
          <w:rFonts w:ascii="Times New Roman" w:hAnsi="Times New Roman" w:cs="Times New Roman"/>
          <w:sz w:val="24"/>
          <w:szCs w:val="24"/>
        </w:rPr>
        <w:t xml:space="preserve">). </w:t>
      </w:r>
      <w:r w:rsidR="00CE5B57">
        <w:rPr>
          <w:rFonts w:ascii="Times New Roman" w:hAnsi="Times New Roman" w:cs="Times New Roman"/>
          <w:sz w:val="24"/>
          <w:szCs w:val="24"/>
        </w:rPr>
        <w:t>T</w:t>
      </w:r>
      <w:r>
        <w:rPr>
          <w:rFonts w:ascii="Times New Roman" w:hAnsi="Times New Roman" w:cs="Times New Roman"/>
          <w:sz w:val="24"/>
          <w:szCs w:val="24"/>
        </w:rPr>
        <w:t>he smallest amino acid glycine (G), which can form strong interaction with the nucleotide guanine (Lejeune et al., 2005), also show</w:t>
      </w:r>
      <w:r w:rsidR="006F505F">
        <w:rPr>
          <w:rFonts w:ascii="Times New Roman" w:hAnsi="Times New Roman" w:cs="Times New Roman"/>
          <w:sz w:val="24"/>
          <w:szCs w:val="24"/>
        </w:rPr>
        <w:t>ed</w:t>
      </w:r>
      <w:r>
        <w:rPr>
          <w:rFonts w:ascii="Times New Roman" w:hAnsi="Times New Roman" w:cs="Times New Roman"/>
          <w:sz w:val="24"/>
          <w:szCs w:val="24"/>
        </w:rPr>
        <w:t xml:space="preserve"> strong positive enrichment (Supplemental Figure </w:t>
      </w:r>
      <w:r w:rsidR="004F29A9">
        <w:rPr>
          <w:rFonts w:ascii="Times New Roman" w:hAnsi="Times New Roman" w:cs="Times New Roman"/>
          <w:sz w:val="24"/>
          <w:szCs w:val="24"/>
        </w:rPr>
        <w:t>4</w:t>
      </w:r>
      <w:r w:rsidR="00A61170">
        <w:rPr>
          <w:rFonts w:ascii="Times New Roman" w:hAnsi="Times New Roman" w:cs="Times New Roman"/>
          <w:sz w:val="24"/>
          <w:szCs w:val="24"/>
        </w:rPr>
        <w:t>A)</w:t>
      </w:r>
      <w:r>
        <w:rPr>
          <w:rFonts w:ascii="Times New Roman" w:hAnsi="Times New Roman" w:cs="Times New Roman"/>
          <w:sz w:val="24"/>
          <w:szCs w:val="24"/>
        </w:rPr>
        <w:t xml:space="preserve">. Overall, </w:t>
      </w:r>
      <w:r w:rsidR="00CE5B57">
        <w:rPr>
          <w:rFonts w:ascii="Times New Roman" w:hAnsi="Times New Roman" w:cs="Times New Roman"/>
          <w:sz w:val="24"/>
          <w:szCs w:val="24"/>
        </w:rPr>
        <w:t>the A</w:t>
      </w:r>
      <w:r w:rsidR="006640D4">
        <w:rPr>
          <w:rFonts w:ascii="Times New Roman" w:hAnsi="Times New Roman" w:cs="Times New Roman"/>
          <w:sz w:val="24"/>
          <w:szCs w:val="24"/>
        </w:rPr>
        <w:t>t-</w:t>
      </w:r>
      <w:r w:rsidR="00CE5B57">
        <w:rPr>
          <w:rFonts w:ascii="Times New Roman" w:hAnsi="Times New Roman" w:cs="Times New Roman"/>
          <w:sz w:val="24"/>
          <w:szCs w:val="24"/>
        </w:rPr>
        <w:t xml:space="preserve">RBPs </w:t>
      </w:r>
      <w:r w:rsidR="006F505F">
        <w:rPr>
          <w:rFonts w:ascii="Times New Roman" w:hAnsi="Times New Roman" w:cs="Times New Roman"/>
          <w:sz w:val="24"/>
          <w:szCs w:val="24"/>
        </w:rPr>
        <w:t>showed</w:t>
      </w:r>
      <w:r w:rsidR="00CE5B57">
        <w:rPr>
          <w:rFonts w:ascii="Times New Roman" w:hAnsi="Times New Roman" w:cs="Times New Roman"/>
          <w:sz w:val="24"/>
          <w:szCs w:val="24"/>
        </w:rPr>
        <w:t xml:space="preserve"> the strongest biases in these features</w:t>
      </w:r>
      <w:r w:rsidR="00791E89">
        <w:rPr>
          <w:rFonts w:ascii="Times New Roman" w:hAnsi="Times New Roman" w:cs="Times New Roman"/>
          <w:sz w:val="24"/>
          <w:szCs w:val="24"/>
        </w:rPr>
        <w:t>.</w:t>
      </w:r>
      <w:r>
        <w:rPr>
          <w:rFonts w:ascii="Times New Roman" w:hAnsi="Times New Roman" w:cs="Times New Roman"/>
          <w:sz w:val="24"/>
          <w:szCs w:val="24"/>
        </w:rPr>
        <w:t xml:space="preserve"> </w:t>
      </w:r>
      <w:r w:rsidR="006640D4">
        <w:rPr>
          <w:rFonts w:ascii="Times New Roman" w:hAnsi="Times New Roman" w:cs="Times New Roman"/>
          <w:sz w:val="24"/>
          <w:szCs w:val="24"/>
        </w:rPr>
        <w:t>At-</w:t>
      </w:r>
      <w:r w:rsidR="00B244B4">
        <w:rPr>
          <w:rFonts w:ascii="Times New Roman" w:hAnsi="Times New Roman" w:cs="Times New Roman"/>
          <w:sz w:val="24"/>
          <w:szCs w:val="24"/>
        </w:rPr>
        <w:t>RBPs without known RBDs and c</w:t>
      </w:r>
      <w:r>
        <w:rPr>
          <w:rFonts w:ascii="Times New Roman" w:hAnsi="Times New Roman" w:cs="Times New Roman"/>
          <w:sz w:val="24"/>
          <w:szCs w:val="24"/>
        </w:rPr>
        <w:t xml:space="preserve">andidate </w:t>
      </w:r>
      <w:r w:rsidR="006640D4">
        <w:rPr>
          <w:rFonts w:ascii="Times New Roman" w:hAnsi="Times New Roman" w:cs="Times New Roman"/>
          <w:sz w:val="24"/>
          <w:szCs w:val="24"/>
        </w:rPr>
        <w:t xml:space="preserve">At-RBPs </w:t>
      </w:r>
      <w:r>
        <w:rPr>
          <w:rFonts w:ascii="Times New Roman" w:hAnsi="Times New Roman" w:cs="Times New Roman"/>
          <w:sz w:val="24"/>
          <w:szCs w:val="24"/>
        </w:rPr>
        <w:t>also follow</w:t>
      </w:r>
      <w:r w:rsidR="006F505F">
        <w:rPr>
          <w:rFonts w:ascii="Times New Roman" w:hAnsi="Times New Roman" w:cs="Times New Roman"/>
          <w:sz w:val="24"/>
          <w:szCs w:val="24"/>
        </w:rPr>
        <w:t>ed</w:t>
      </w:r>
      <w:r>
        <w:rPr>
          <w:rFonts w:ascii="Times New Roman" w:hAnsi="Times New Roman" w:cs="Times New Roman"/>
          <w:sz w:val="24"/>
          <w:szCs w:val="24"/>
        </w:rPr>
        <w:t xml:space="preserve"> </w:t>
      </w:r>
      <w:r w:rsidRPr="00FC70E4">
        <w:rPr>
          <w:rFonts w:ascii="Times New Roman" w:hAnsi="Times New Roman" w:cs="Times New Roman"/>
          <w:sz w:val="24"/>
          <w:szCs w:val="24"/>
        </w:rPr>
        <w:t xml:space="preserve">these trends albeit to a lesser extent. </w:t>
      </w:r>
      <w:r w:rsidR="00B244B4" w:rsidRPr="00FC70E4">
        <w:rPr>
          <w:rFonts w:ascii="Times New Roman" w:hAnsi="Times New Roman" w:cs="Times New Roman"/>
          <w:sz w:val="24"/>
          <w:szCs w:val="24"/>
        </w:rPr>
        <w:t xml:space="preserve">Taken together, these findings </w:t>
      </w:r>
      <w:ins w:id="47" w:author="Thomas Preiss" w:date="2016-06-09T22:48:00Z">
        <w:r w:rsidR="00FC70E4" w:rsidRPr="00FC70E4">
          <w:rPr>
            <w:rFonts w:ascii="Times New Roman" w:hAnsi="Times New Roman"/>
            <w:sz w:val="24"/>
            <w:szCs w:val="24"/>
            <w:lang w:val="en-US"/>
          </w:rPr>
          <w:t>mirror those reported for other mRNA interactomes</w:t>
        </w:r>
        <w:del w:id="48" w:author="Tony Millar" w:date="2016-06-10T16:34:00Z">
          <w:r w:rsidR="00FC70E4" w:rsidRPr="00FC70E4" w:rsidDel="00BB0025">
            <w:rPr>
              <w:rFonts w:ascii="Times New Roman" w:hAnsi="Times New Roman"/>
              <w:sz w:val="24"/>
              <w:szCs w:val="24"/>
              <w:lang w:val="en-US"/>
            </w:rPr>
            <w:delText>, e.g.</w:delText>
          </w:r>
        </w:del>
        <w:r w:rsidR="00FC70E4" w:rsidRPr="00FC70E4">
          <w:rPr>
            <w:rFonts w:ascii="Times New Roman" w:hAnsi="Times New Roman"/>
            <w:sz w:val="24"/>
            <w:szCs w:val="24"/>
            <w:lang w:val="en-US"/>
          </w:rPr>
          <w:t xml:space="preserve"> </w:t>
        </w:r>
        <w:r w:rsidR="00FC70E4" w:rsidRPr="00FC70E4">
          <w:rPr>
            <w:rFonts w:ascii="Times New Roman" w:hAnsi="Times New Roman" w:cs="Times New Roman"/>
            <w:sz w:val="24"/>
            <w:szCs w:val="24"/>
          </w:rPr>
          <w:t xml:space="preserve">(Castello et al., 2012; Liao et al., 2016), </w:t>
        </w:r>
        <w:r w:rsidR="00FC70E4" w:rsidRPr="00FC70E4">
          <w:rPr>
            <w:rFonts w:ascii="Times New Roman" w:hAnsi="Times New Roman"/>
            <w:sz w:val="24"/>
            <w:szCs w:val="24"/>
            <w:lang w:val="en-US"/>
          </w:rPr>
          <w:t xml:space="preserve">and </w:t>
        </w:r>
      </w:ins>
      <w:r w:rsidR="00B244B4" w:rsidRPr="00FC70E4">
        <w:rPr>
          <w:rFonts w:ascii="Times New Roman" w:hAnsi="Times New Roman" w:cs="Times New Roman"/>
          <w:sz w:val="24"/>
          <w:szCs w:val="24"/>
        </w:rPr>
        <w:t>indicate that mRNA</w:t>
      </w:r>
      <w:r w:rsidR="00B244B4">
        <w:rPr>
          <w:rFonts w:ascii="Times New Roman" w:hAnsi="Times New Roman" w:cs="Times New Roman"/>
          <w:sz w:val="24"/>
          <w:szCs w:val="24"/>
        </w:rPr>
        <w:t xml:space="preserve"> interactome capture </w:t>
      </w:r>
      <w:r w:rsidR="00D27714">
        <w:rPr>
          <w:rFonts w:ascii="Times New Roman" w:hAnsi="Times New Roman" w:cs="Times New Roman"/>
          <w:sz w:val="24"/>
          <w:szCs w:val="24"/>
        </w:rPr>
        <w:t>strongly enriched</w:t>
      </w:r>
      <w:r w:rsidR="00B244B4">
        <w:rPr>
          <w:rFonts w:ascii="Times New Roman" w:hAnsi="Times New Roman" w:cs="Times New Roman"/>
          <w:sz w:val="24"/>
          <w:szCs w:val="24"/>
        </w:rPr>
        <w:t xml:space="preserve"> for </w:t>
      </w:r>
      <w:r w:rsidR="00B244B4" w:rsidRPr="0013488B">
        <w:rPr>
          <w:rFonts w:ascii="Times New Roman" w:hAnsi="Times New Roman" w:cs="Times New Roman"/>
          <w:i/>
          <w:sz w:val="24"/>
          <w:szCs w:val="24"/>
        </w:rPr>
        <w:t>bon</w:t>
      </w:r>
      <w:r w:rsidR="00B244B4">
        <w:rPr>
          <w:rFonts w:ascii="Times New Roman" w:hAnsi="Times New Roman" w:cs="Times New Roman"/>
          <w:i/>
          <w:sz w:val="24"/>
          <w:szCs w:val="24"/>
        </w:rPr>
        <w:t>a</w:t>
      </w:r>
      <w:r w:rsidR="00B244B4" w:rsidRPr="0013488B">
        <w:rPr>
          <w:rFonts w:ascii="Times New Roman" w:hAnsi="Times New Roman" w:cs="Times New Roman"/>
          <w:i/>
          <w:sz w:val="24"/>
          <w:szCs w:val="24"/>
        </w:rPr>
        <w:t xml:space="preserve"> fide</w:t>
      </w:r>
      <w:r w:rsidR="00B244B4">
        <w:rPr>
          <w:rFonts w:ascii="Times New Roman" w:hAnsi="Times New Roman" w:cs="Times New Roman"/>
          <w:sz w:val="24"/>
          <w:szCs w:val="24"/>
        </w:rPr>
        <w:t xml:space="preserve"> </w:t>
      </w:r>
      <w:r w:rsidR="006640D4">
        <w:rPr>
          <w:rFonts w:ascii="Times New Roman" w:hAnsi="Times New Roman" w:cs="Times New Roman"/>
          <w:sz w:val="24"/>
          <w:szCs w:val="24"/>
        </w:rPr>
        <w:t>plant</w:t>
      </w:r>
      <w:r w:rsidR="00B244B4">
        <w:rPr>
          <w:rFonts w:ascii="Times New Roman" w:hAnsi="Times New Roman" w:cs="Times New Roman"/>
          <w:sz w:val="24"/>
          <w:szCs w:val="24"/>
        </w:rPr>
        <w:t xml:space="preserve"> RBPs.</w:t>
      </w:r>
    </w:p>
    <w:p w14:paraId="78E1F859" w14:textId="77777777" w:rsidR="00E20694" w:rsidRDefault="00E20694" w:rsidP="00E20694">
      <w:pPr>
        <w:spacing w:line="480" w:lineRule="auto"/>
        <w:rPr>
          <w:rFonts w:ascii="Times New Roman" w:hAnsi="Times New Roman" w:cs="Times New Roman"/>
          <w:sz w:val="24"/>
          <w:szCs w:val="24"/>
        </w:rPr>
      </w:pPr>
    </w:p>
    <w:p w14:paraId="1001646C" w14:textId="5BC3CCC3" w:rsidR="00E20694" w:rsidRPr="00967FEC" w:rsidRDefault="00BE4B3D" w:rsidP="00E20694">
      <w:pPr>
        <w:spacing w:line="480" w:lineRule="auto"/>
        <w:rPr>
          <w:rFonts w:ascii="Times New Roman" w:hAnsi="Times New Roman" w:cs="Times New Roman"/>
          <w:b/>
          <w:sz w:val="24"/>
          <w:szCs w:val="24"/>
        </w:rPr>
      </w:pPr>
      <w:r>
        <w:rPr>
          <w:rFonts w:ascii="Times New Roman" w:hAnsi="Times New Roman" w:cs="Times New Roman"/>
          <w:b/>
          <w:sz w:val="24"/>
          <w:szCs w:val="24"/>
        </w:rPr>
        <w:t>I</w:t>
      </w:r>
      <w:r w:rsidR="00E20694">
        <w:rPr>
          <w:rFonts w:ascii="Times New Roman" w:hAnsi="Times New Roman" w:cs="Times New Roman"/>
          <w:b/>
          <w:sz w:val="24"/>
          <w:szCs w:val="24"/>
        </w:rPr>
        <w:t xml:space="preserve">nteractome capture identifies </w:t>
      </w:r>
      <w:r>
        <w:rPr>
          <w:rFonts w:ascii="Times New Roman" w:hAnsi="Times New Roman" w:cs="Times New Roman"/>
          <w:b/>
          <w:sz w:val="24"/>
          <w:szCs w:val="24"/>
        </w:rPr>
        <w:t xml:space="preserve">a diverse set of </w:t>
      </w:r>
      <w:r w:rsidR="00E20694">
        <w:rPr>
          <w:rFonts w:ascii="Times New Roman" w:hAnsi="Times New Roman" w:cs="Times New Roman"/>
          <w:b/>
          <w:sz w:val="24"/>
          <w:szCs w:val="24"/>
        </w:rPr>
        <w:t xml:space="preserve">proteins with a </w:t>
      </w:r>
      <w:r w:rsidR="00D07CA1">
        <w:rPr>
          <w:rFonts w:ascii="Times New Roman" w:hAnsi="Times New Roman" w:cs="Times New Roman"/>
          <w:b/>
          <w:sz w:val="24"/>
          <w:szCs w:val="24"/>
        </w:rPr>
        <w:t>range</w:t>
      </w:r>
      <w:r w:rsidR="00E20694">
        <w:rPr>
          <w:rFonts w:ascii="Times New Roman" w:hAnsi="Times New Roman" w:cs="Times New Roman"/>
          <w:b/>
          <w:sz w:val="24"/>
          <w:szCs w:val="24"/>
        </w:rPr>
        <w:t xml:space="preserve"> of </w:t>
      </w:r>
      <w:r w:rsidR="00D07CA1">
        <w:rPr>
          <w:rFonts w:ascii="Times New Roman" w:hAnsi="Times New Roman" w:cs="Times New Roman"/>
          <w:b/>
          <w:sz w:val="24"/>
          <w:szCs w:val="24"/>
        </w:rPr>
        <w:t>recognized</w:t>
      </w:r>
      <w:r w:rsidR="00E20694" w:rsidRPr="00967FEC">
        <w:rPr>
          <w:rFonts w:ascii="Times New Roman" w:hAnsi="Times New Roman" w:cs="Times New Roman"/>
          <w:b/>
          <w:sz w:val="24"/>
          <w:szCs w:val="24"/>
        </w:rPr>
        <w:t xml:space="preserve"> RB</w:t>
      </w:r>
      <w:r w:rsidR="00E20694">
        <w:rPr>
          <w:rFonts w:ascii="Times New Roman" w:hAnsi="Times New Roman" w:cs="Times New Roman"/>
          <w:b/>
          <w:sz w:val="24"/>
          <w:szCs w:val="24"/>
        </w:rPr>
        <w:t>D</w:t>
      </w:r>
      <w:r w:rsidR="00E20694" w:rsidRPr="00967FEC">
        <w:rPr>
          <w:rFonts w:ascii="Times New Roman" w:hAnsi="Times New Roman" w:cs="Times New Roman"/>
          <w:b/>
          <w:sz w:val="24"/>
          <w:szCs w:val="24"/>
        </w:rPr>
        <w:t>s</w:t>
      </w:r>
    </w:p>
    <w:p w14:paraId="430B8BE9" w14:textId="1A275207" w:rsidR="00E20694"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w:t>
      </w:r>
      <w:r w:rsidR="00C76F9E">
        <w:rPr>
          <w:rFonts w:ascii="Times New Roman" w:hAnsi="Times New Roman" w:cs="Times New Roman"/>
          <w:sz w:val="24"/>
          <w:szCs w:val="24"/>
        </w:rPr>
        <w:t xml:space="preserve">we </w:t>
      </w:r>
      <w:r>
        <w:rPr>
          <w:rFonts w:ascii="Times New Roman" w:hAnsi="Times New Roman" w:cs="Times New Roman"/>
          <w:sz w:val="24"/>
          <w:szCs w:val="24"/>
        </w:rPr>
        <w:t xml:space="preserve">grouped </w:t>
      </w:r>
      <w:r w:rsidR="006640D4">
        <w:rPr>
          <w:rFonts w:ascii="Times New Roman" w:hAnsi="Times New Roman" w:cs="Times New Roman"/>
          <w:sz w:val="24"/>
          <w:szCs w:val="24"/>
        </w:rPr>
        <w:t>At-</w:t>
      </w:r>
      <w:r w:rsidR="00C76F9E">
        <w:rPr>
          <w:rFonts w:ascii="Times New Roman" w:hAnsi="Times New Roman" w:cs="Times New Roman"/>
          <w:sz w:val="24"/>
          <w:szCs w:val="24"/>
        </w:rPr>
        <w:t xml:space="preserve">RBPs </w:t>
      </w:r>
      <w:r>
        <w:rPr>
          <w:rFonts w:ascii="Times New Roman" w:hAnsi="Times New Roman" w:cs="Times New Roman"/>
          <w:sz w:val="24"/>
          <w:szCs w:val="24"/>
        </w:rPr>
        <w:t>based on their a</w:t>
      </w:r>
      <w:r w:rsidR="00C76F9E">
        <w:rPr>
          <w:rFonts w:ascii="Times New Roman" w:hAnsi="Times New Roman" w:cs="Times New Roman"/>
          <w:sz w:val="24"/>
          <w:szCs w:val="24"/>
        </w:rPr>
        <w:t>nnotat</w:t>
      </w:r>
      <w:r>
        <w:rPr>
          <w:rFonts w:ascii="Times New Roman" w:hAnsi="Times New Roman" w:cs="Times New Roman"/>
          <w:sz w:val="24"/>
          <w:szCs w:val="24"/>
        </w:rPr>
        <w:t xml:space="preserve">ed protein domains (Figure </w:t>
      </w:r>
      <w:r w:rsidR="00C22D1A">
        <w:rPr>
          <w:rFonts w:ascii="Times New Roman" w:hAnsi="Times New Roman" w:cs="Times New Roman"/>
          <w:sz w:val="24"/>
          <w:szCs w:val="24"/>
        </w:rPr>
        <w:t>3</w:t>
      </w:r>
      <w:r w:rsidR="00041176">
        <w:rPr>
          <w:rFonts w:ascii="Times New Roman" w:hAnsi="Times New Roman" w:cs="Times New Roman"/>
          <w:sz w:val="24"/>
          <w:szCs w:val="24"/>
        </w:rPr>
        <w:t>A, B</w:t>
      </w:r>
      <w:r>
        <w:rPr>
          <w:rFonts w:ascii="Times New Roman" w:hAnsi="Times New Roman" w:cs="Times New Roman"/>
          <w:sz w:val="24"/>
          <w:szCs w:val="24"/>
        </w:rPr>
        <w:t xml:space="preserve">). </w:t>
      </w:r>
      <w:r w:rsidR="00041176">
        <w:rPr>
          <w:rFonts w:ascii="Times New Roman" w:hAnsi="Times New Roman" w:cs="Times New Roman"/>
          <w:sz w:val="24"/>
          <w:szCs w:val="24"/>
        </w:rPr>
        <w:t>mRNA i</w:t>
      </w:r>
      <w:r w:rsidR="00810D96">
        <w:rPr>
          <w:rFonts w:ascii="Times New Roman" w:hAnsi="Times New Roman" w:cs="Times New Roman"/>
          <w:sz w:val="24"/>
          <w:szCs w:val="24"/>
        </w:rPr>
        <w:t xml:space="preserve">nteractome capture identified a broad array of proteins </w:t>
      </w:r>
      <w:r w:rsidR="00C357FD">
        <w:rPr>
          <w:rFonts w:ascii="Times New Roman" w:hAnsi="Times New Roman" w:cs="Times New Roman"/>
          <w:sz w:val="24"/>
          <w:szCs w:val="24"/>
        </w:rPr>
        <w:t xml:space="preserve">with </w:t>
      </w:r>
      <w:r w:rsidR="00810D96">
        <w:rPr>
          <w:rFonts w:ascii="Times New Roman" w:hAnsi="Times New Roman" w:cs="Times New Roman"/>
          <w:sz w:val="24"/>
          <w:szCs w:val="24"/>
        </w:rPr>
        <w:t>known RBDs</w:t>
      </w:r>
      <w:r w:rsidR="00C357FD">
        <w:rPr>
          <w:rFonts w:ascii="Times New Roman" w:hAnsi="Times New Roman" w:cs="Times New Roman"/>
          <w:sz w:val="24"/>
          <w:szCs w:val="24"/>
        </w:rPr>
        <w:t>, covering</w:t>
      </w:r>
      <w:r w:rsidR="00810D96">
        <w:rPr>
          <w:rFonts w:ascii="Times New Roman" w:hAnsi="Times New Roman" w:cs="Times New Roman"/>
          <w:sz w:val="24"/>
          <w:szCs w:val="24"/>
        </w:rPr>
        <w:t xml:space="preserve"> </w:t>
      </w:r>
      <w:r w:rsidR="00C357FD">
        <w:rPr>
          <w:rFonts w:ascii="Times New Roman" w:hAnsi="Times New Roman" w:cs="Times New Roman"/>
          <w:sz w:val="24"/>
          <w:szCs w:val="24"/>
        </w:rPr>
        <w:t xml:space="preserve">more than 30 different known types. </w:t>
      </w:r>
      <w:r w:rsidR="00810D96">
        <w:rPr>
          <w:rFonts w:ascii="Times New Roman" w:hAnsi="Times New Roman" w:cs="Times New Roman"/>
          <w:sz w:val="24"/>
          <w:szCs w:val="24"/>
        </w:rPr>
        <w:t xml:space="preserve">Of these, </w:t>
      </w:r>
      <w:r w:rsidR="00E07834">
        <w:rPr>
          <w:rFonts w:ascii="Times New Roman" w:hAnsi="Times New Roman" w:cs="Times New Roman"/>
          <w:sz w:val="24"/>
          <w:szCs w:val="24"/>
        </w:rPr>
        <w:t>p</w:t>
      </w:r>
      <w:r>
        <w:rPr>
          <w:rFonts w:ascii="Times New Roman" w:hAnsi="Times New Roman" w:cs="Times New Roman"/>
          <w:sz w:val="24"/>
          <w:szCs w:val="24"/>
        </w:rPr>
        <w:t>roteins containing RRM domains constituted the largest class</w:t>
      </w:r>
      <w:r w:rsidR="007F09A1">
        <w:rPr>
          <w:rFonts w:ascii="Times New Roman" w:hAnsi="Times New Roman" w:cs="Times New Roman"/>
          <w:sz w:val="24"/>
          <w:szCs w:val="24"/>
        </w:rPr>
        <w:t xml:space="preserve"> (</w:t>
      </w:r>
      <w:r>
        <w:rPr>
          <w:rFonts w:ascii="Times New Roman" w:hAnsi="Times New Roman" w:cs="Times New Roman"/>
          <w:sz w:val="24"/>
          <w:szCs w:val="24"/>
        </w:rPr>
        <w:t xml:space="preserve">80 in the </w:t>
      </w:r>
      <w:r w:rsidR="00F806F3">
        <w:rPr>
          <w:rFonts w:ascii="Times New Roman" w:hAnsi="Times New Roman" w:cs="Times New Roman"/>
          <w:sz w:val="24"/>
          <w:szCs w:val="24"/>
        </w:rPr>
        <w:t>At-</w:t>
      </w:r>
      <w:r w:rsidR="007F09A1">
        <w:rPr>
          <w:rFonts w:ascii="Times New Roman" w:hAnsi="Times New Roman" w:cs="Times New Roman"/>
          <w:sz w:val="24"/>
          <w:szCs w:val="24"/>
        </w:rPr>
        <w:t xml:space="preserve">RBP set </w:t>
      </w:r>
      <w:r>
        <w:rPr>
          <w:rFonts w:ascii="Times New Roman" w:hAnsi="Times New Roman" w:cs="Times New Roman"/>
          <w:sz w:val="24"/>
          <w:szCs w:val="24"/>
        </w:rPr>
        <w:t xml:space="preserve">and 50 </w:t>
      </w:r>
      <w:r w:rsidR="007F09A1">
        <w:rPr>
          <w:rFonts w:ascii="Times New Roman" w:hAnsi="Times New Roman" w:cs="Times New Roman"/>
          <w:sz w:val="24"/>
          <w:szCs w:val="24"/>
        </w:rPr>
        <w:t xml:space="preserve">within </w:t>
      </w:r>
      <w:r>
        <w:rPr>
          <w:rFonts w:ascii="Times New Roman" w:hAnsi="Times New Roman" w:cs="Times New Roman"/>
          <w:sz w:val="24"/>
          <w:szCs w:val="24"/>
        </w:rPr>
        <w:t>candidate</w:t>
      </w:r>
      <w:r w:rsidR="007F09A1">
        <w:rPr>
          <w:rFonts w:ascii="Times New Roman" w:hAnsi="Times New Roman" w:cs="Times New Roman"/>
          <w:sz w:val="24"/>
          <w:szCs w:val="24"/>
        </w:rPr>
        <w:t xml:space="preserve"> </w:t>
      </w:r>
      <w:r w:rsidR="00F806F3">
        <w:rPr>
          <w:rFonts w:ascii="Times New Roman" w:hAnsi="Times New Roman" w:cs="Times New Roman"/>
          <w:sz w:val="24"/>
          <w:szCs w:val="24"/>
        </w:rPr>
        <w:t>At-</w:t>
      </w:r>
      <w:r w:rsidR="007F09A1">
        <w:rPr>
          <w:rFonts w:ascii="Times New Roman" w:hAnsi="Times New Roman" w:cs="Times New Roman"/>
          <w:sz w:val="24"/>
          <w:szCs w:val="24"/>
        </w:rPr>
        <w:t>RBP</w:t>
      </w:r>
      <w:r w:rsidR="00F806F3">
        <w:rPr>
          <w:rFonts w:ascii="Times New Roman" w:hAnsi="Times New Roman" w:cs="Times New Roman"/>
          <w:sz w:val="24"/>
          <w:szCs w:val="24"/>
        </w:rPr>
        <w:t xml:space="preserve"> </w:t>
      </w:r>
      <w:r w:rsidR="007F09A1">
        <w:rPr>
          <w:rFonts w:ascii="Times New Roman" w:hAnsi="Times New Roman" w:cs="Times New Roman"/>
          <w:sz w:val="24"/>
          <w:szCs w:val="24"/>
        </w:rPr>
        <w:t>s</w:t>
      </w:r>
      <w:r w:rsidR="00F806F3">
        <w:rPr>
          <w:rFonts w:ascii="Times New Roman" w:hAnsi="Times New Roman" w:cs="Times New Roman"/>
          <w:sz w:val="24"/>
          <w:szCs w:val="24"/>
        </w:rPr>
        <w:t>et</w:t>
      </w:r>
      <w:r w:rsidR="007F09A1">
        <w:rPr>
          <w:rFonts w:ascii="Times New Roman" w:hAnsi="Times New Roman" w:cs="Times New Roman"/>
          <w:sz w:val="24"/>
          <w:szCs w:val="24"/>
        </w:rPr>
        <w:t>) and thus we captured</w:t>
      </w:r>
      <w:r>
        <w:rPr>
          <w:rFonts w:ascii="Times New Roman" w:hAnsi="Times New Roman" w:cs="Times New Roman"/>
          <w:sz w:val="24"/>
          <w:szCs w:val="24"/>
        </w:rPr>
        <w:t xml:space="preserve"> the majority of </w:t>
      </w:r>
      <w:r w:rsidR="002445B9">
        <w:rPr>
          <w:rFonts w:ascii="Times New Roman" w:hAnsi="Times New Roman" w:cs="Times New Roman"/>
          <w:sz w:val="24"/>
          <w:szCs w:val="24"/>
        </w:rPr>
        <w:t>the 197 bioinformatically predicted RRM domain proteins in Arabidopsis (Silverman et al., 2013). Similarly, of the 28 predicted KH domain proteins (Silverman et al., 2013), 19 have been detected in the interactome (7 proteins) and candidates (12 proteins)</w:t>
      </w:r>
      <w:r w:rsidR="00A61170">
        <w:rPr>
          <w:rFonts w:ascii="Times New Roman" w:hAnsi="Times New Roman" w:cs="Times New Roman"/>
          <w:sz w:val="24"/>
          <w:szCs w:val="24"/>
        </w:rPr>
        <w:t xml:space="preserve"> </w:t>
      </w:r>
      <w:r w:rsidR="002445B9">
        <w:rPr>
          <w:rFonts w:ascii="Times New Roman" w:hAnsi="Times New Roman" w:cs="Times New Roman"/>
          <w:sz w:val="24"/>
          <w:szCs w:val="24"/>
        </w:rPr>
        <w:t>(Figure 3</w:t>
      </w:r>
      <w:r w:rsidR="00041176">
        <w:rPr>
          <w:rFonts w:ascii="Times New Roman" w:hAnsi="Times New Roman" w:cs="Times New Roman"/>
          <w:sz w:val="24"/>
          <w:szCs w:val="24"/>
        </w:rPr>
        <w:t>A</w:t>
      </w:r>
      <w:r w:rsidR="002445B9">
        <w:rPr>
          <w:rFonts w:ascii="Times New Roman" w:hAnsi="Times New Roman" w:cs="Times New Roman"/>
          <w:sz w:val="24"/>
          <w:szCs w:val="24"/>
        </w:rPr>
        <w:t xml:space="preserve">), indicating that the majority of RRM and KH domain proteins are </w:t>
      </w:r>
      <w:r w:rsidR="00810D96">
        <w:rPr>
          <w:rFonts w:ascii="Times New Roman" w:hAnsi="Times New Roman" w:cs="Times New Roman"/>
          <w:sz w:val="24"/>
          <w:szCs w:val="24"/>
        </w:rPr>
        <w:t xml:space="preserve">expressed and </w:t>
      </w:r>
      <w:r w:rsidR="002445B9">
        <w:rPr>
          <w:rFonts w:ascii="Times New Roman" w:hAnsi="Times New Roman" w:cs="Times New Roman"/>
          <w:sz w:val="24"/>
          <w:szCs w:val="24"/>
        </w:rPr>
        <w:t xml:space="preserve">bound to poly(A) RNA in the seedling. </w:t>
      </w:r>
      <w:r w:rsidR="00E07834">
        <w:rPr>
          <w:rFonts w:ascii="Times New Roman" w:hAnsi="Times New Roman" w:cs="Times New Roman"/>
          <w:sz w:val="24"/>
          <w:szCs w:val="24"/>
        </w:rPr>
        <w:t xml:space="preserve">Proteins harbouring </w:t>
      </w:r>
      <w:r w:rsidR="00F542AE">
        <w:rPr>
          <w:rFonts w:ascii="Times New Roman" w:hAnsi="Times New Roman" w:cs="Times New Roman"/>
          <w:sz w:val="24"/>
          <w:szCs w:val="24"/>
        </w:rPr>
        <w:t>diverse</w:t>
      </w:r>
      <w:r w:rsidR="00E07834">
        <w:rPr>
          <w:rFonts w:ascii="Times New Roman" w:hAnsi="Times New Roman" w:cs="Times New Roman"/>
          <w:sz w:val="24"/>
          <w:szCs w:val="24"/>
        </w:rPr>
        <w:t xml:space="preserve"> canonical RBDs such as the</w:t>
      </w:r>
      <w:r w:rsidR="00F542AE">
        <w:rPr>
          <w:rFonts w:ascii="Times New Roman" w:hAnsi="Times New Roman" w:cs="Times New Roman"/>
          <w:sz w:val="24"/>
          <w:szCs w:val="24"/>
        </w:rPr>
        <w:t xml:space="preserve"> </w:t>
      </w:r>
      <w:r w:rsidR="00E07834">
        <w:rPr>
          <w:rFonts w:ascii="Times New Roman" w:hAnsi="Times New Roman" w:cs="Times New Roman"/>
          <w:sz w:val="24"/>
          <w:szCs w:val="24"/>
        </w:rPr>
        <w:t>Nuclear Transport Factor 2 (NTF2), Like-Sm (LSM), Pumilio (PUF) and La domains</w:t>
      </w:r>
      <w:r w:rsidR="00F542AE">
        <w:rPr>
          <w:rFonts w:ascii="Times New Roman" w:hAnsi="Times New Roman" w:cs="Times New Roman"/>
          <w:sz w:val="24"/>
          <w:szCs w:val="24"/>
        </w:rPr>
        <w:t>, were</w:t>
      </w:r>
      <w:r w:rsidR="00E07834">
        <w:rPr>
          <w:rFonts w:ascii="Times New Roman" w:hAnsi="Times New Roman" w:cs="Times New Roman"/>
          <w:sz w:val="24"/>
          <w:szCs w:val="24"/>
        </w:rPr>
        <w:t xml:space="preserve"> all </w:t>
      </w:r>
      <w:r w:rsidR="00F542AE">
        <w:rPr>
          <w:rFonts w:ascii="Times New Roman" w:hAnsi="Times New Roman" w:cs="Times New Roman"/>
          <w:sz w:val="24"/>
          <w:szCs w:val="24"/>
        </w:rPr>
        <w:t xml:space="preserve">readily captured </w:t>
      </w:r>
      <w:r w:rsidR="00E07834">
        <w:rPr>
          <w:rFonts w:ascii="Times New Roman" w:hAnsi="Times New Roman" w:cs="Times New Roman"/>
          <w:sz w:val="24"/>
          <w:szCs w:val="24"/>
        </w:rPr>
        <w:t xml:space="preserve">(Figure </w:t>
      </w:r>
      <w:r w:rsidR="00F542AE">
        <w:rPr>
          <w:rFonts w:ascii="Times New Roman" w:hAnsi="Times New Roman" w:cs="Times New Roman"/>
          <w:sz w:val="24"/>
          <w:szCs w:val="24"/>
        </w:rPr>
        <w:t>3</w:t>
      </w:r>
      <w:r w:rsidR="00E07834">
        <w:rPr>
          <w:rFonts w:ascii="Times New Roman" w:hAnsi="Times New Roman" w:cs="Times New Roman"/>
          <w:sz w:val="24"/>
          <w:szCs w:val="24"/>
        </w:rPr>
        <w:t>A).</w:t>
      </w:r>
      <w:r w:rsidR="00F542AE">
        <w:rPr>
          <w:rFonts w:ascii="Times New Roman" w:hAnsi="Times New Roman" w:cs="Times New Roman"/>
          <w:sz w:val="24"/>
          <w:szCs w:val="24"/>
        </w:rPr>
        <w:t xml:space="preserve"> Additionally, m</w:t>
      </w:r>
      <w:r>
        <w:rPr>
          <w:rFonts w:ascii="Times New Roman" w:hAnsi="Times New Roman" w:cs="Times New Roman"/>
          <w:sz w:val="24"/>
          <w:szCs w:val="24"/>
        </w:rPr>
        <w:t xml:space="preserve">ultiple zinc-finger proteins </w:t>
      </w:r>
      <w:r w:rsidR="00920397">
        <w:rPr>
          <w:rFonts w:ascii="Times New Roman" w:hAnsi="Times New Roman" w:cs="Times New Roman"/>
          <w:sz w:val="24"/>
          <w:szCs w:val="24"/>
        </w:rPr>
        <w:t xml:space="preserve">were identified as RNA-binding </w:t>
      </w:r>
      <w:r>
        <w:rPr>
          <w:rFonts w:ascii="Times New Roman" w:hAnsi="Times New Roman" w:cs="Times New Roman"/>
          <w:sz w:val="24"/>
          <w:szCs w:val="24"/>
        </w:rPr>
        <w:t xml:space="preserve">(Figure </w:t>
      </w:r>
      <w:r w:rsidR="00F542AE">
        <w:rPr>
          <w:rFonts w:ascii="Times New Roman" w:hAnsi="Times New Roman" w:cs="Times New Roman"/>
          <w:sz w:val="24"/>
          <w:szCs w:val="24"/>
        </w:rPr>
        <w:t>3A</w:t>
      </w:r>
      <w:r>
        <w:rPr>
          <w:rFonts w:ascii="Times New Roman" w:hAnsi="Times New Roman" w:cs="Times New Roman"/>
          <w:sz w:val="24"/>
          <w:szCs w:val="24"/>
        </w:rPr>
        <w:t xml:space="preserve">), including </w:t>
      </w:r>
      <w:r w:rsidR="0053215E">
        <w:rPr>
          <w:rFonts w:ascii="Times New Roman" w:hAnsi="Times New Roman" w:cs="Times New Roman"/>
          <w:sz w:val="24"/>
          <w:szCs w:val="24"/>
        </w:rPr>
        <w:t>those sub-</w:t>
      </w:r>
      <w:r>
        <w:rPr>
          <w:rFonts w:ascii="Times New Roman" w:hAnsi="Times New Roman" w:cs="Times New Roman"/>
          <w:sz w:val="24"/>
          <w:szCs w:val="24"/>
        </w:rPr>
        <w:t xml:space="preserve">types known to interact with </w:t>
      </w:r>
      <w:r>
        <w:rPr>
          <w:rFonts w:ascii="Times New Roman" w:hAnsi="Times New Roman" w:cs="Times New Roman"/>
          <w:sz w:val="24"/>
          <w:szCs w:val="24"/>
        </w:rPr>
        <w:lastRenderedPageBreak/>
        <w:t>RNA, such as zf-CCCH, zf-CCHC and zf-C2H2 (Li et al., 2013; Ciftci-Yilmaz and Mittler, 2008), as well as others such as zf-RanBP, which has been shown to interact with RNA in humans (Ngu</w:t>
      </w:r>
      <w:r w:rsidR="000B3668">
        <w:rPr>
          <w:rFonts w:ascii="Times New Roman" w:hAnsi="Times New Roman" w:cs="Times New Roman"/>
          <w:sz w:val="24"/>
          <w:szCs w:val="24"/>
        </w:rPr>
        <w:t>yen et al., 2011</w:t>
      </w:r>
      <w:r>
        <w:rPr>
          <w:rFonts w:ascii="Times New Roman" w:hAnsi="Times New Roman" w:cs="Times New Roman"/>
          <w:sz w:val="24"/>
          <w:szCs w:val="24"/>
        </w:rPr>
        <w:t xml:space="preserve">; Vandevenne et al., 2014), but not in plants. Within these zinc-finger protein classes, </w:t>
      </w:r>
      <w:r w:rsidR="006E00E2">
        <w:rPr>
          <w:rFonts w:ascii="Times New Roman" w:hAnsi="Times New Roman" w:cs="Times New Roman"/>
          <w:sz w:val="24"/>
          <w:szCs w:val="24"/>
        </w:rPr>
        <w:t>ten</w:t>
      </w:r>
      <w:r w:rsidR="008C0902">
        <w:rPr>
          <w:rFonts w:ascii="Times New Roman" w:hAnsi="Times New Roman" w:cs="Times New Roman"/>
          <w:sz w:val="24"/>
          <w:szCs w:val="24"/>
        </w:rPr>
        <w:t xml:space="preserve"> </w:t>
      </w:r>
      <w:r>
        <w:rPr>
          <w:rFonts w:ascii="Times New Roman" w:hAnsi="Times New Roman" w:cs="Times New Roman"/>
          <w:sz w:val="24"/>
          <w:szCs w:val="24"/>
        </w:rPr>
        <w:t>proteins not previously associated with RNA-binding have been identified</w:t>
      </w:r>
      <w:r w:rsidR="006E00E2">
        <w:rPr>
          <w:rFonts w:ascii="Times New Roman" w:hAnsi="Times New Roman" w:cs="Times New Roman"/>
          <w:sz w:val="24"/>
          <w:szCs w:val="24"/>
        </w:rPr>
        <w:t xml:space="preserve"> (</w:t>
      </w:r>
      <w:r w:rsidR="00437225">
        <w:rPr>
          <w:rFonts w:ascii="Times New Roman" w:hAnsi="Times New Roman" w:cs="Times New Roman"/>
          <w:sz w:val="24"/>
          <w:szCs w:val="24"/>
        </w:rPr>
        <w:t xml:space="preserve">Supplemental </w:t>
      </w:r>
      <w:r w:rsidR="006E00E2">
        <w:rPr>
          <w:rFonts w:ascii="Times New Roman" w:hAnsi="Times New Roman" w:cs="Times New Roman"/>
          <w:sz w:val="24"/>
          <w:szCs w:val="24"/>
        </w:rPr>
        <w:t>Table</w:t>
      </w:r>
      <w:r w:rsidR="00437225">
        <w:rPr>
          <w:rFonts w:ascii="Times New Roman" w:hAnsi="Times New Roman" w:cs="Times New Roman"/>
          <w:sz w:val="24"/>
          <w:szCs w:val="24"/>
        </w:rPr>
        <w:t xml:space="preserve"> </w:t>
      </w:r>
      <w:r w:rsidR="00041176">
        <w:rPr>
          <w:rFonts w:ascii="Times New Roman" w:hAnsi="Times New Roman" w:cs="Times New Roman"/>
          <w:sz w:val="24"/>
          <w:szCs w:val="24"/>
        </w:rPr>
        <w:t>1</w:t>
      </w:r>
      <w:r w:rsidR="006E00E2">
        <w:rPr>
          <w:rFonts w:ascii="Times New Roman" w:hAnsi="Times New Roman" w:cs="Times New Roman"/>
          <w:sz w:val="24"/>
          <w:szCs w:val="24"/>
        </w:rPr>
        <w:t>)</w:t>
      </w:r>
      <w:r>
        <w:rPr>
          <w:rFonts w:ascii="Times New Roman" w:hAnsi="Times New Roman" w:cs="Times New Roman"/>
          <w:sz w:val="24"/>
          <w:szCs w:val="24"/>
        </w:rPr>
        <w:t>, expanding our knowledge on zinc-finger containing RBPs.</w:t>
      </w:r>
    </w:p>
    <w:p w14:paraId="51809263" w14:textId="101D5272" w:rsidR="00695A7D" w:rsidRDefault="00F806F3" w:rsidP="00695A7D">
      <w:pPr>
        <w:spacing w:line="480" w:lineRule="auto"/>
        <w:rPr>
          <w:rFonts w:ascii="Times New Roman" w:hAnsi="Times New Roman" w:cs="Times New Roman"/>
          <w:sz w:val="24"/>
          <w:szCs w:val="24"/>
        </w:rPr>
      </w:pPr>
      <w:r>
        <w:rPr>
          <w:rFonts w:ascii="Times New Roman" w:hAnsi="Times New Roman" w:cs="Times New Roman"/>
          <w:sz w:val="24"/>
          <w:szCs w:val="24"/>
        </w:rPr>
        <w:t>Other canonical RBPs detected include ARGONA</w:t>
      </w:r>
      <w:r w:rsidR="006E6F4B">
        <w:rPr>
          <w:rFonts w:ascii="Times New Roman" w:hAnsi="Times New Roman" w:cs="Times New Roman"/>
          <w:sz w:val="24"/>
          <w:szCs w:val="24"/>
        </w:rPr>
        <w:t>U</w:t>
      </w:r>
      <w:r>
        <w:rPr>
          <w:rFonts w:ascii="Times New Roman" w:hAnsi="Times New Roman" w:cs="Times New Roman"/>
          <w:sz w:val="24"/>
          <w:szCs w:val="24"/>
        </w:rPr>
        <w:t>TE (AGO) proteins that contain PAZ and PIWI domains</w:t>
      </w:r>
      <w:r w:rsidR="004F29A9">
        <w:rPr>
          <w:rFonts w:ascii="Times New Roman" w:hAnsi="Times New Roman" w:cs="Times New Roman"/>
          <w:sz w:val="24"/>
          <w:szCs w:val="24"/>
        </w:rPr>
        <w:t xml:space="preserve"> (Figure 3A)</w:t>
      </w:r>
      <w:r>
        <w:rPr>
          <w:rFonts w:ascii="Times New Roman" w:hAnsi="Times New Roman" w:cs="Times New Roman"/>
          <w:sz w:val="24"/>
          <w:szCs w:val="24"/>
        </w:rPr>
        <w:t xml:space="preserve">. Both AGO1 and AGO2 were detected in the At-RBP set and AGO4 in the candidate At-RBP set. </w:t>
      </w:r>
      <w:r w:rsidR="002F2698">
        <w:rPr>
          <w:rFonts w:ascii="Times New Roman" w:hAnsi="Times New Roman" w:cs="Times New Roman"/>
          <w:sz w:val="24"/>
          <w:szCs w:val="24"/>
        </w:rPr>
        <w:t>T</w:t>
      </w:r>
      <w:r w:rsidR="00B633CC">
        <w:rPr>
          <w:rFonts w:ascii="Times New Roman" w:hAnsi="Times New Roman" w:cs="Times New Roman"/>
          <w:sz w:val="24"/>
          <w:szCs w:val="24"/>
        </w:rPr>
        <w:t xml:space="preserve">his is the first report of successful </w:t>
      </w:r>
      <w:r w:rsidRPr="00E32A07">
        <w:rPr>
          <w:rFonts w:ascii="Times New Roman" w:hAnsi="Times New Roman" w:cs="Times New Roman"/>
          <w:sz w:val="24"/>
          <w:szCs w:val="24"/>
        </w:rPr>
        <w:t>UV cross</w:t>
      </w:r>
      <w:r w:rsidR="00B633CC">
        <w:rPr>
          <w:rFonts w:ascii="Times New Roman" w:hAnsi="Times New Roman" w:cs="Times New Roman"/>
          <w:sz w:val="24"/>
          <w:szCs w:val="24"/>
        </w:rPr>
        <w:t>-</w:t>
      </w:r>
      <w:r w:rsidRPr="00E32A07">
        <w:rPr>
          <w:rFonts w:ascii="Times New Roman" w:hAnsi="Times New Roman" w:cs="Times New Roman"/>
          <w:sz w:val="24"/>
          <w:szCs w:val="24"/>
        </w:rPr>
        <w:t xml:space="preserve">linking </w:t>
      </w:r>
      <w:r w:rsidR="00B633CC">
        <w:rPr>
          <w:rFonts w:ascii="Times New Roman" w:hAnsi="Times New Roman" w:cs="Times New Roman"/>
          <w:sz w:val="24"/>
          <w:szCs w:val="24"/>
        </w:rPr>
        <w:t xml:space="preserve">of AGO proteins to mRNA in plants, </w:t>
      </w:r>
      <w:r w:rsidRPr="00E32A07">
        <w:rPr>
          <w:rFonts w:ascii="Times New Roman" w:hAnsi="Times New Roman" w:cs="Times New Roman"/>
          <w:sz w:val="24"/>
          <w:szCs w:val="24"/>
        </w:rPr>
        <w:t xml:space="preserve">and </w:t>
      </w:r>
      <w:r w:rsidR="00B633CC">
        <w:rPr>
          <w:rFonts w:ascii="Times New Roman" w:hAnsi="Times New Roman" w:cs="Times New Roman"/>
          <w:sz w:val="24"/>
          <w:szCs w:val="24"/>
        </w:rPr>
        <w:t xml:space="preserve">provides the basis for </w:t>
      </w:r>
      <w:r w:rsidR="003D46DC">
        <w:rPr>
          <w:rFonts w:ascii="Times New Roman" w:hAnsi="Times New Roman" w:cs="Times New Roman"/>
          <w:sz w:val="24"/>
          <w:szCs w:val="24"/>
        </w:rPr>
        <w:t xml:space="preserve">future </w:t>
      </w:r>
      <w:r w:rsidR="00B633CC">
        <w:rPr>
          <w:rFonts w:ascii="Times New Roman" w:hAnsi="Times New Roman" w:cs="Times New Roman"/>
          <w:sz w:val="24"/>
          <w:szCs w:val="24"/>
        </w:rPr>
        <w:t>determi</w:t>
      </w:r>
      <w:r w:rsidR="003D46DC">
        <w:rPr>
          <w:rFonts w:ascii="Times New Roman" w:hAnsi="Times New Roman" w:cs="Times New Roman"/>
          <w:sz w:val="24"/>
          <w:szCs w:val="24"/>
        </w:rPr>
        <w:t>nation of</w:t>
      </w:r>
      <w:r w:rsidR="00B633CC">
        <w:rPr>
          <w:rFonts w:ascii="Times New Roman" w:hAnsi="Times New Roman" w:cs="Times New Roman"/>
          <w:sz w:val="24"/>
          <w:szCs w:val="24"/>
        </w:rPr>
        <w:t xml:space="preserve"> </w:t>
      </w:r>
      <w:del w:id="49" w:author="Thomas Preiss" w:date="2016-06-09T22:49:00Z">
        <w:r w:rsidR="00B633CC" w:rsidDel="00CA38A0">
          <w:rPr>
            <w:rFonts w:ascii="Times New Roman" w:hAnsi="Times New Roman" w:cs="Times New Roman"/>
            <w:sz w:val="24"/>
            <w:szCs w:val="24"/>
          </w:rPr>
          <w:delText xml:space="preserve">mRNA </w:delText>
        </w:r>
      </w:del>
      <w:ins w:id="50" w:author="Thomas Preiss" w:date="2016-06-09T22:49:00Z">
        <w:r w:rsidR="00CA38A0">
          <w:rPr>
            <w:rFonts w:ascii="Times New Roman" w:hAnsi="Times New Roman" w:cs="Times New Roman"/>
            <w:sz w:val="24"/>
            <w:szCs w:val="24"/>
          </w:rPr>
          <w:t xml:space="preserve">sRNA </w:t>
        </w:r>
      </w:ins>
      <w:r w:rsidR="00B633CC">
        <w:rPr>
          <w:rFonts w:ascii="Times New Roman" w:hAnsi="Times New Roman" w:cs="Times New Roman"/>
          <w:sz w:val="24"/>
          <w:szCs w:val="24"/>
        </w:rPr>
        <w:t xml:space="preserve">targets via methods such as </w:t>
      </w:r>
      <w:r w:rsidRPr="00E32A07">
        <w:rPr>
          <w:rFonts w:ascii="Times New Roman" w:hAnsi="Times New Roman" w:cs="Times New Roman"/>
          <w:sz w:val="24"/>
          <w:szCs w:val="24"/>
        </w:rPr>
        <w:t>immunoprecipitation followed by high-throughput sequencing (HITS-CLIP)</w:t>
      </w:r>
      <w:r w:rsidR="00B633CC">
        <w:rPr>
          <w:rFonts w:ascii="Times New Roman" w:hAnsi="Times New Roman" w:cs="Times New Roman"/>
          <w:sz w:val="24"/>
          <w:szCs w:val="24"/>
        </w:rPr>
        <w:t>, a long established method in animal cell yet to be applied in plants</w:t>
      </w:r>
      <w:r w:rsidR="008129AE">
        <w:rPr>
          <w:rFonts w:ascii="Times New Roman" w:hAnsi="Times New Roman" w:cs="Times New Roman"/>
          <w:sz w:val="24"/>
          <w:szCs w:val="24"/>
        </w:rPr>
        <w:t xml:space="preserve"> (Chi et al., 2009)</w:t>
      </w:r>
      <w:r w:rsidRPr="00E32A07">
        <w:rPr>
          <w:rFonts w:ascii="Times New Roman" w:hAnsi="Times New Roman" w:cs="Times New Roman"/>
          <w:sz w:val="24"/>
          <w:szCs w:val="24"/>
        </w:rPr>
        <w:t>.</w:t>
      </w:r>
      <w:r w:rsidR="003F6EFB">
        <w:rPr>
          <w:rFonts w:ascii="Times New Roman" w:hAnsi="Times New Roman" w:cs="Times New Roman"/>
          <w:sz w:val="24"/>
          <w:szCs w:val="24"/>
        </w:rPr>
        <w:t xml:space="preserve"> </w:t>
      </w:r>
      <w:r w:rsidR="00695A7D">
        <w:rPr>
          <w:rFonts w:ascii="Times New Roman" w:hAnsi="Times New Roman" w:cs="Times New Roman"/>
          <w:sz w:val="24"/>
          <w:szCs w:val="24"/>
        </w:rPr>
        <w:t xml:space="preserve">Lastly, we have captured many canonical RBP families that are involved in responses to various abiotic stresses including GR-RBPs, cold shock domain (CSD) proteins, tudor-SN proteins and DEAD box RNA helicases (Kim et al., 2007b; Kwak et al., 2005; </w:t>
      </w:r>
      <w:r w:rsidR="00695A7D" w:rsidRPr="00EF4168">
        <w:rPr>
          <w:rFonts w:ascii="Times New Roman" w:hAnsi="Times New Roman" w:cs="Times New Roman"/>
          <w:sz w:val="24"/>
          <w:szCs w:val="24"/>
        </w:rPr>
        <w:t>Lorković et al., 2009</w:t>
      </w:r>
      <w:r w:rsidR="00695A7D">
        <w:rPr>
          <w:rFonts w:ascii="Times New Roman" w:hAnsi="Times New Roman" w:cs="Times New Roman"/>
          <w:sz w:val="24"/>
          <w:szCs w:val="24"/>
        </w:rPr>
        <w:t>; Jung et al., 2013; dit Frey et al., 2010)</w:t>
      </w:r>
      <w:r w:rsidR="00547389">
        <w:rPr>
          <w:rFonts w:ascii="Times New Roman" w:hAnsi="Times New Roman" w:cs="Times New Roman"/>
          <w:sz w:val="24"/>
          <w:szCs w:val="24"/>
        </w:rPr>
        <w:t xml:space="preserve"> (Figure 3A)</w:t>
      </w:r>
      <w:r w:rsidR="00695A7D">
        <w:rPr>
          <w:rFonts w:ascii="Times New Roman" w:hAnsi="Times New Roman" w:cs="Times New Roman"/>
          <w:sz w:val="24"/>
          <w:szCs w:val="24"/>
        </w:rPr>
        <w:t>.</w:t>
      </w:r>
    </w:p>
    <w:p w14:paraId="27A839AC" w14:textId="77777777" w:rsidR="005C48AE" w:rsidRDefault="005C48AE" w:rsidP="00041176">
      <w:pPr>
        <w:spacing w:after="0" w:line="480" w:lineRule="auto"/>
        <w:rPr>
          <w:rFonts w:ascii="Times New Roman" w:hAnsi="Times New Roman" w:cs="Times New Roman"/>
          <w:sz w:val="24"/>
          <w:szCs w:val="24"/>
        </w:rPr>
      </w:pPr>
    </w:p>
    <w:p w14:paraId="48F32221" w14:textId="7D6A98EE" w:rsidR="00177A5C" w:rsidRPr="00437225" w:rsidRDefault="00E93918" w:rsidP="006E16F7">
      <w:pPr>
        <w:spacing w:line="480" w:lineRule="auto"/>
        <w:rPr>
          <w:rFonts w:ascii="Times New Roman" w:hAnsi="Times New Roman" w:cs="Times New Roman"/>
          <w:b/>
          <w:sz w:val="24"/>
          <w:szCs w:val="24"/>
        </w:rPr>
      </w:pPr>
      <w:r>
        <w:rPr>
          <w:rFonts w:ascii="Times New Roman" w:hAnsi="Times New Roman" w:cs="Times New Roman"/>
          <w:b/>
          <w:sz w:val="24"/>
          <w:szCs w:val="24"/>
        </w:rPr>
        <w:t>Limited c</w:t>
      </w:r>
      <w:r w:rsidR="00ED24A5">
        <w:rPr>
          <w:rFonts w:ascii="Times New Roman" w:hAnsi="Times New Roman" w:cs="Times New Roman"/>
          <w:b/>
          <w:sz w:val="24"/>
          <w:szCs w:val="24"/>
        </w:rPr>
        <w:t>apture</w:t>
      </w:r>
      <w:r w:rsidR="00177A5C">
        <w:rPr>
          <w:rFonts w:ascii="Times New Roman" w:hAnsi="Times New Roman" w:cs="Times New Roman"/>
          <w:b/>
          <w:sz w:val="24"/>
          <w:szCs w:val="24"/>
        </w:rPr>
        <w:t xml:space="preserve"> of </w:t>
      </w:r>
      <w:r>
        <w:rPr>
          <w:rFonts w:ascii="Times New Roman" w:hAnsi="Times New Roman" w:cs="Times New Roman"/>
          <w:b/>
          <w:sz w:val="24"/>
          <w:szCs w:val="24"/>
        </w:rPr>
        <w:t xml:space="preserve">mitochondrial and chloroplastic </w:t>
      </w:r>
      <w:r w:rsidR="00177A5C">
        <w:rPr>
          <w:rFonts w:ascii="Times New Roman" w:hAnsi="Times New Roman" w:cs="Times New Roman"/>
          <w:b/>
          <w:sz w:val="24"/>
          <w:szCs w:val="24"/>
        </w:rPr>
        <w:t>RBP</w:t>
      </w:r>
      <w:r w:rsidR="00ED24A5">
        <w:rPr>
          <w:rFonts w:ascii="Times New Roman" w:hAnsi="Times New Roman" w:cs="Times New Roman"/>
          <w:b/>
          <w:sz w:val="24"/>
          <w:szCs w:val="24"/>
        </w:rPr>
        <w:t xml:space="preserve">s in etiolated seedlings </w:t>
      </w:r>
    </w:p>
    <w:p w14:paraId="04ABC611" w14:textId="4B4E864B" w:rsidR="006E16F7" w:rsidRDefault="00E07834" w:rsidP="006E16F7">
      <w:pPr>
        <w:spacing w:line="480" w:lineRule="auto"/>
        <w:rPr>
          <w:rFonts w:ascii="Times New Roman" w:hAnsi="Times New Roman" w:cs="Times New Roman"/>
          <w:sz w:val="24"/>
          <w:szCs w:val="24"/>
        </w:rPr>
      </w:pPr>
      <w:r>
        <w:rPr>
          <w:rFonts w:ascii="Times New Roman" w:hAnsi="Times New Roman" w:cs="Times New Roman"/>
          <w:sz w:val="24"/>
          <w:szCs w:val="24"/>
        </w:rPr>
        <w:t>Consistent with previous studies (Castello et al., 2012; Liao et al., 2016), we found multiple cytoplasmic ribosomal proteins (RPs) within the plant mRNA interactome (27 protein</w:t>
      </w:r>
      <w:r w:rsidR="006132BB">
        <w:rPr>
          <w:rFonts w:ascii="Times New Roman" w:hAnsi="Times New Roman" w:cs="Times New Roman"/>
          <w:sz w:val="24"/>
          <w:szCs w:val="24"/>
        </w:rPr>
        <w:t>s</w:t>
      </w:r>
      <w:r>
        <w:rPr>
          <w:rFonts w:ascii="Times New Roman" w:hAnsi="Times New Roman" w:cs="Times New Roman"/>
          <w:sz w:val="24"/>
          <w:szCs w:val="24"/>
        </w:rPr>
        <w:t xml:space="preserve"> of the large and 32 of the small ribosomal subunit; Supplemental Data Set 1). Several RPs are known to be in direct contact with mRNA (Pisarev et al., 2008) and a number of RPs also have extra-ribosomal functions in mRNA regulation (Warner and McIntosh, 2009</w:t>
      </w:r>
      <w:r w:rsidR="00F542AE">
        <w:rPr>
          <w:rFonts w:ascii="Times New Roman" w:hAnsi="Times New Roman" w:cs="Times New Roman"/>
          <w:sz w:val="24"/>
          <w:szCs w:val="24"/>
        </w:rPr>
        <w:t>)</w:t>
      </w:r>
      <w:r>
        <w:rPr>
          <w:rFonts w:ascii="Times New Roman" w:hAnsi="Times New Roman" w:cs="Times New Roman"/>
          <w:sz w:val="24"/>
          <w:szCs w:val="24"/>
        </w:rPr>
        <w:t xml:space="preserve">. The capture of polyadenylated rRNA processing intermediates (Sikorski et al., 2015) </w:t>
      </w:r>
      <w:r w:rsidR="00F542AE">
        <w:rPr>
          <w:rFonts w:ascii="Times New Roman" w:hAnsi="Times New Roman" w:cs="Times New Roman"/>
          <w:sz w:val="24"/>
          <w:szCs w:val="24"/>
        </w:rPr>
        <w:t>is</w:t>
      </w:r>
      <w:r>
        <w:rPr>
          <w:rFonts w:ascii="Times New Roman" w:hAnsi="Times New Roman" w:cs="Times New Roman"/>
          <w:sz w:val="24"/>
          <w:szCs w:val="24"/>
        </w:rPr>
        <w:t xml:space="preserve"> also </w:t>
      </w:r>
      <w:r w:rsidR="00F542AE">
        <w:rPr>
          <w:rFonts w:ascii="Times New Roman" w:hAnsi="Times New Roman" w:cs="Times New Roman"/>
          <w:sz w:val="24"/>
          <w:szCs w:val="24"/>
        </w:rPr>
        <w:t xml:space="preserve">likely to </w:t>
      </w:r>
      <w:r>
        <w:rPr>
          <w:rFonts w:ascii="Times New Roman" w:hAnsi="Times New Roman" w:cs="Times New Roman"/>
          <w:sz w:val="24"/>
          <w:szCs w:val="24"/>
        </w:rPr>
        <w:t xml:space="preserve">have contributed to the isolation of cytoplasmic RPs. By contrast, only one chloroplastic </w:t>
      </w:r>
      <w:r>
        <w:rPr>
          <w:rFonts w:ascii="Times New Roman" w:hAnsi="Times New Roman" w:cs="Times New Roman"/>
          <w:sz w:val="24"/>
          <w:szCs w:val="24"/>
        </w:rPr>
        <w:lastRenderedPageBreak/>
        <w:t>and one mitochondrial RP w</w:t>
      </w:r>
      <w:r w:rsidR="00F542AE">
        <w:rPr>
          <w:rFonts w:ascii="Times New Roman" w:hAnsi="Times New Roman" w:cs="Times New Roman"/>
          <w:sz w:val="24"/>
          <w:szCs w:val="24"/>
        </w:rPr>
        <w:t>ere</w:t>
      </w:r>
      <w:r>
        <w:rPr>
          <w:rFonts w:ascii="Times New Roman" w:hAnsi="Times New Roman" w:cs="Times New Roman"/>
          <w:sz w:val="24"/>
          <w:szCs w:val="24"/>
        </w:rPr>
        <w:t xml:space="preserve"> </w:t>
      </w:r>
      <w:r w:rsidR="00D07272">
        <w:rPr>
          <w:rFonts w:ascii="Times New Roman" w:hAnsi="Times New Roman" w:cs="Times New Roman"/>
          <w:sz w:val="24"/>
          <w:szCs w:val="24"/>
        </w:rPr>
        <w:t xml:space="preserve">captured </w:t>
      </w:r>
      <w:r>
        <w:rPr>
          <w:rFonts w:ascii="Times New Roman" w:hAnsi="Times New Roman" w:cs="Times New Roman"/>
          <w:sz w:val="24"/>
          <w:szCs w:val="24"/>
        </w:rPr>
        <w:t>despite a total of 46 mitochondrial and chloroplastic RPs being pre</w:t>
      </w:r>
      <w:r w:rsidR="00F542AE">
        <w:rPr>
          <w:rFonts w:ascii="Times New Roman" w:hAnsi="Times New Roman" w:cs="Times New Roman"/>
          <w:sz w:val="24"/>
          <w:szCs w:val="24"/>
        </w:rPr>
        <w:t xml:space="preserve">sent in the input proteome. This </w:t>
      </w:r>
      <w:r w:rsidR="004E006D">
        <w:rPr>
          <w:rFonts w:ascii="Times New Roman" w:hAnsi="Times New Roman" w:cs="Times New Roman"/>
          <w:sz w:val="24"/>
          <w:szCs w:val="24"/>
        </w:rPr>
        <w:t xml:space="preserve">stark </w:t>
      </w:r>
      <w:r w:rsidR="00F542AE">
        <w:rPr>
          <w:rFonts w:ascii="Times New Roman" w:hAnsi="Times New Roman" w:cs="Times New Roman"/>
          <w:sz w:val="24"/>
          <w:szCs w:val="24"/>
        </w:rPr>
        <w:t xml:space="preserve">contrast in </w:t>
      </w:r>
      <w:r w:rsidR="004E006D">
        <w:rPr>
          <w:rFonts w:ascii="Times New Roman" w:hAnsi="Times New Roman" w:cs="Times New Roman"/>
          <w:sz w:val="24"/>
          <w:szCs w:val="24"/>
        </w:rPr>
        <w:t xml:space="preserve">the </w:t>
      </w:r>
      <w:r w:rsidR="00F542AE">
        <w:rPr>
          <w:rFonts w:ascii="Times New Roman" w:hAnsi="Times New Roman" w:cs="Times New Roman"/>
          <w:sz w:val="24"/>
          <w:szCs w:val="24"/>
        </w:rPr>
        <w:t xml:space="preserve">capture of cytoplasmic and </w:t>
      </w:r>
      <w:r w:rsidR="00435196">
        <w:rPr>
          <w:rFonts w:ascii="Times New Roman" w:hAnsi="Times New Roman" w:cs="Times New Roman"/>
          <w:sz w:val="24"/>
          <w:szCs w:val="24"/>
        </w:rPr>
        <w:t xml:space="preserve">mitochondrial/chloroplastic </w:t>
      </w:r>
      <w:r>
        <w:rPr>
          <w:rFonts w:ascii="Times New Roman" w:hAnsi="Times New Roman" w:cs="Times New Roman"/>
          <w:sz w:val="24"/>
          <w:szCs w:val="24"/>
        </w:rPr>
        <w:t xml:space="preserve">RPs </w:t>
      </w:r>
      <w:r w:rsidR="00C86593">
        <w:rPr>
          <w:rFonts w:ascii="Times New Roman" w:hAnsi="Times New Roman" w:cs="Times New Roman"/>
          <w:sz w:val="24"/>
          <w:szCs w:val="24"/>
        </w:rPr>
        <w:t xml:space="preserve">is </w:t>
      </w:r>
      <w:r w:rsidR="004E006D">
        <w:rPr>
          <w:rFonts w:ascii="Times New Roman" w:hAnsi="Times New Roman" w:cs="Times New Roman"/>
          <w:sz w:val="24"/>
          <w:szCs w:val="24"/>
        </w:rPr>
        <w:t>consistent with</w:t>
      </w:r>
      <w:r w:rsidR="004E006D" w:rsidRPr="00CA613F">
        <w:rPr>
          <w:rFonts w:ascii="Times New Roman" w:hAnsi="Times New Roman" w:cs="Times New Roman"/>
          <w:sz w:val="24"/>
          <w:szCs w:val="24"/>
        </w:rPr>
        <w:t xml:space="preserve"> </w:t>
      </w:r>
      <w:r w:rsidR="004E006D">
        <w:rPr>
          <w:rFonts w:ascii="Times New Roman" w:hAnsi="Times New Roman" w:cs="Times New Roman"/>
          <w:sz w:val="24"/>
          <w:szCs w:val="24"/>
        </w:rPr>
        <w:t xml:space="preserve">most mature, translatable transcripts in </w:t>
      </w:r>
      <w:r w:rsidR="00435196">
        <w:rPr>
          <w:rFonts w:ascii="Times New Roman" w:hAnsi="Times New Roman" w:cs="Times New Roman"/>
          <w:sz w:val="24"/>
          <w:szCs w:val="24"/>
        </w:rPr>
        <w:t xml:space="preserve">these </w:t>
      </w:r>
      <w:r w:rsidR="004E006D">
        <w:rPr>
          <w:rFonts w:ascii="Times New Roman" w:hAnsi="Times New Roman" w:cs="Times New Roman"/>
          <w:sz w:val="24"/>
          <w:szCs w:val="24"/>
        </w:rPr>
        <w:t>organelles not harbouring a poly(A) tail (Chang and Tong, 2012)</w:t>
      </w:r>
      <w:del w:id="51" w:author="Thomas Preiss" w:date="2016-06-09T22:49:00Z">
        <w:r w:rsidR="004E006D" w:rsidDel="00151BA3">
          <w:rPr>
            <w:rFonts w:ascii="Times New Roman" w:hAnsi="Times New Roman" w:cs="Times New Roman"/>
            <w:sz w:val="24"/>
            <w:szCs w:val="24"/>
          </w:rPr>
          <w:delText xml:space="preserve">, </w:delText>
        </w:r>
        <w:r w:rsidR="00C86593" w:rsidDel="00151BA3">
          <w:rPr>
            <w:rFonts w:ascii="Times New Roman" w:hAnsi="Times New Roman" w:cs="Times New Roman"/>
            <w:sz w:val="24"/>
            <w:szCs w:val="24"/>
          </w:rPr>
          <w:delText xml:space="preserve">and </w:delText>
        </w:r>
        <w:r w:rsidDel="00151BA3">
          <w:rPr>
            <w:rFonts w:ascii="Times New Roman" w:hAnsi="Times New Roman" w:cs="Times New Roman"/>
            <w:sz w:val="24"/>
            <w:szCs w:val="24"/>
          </w:rPr>
          <w:delText>polyadenylat</w:delText>
        </w:r>
        <w:r w:rsidR="004E006D" w:rsidDel="00151BA3">
          <w:rPr>
            <w:rFonts w:ascii="Times New Roman" w:hAnsi="Times New Roman" w:cs="Times New Roman"/>
            <w:sz w:val="24"/>
            <w:szCs w:val="24"/>
          </w:rPr>
          <w:delText xml:space="preserve">ion </w:delText>
        </w:r>
        <w:r w:rsidR="004618F5" w:rsidDel="00151BA3">
          <w:rPr>
            <w:rFonts w:ascii="Times New Roman" w:hAnsi="Times New Roman" w:cs="Times New Roman"/>
            <w:sz w:val="24"/>
            <w:szCs w:val="24"/>
          </w:rPr>
          <w:delText xml:space="preserve">generally </w:delText>
        </w:r>
        <w:r w:rsidR="004E006D" w:rsidDel="00151BA3">
          <w:rPr>
            <w:rFonts w:ascii="Times New Roman" w:hAnsi="Times New Roman" w:cs="Times New Roman"/>
            <w:sz w:val="24"/>
            <w:szCs w:val="24"/>
          </w:rPr>
          <w:delText>demarcat</w:delText>
        </w:r>
        <w:r w:rsidR="00C86593" w:rsidDel="00151BA3">
          <w:rPr>
            <w:rFonts w:ascii="Times New Roman" w:hAnsi="Times New Roman" w:cs="Times New Roman"/>
            <w:sz w:val="24"/>
            <w:szCs w:val="24"/>
          </w:rPr>
          <w:delText>ing</w:delText>
        </w:r>
        <w:r w:rsidR="004E006D" w:rsidDel="00151BA3">
          <w:rPr>
            <w:rFonts w:ascii="Times New Roman" w:hAnsi="Times New Roman" w:cs="Times New Roman"/>
            <w:sz w:val="24"/>
            <w:szCs w:val="24"/>
          </w:rPr>
          <w:delText xml:space="preserve"> the mRNA </w:delText>
        </w:r>
        <w:r w:rsidDel="00151BA3">
          <w:rPr>
            <w:rFonts w:ascii="Times New Roman" w:hAnsi="Times New Roman" w:cs="Times New Roman"/>
            <w:sz w:val="24"/>
            <w:szCs w:val="24"/>
          </w:rPr>
          <w:delText>for degradation (Lange et al., 2009)</w:delText>
        </w:r>
      </w:del>
      <w:r>
        <w:rPr>
          <w:rFonts w:ascii="Times New Roman" w:hAnsi="Times New Roman" w:cs="Times New Roman"/>
          <w:sz w:val="24"/>
          <w:szCs w:val="24"/>
        </w:rPr>
        <w:t>.</w:t>
      </w:r>
      <w:r w:rsidR="00F542AE">
        <w:rPr>
          <w:rFonts w:ascii="Times New Roman" w:hAnsi="Times New Roman" w:cs="Times New Roman"/>
          <w:sz w:val="24"/>
          <w:szCs w:val="24"/>
        </w:rPr>
        <w:t xml:space="preserve"> </w:t>
      </w:r>
      <w:r w:rsidR="004E006D">
        <w:rPr>
          <w:rFonts w:ascii="Times New Roman" w:hAnsi="Times New Roman" w:cs="Times New Roman"/>
          <w:sz w:val="24"/>
          <w:szCs w:val="24"/>
        </w:rPr>
        <w:t>Likewise</w:t>
      </w:r>
      <w:r w:rsidR="00BD4D1B">
        <w:rPr>
          <w:rFonts w:ascii="Times New Roman" w:hAnsi="Times New Roman" w:cs="Times New Roman"/>
          <w:sz w:val="24"/>
          <w:szCs w:val="24"/>
        </w:rPr>
        <w:t xml:space="preserve">, </w:t>
      </w:r>
      <w:r w:rsidR="006E16F7">
        <w:rPr>
          <w:rFonts w:ascii="Times New Roman" w:hAnsi="Times New Roman" w:cs="Times New Roman"/>
          <w:sz w:val="24"/>
          <w:szCs w:val="24"/>
        </w:rPr>
        <w:t xml:space="preserve">only 18 </w:t>
      </w:r>
      <w:r w:rsidR="00BD4D1B">
        <w:rPr>
          <w:rFonts w:ascii="Times New Roman" w:hAnsi="Times New Roman" w:cs="Times New Roman"/>
          <w:sz w:val="24"/>
          <w:szCs w:val="24"/>
        </w:rPr>
        <w:t xml:space="preserve">PPR </w:t>
      </w:r>
      <w:r w:rsidR="006E16F7">
        <w:rPr>
          <w:rFonts w:ascii="Times New Roman" w:hAnsi="Times New Roman" w:cs="Times New Roman"/>
          <w:sz w:val="24"/>
          <w:szCs w:val="24"/>
        </w:rPr>
        <w:t>proteins were detected in the interactome (</w:t>
      </w:r>
      <w:r w:rsidR="009C4522">
        <w:rPr>
          <w:rFonts w:ascii="Times New Roman" w:hAnsi="Times New Roman" w:cs="Times New Roman"/>
          <w:sz w:val="24"/>
          <w:szCs w:val="24"/>
        </w:rPr>
        <w:t xml:space="preserve">six </w:t>
      </w:r>
      <w:r w:rsidR="00A817C1">
        <w:rPr>
          <w:rFonts w:ascii="Times New Roman" w:hAnsi="Times New Roman" w:cs="Times New Roman"/>
          <w:sz w:val="24"/>
          <w:szCs w:val="24"/>
        </w:rPr>
        <w:t>in</w:t>
      </w:r>
      <w:r w:rsidR="006E16F7">
        <w:rPr>
          <w:rFonts w:ascii="Times New Roman" w:hAnsi="Times New Roman" w:cs="Times New Roman"/>
          <w:sz w:val="24"/>
          <w:szCs w:val="24"/>
        </w:rPr>
        <w:t xml:space="preserve"> </w:t>
      </w:r>
      <w:r w:rsidR="0025722E">
        <w:rPr>
          <w:rFonts w:ascii="Times New Roman" w:hAnsi="Times New Roman" w:cs="Times New Roman"/>
          <w:sz w:val="24"/>
          <w:szCs w:val="24"/>
        </w:rPr>
        <w:t xml:space="preserve">At-RBPs, </w:t>
      </w:r>
      <w:r w:rsidR="006E16F7">
        <w:rPr>
          <w:rFonts w:ascii="Times New Roman" w:hAnsi="Times New Roman" w:cs="Times New Roman"/>
          <w:sz w:val="24"/>
          <w:szCs w:val="24"/>
        </w:rPr>
        <w:t xml:space="preserve">12 </w:t>
      </w:r>
      <w:r w:rsidR="00A817C1">
        <w:rPr>
          <w:rFonts w:ascii="Times New Roman" w:hAnsi="Times New Roman" w:cs="Times New Roman"/>
          <w:sz w:val="24"/>
          <w:szCs w:val="24"/>
        </w:rPr>
        <w:t xml:space="preserve">in </w:t>
      </w:r>
      <w:r w:rsidR="0025722E">
        <w:rPr>
          <w:rFonts w:ascii="Times New Roman" w:hAnsi="Times New Roman" w:cs="Times New Roman"/>
          <w:sz w:val="24"/>
          <w:szCs w:val="24"/>
        </w:rPr>
        <w:t>candidate At-RBPs</w:t>
      </w:r>
      <w:r w:rsidR="006E16F7">
        <w:rPr>
          <w:rFonts w:ascii="Times New Roman" w:hAnsi="Times New Roman" w:cs="Times New Roman"/>
          <w:sz w:val="24"/>
          <w:szCs w:val="24"/>
        </w:rPr>
        <w:t>)</w:t>
      </w:r>
      <w:r w:rsidR="0025722E">
        <w:rPr>
          <w:rFonts w:ascii="Times New Roman" w:hAnsi="Times New Roman" w:cs="Times New Roman"/>
          <w:sz w:val="24"/>
          <w:szCs w:val="24"/>
        </w:rPr>
        <w:t>, out</w:t>
      </w:r>
      <w:r w:rsidR="006E16F7">
        <w:rPr>
          <w:rFonts w:ascii="Times New Roman" w:hAnsi="Times New Roman" w:cs="Times New Roman"/>
          <w:sz w:val="24"/>
          <w:szCs w:val="24"/>
        </w:rPr>
        <w:t xml:space="preserve"> of the 60 PPR proteins identified in the input proteome</w:t>
      </w:r>
      <w:r w:rsidR="00731C5F">
        <w:rPr>
          <w:rFonts w:ascii="Times New Roman" w:hAnsi="Times New Roman" w:cs="Times New Roman"/>
          <w:sz w:val="24"/>
          <w:szCs w:val="24"/>
        </w:rPr>
        <w:t xml:space="preserve"> (Figure 3A)</w:t>
      </w:r>
      <w:r w:rsidR="006E16F7">
        <w:rPr>
          <w:rFonts w:ascii="Times New Roman" w:hAnsi="Times New Roman" w:cs="Times New Roman"/>
          <w:sz w:val="24"/>
          <w:szCs w:val="24"/>
        </w:rPr>
        <w:t xml:space="preserve">. </w:t>
      </w:r>
      <w:r w:rsidR="00CA613F">
        <w:rPr>
          <w:rFonts w:ascii="Times New Roman" w:hAnsi="Times New Roman" w:cs="Times New Roman"/>
          <w:sz w:val="24"/>
          <w:szCs w:val="24"/>
        </w:rPr>
        <w:t>Again</w:t>
      </w:r>
      <w:r w:rsidR="00435196">
        <w:rPr>
          <w:rFonts w:ascii="Times New Roman" w:hAnsi="Times New Roman" w:cs="Times New Roman"/>
          <w:sz w:val="24"/>
          <w:szCs w:val="24"/>
        </w:rPr>
        <w:t>,</w:t>
      </w:r>
      <w:r w:rsidR="00CA613F">
        <w:rPr>
          <w:rFonts w:ascii="Times New Roman" w:hAnsi="Times New Roman" w:cs="Times New Roman"/>
          <w:sz w:val="24"/>
          <w:szCs w:val="24"/>
        </w:rPr>
        <w:t xml:space="preserve"> t</w:t>
      </w:r>
      <w:r w:rsidR="006E16F7">
        <w:rPr>
          <w:rFonts w:ascii="Times New Roman" w:hAnsi="Times New Roman" w:cs="Times New Roman"/>
          <w:sz w:val="24"/>
          <w:szCs w:val="24"/>
        </w:rPr>
        <w:t xml:space="preserve">his poor ratio of interactome/input proteome of PPR proteins is </w:t>
      </w:r>
      <w:r w:rsidR="00BD4D1B">
        <w:rPr>
          <w:rFonts w:ascii="Times New Roman" w:hAnsi="Times New Roman" w:cs="Times New Roman"/>
          <w:sz w:val="24"/>
          <w:szCs w:val="24"/>
        </w:rPr>
        <w:t>possibl</w:t>
      </w:r>
      <w:r w:rsidR="00CA613F">
        <w:rPr>
          <w:rFonts w:ascii="Times New Roman" w:hAnsi="Times New Roman" w:cs="Times New Roman"/>
          <w:sz w:val="24"/>
          <w:szCs w:val="24"/>
        </w:rPr>
        <w:t>y</w:t>
      </w:r>
      <w:r w:rsidR="006E16F7">
        <w:rPr>
          <w:rFonts w:ascii="Times New Roman" w:hAnsi="Times New Roman" w:cs="Times New Roman"/>
          <w:sz w:val="24"/>
          <w:szCs w:val="24"/>
        </w:rPr>
        <w:t xml:space="preserve"> </w:t>
      </w:r>
      <w:r w:rsidR="00CA613F">
        <w:rPr>
          <w:rFonts w:ascii="Times New Roman" w:hAnsi="Times New Roman" w:cs="Times New Roman"/>
          <w:sz w:val="24"/>
          <w:szCs w:val="24"/>
        </w:rPr>
        <w:t>explained by the</w:t>
      </w:r>
      <w:r w:rsidR="00BD4D1B">
        <w:rPr>
          <w:rFonts w:ascii="Times New Roman" w:hAnsi="Times New Roman" w:cs="Times New Roman"/>
          <w:sz w:val="24"/>
          <w:szCs w:val="24"/>
        </w:rPr>
        <w:t xml:space="preserve">ir </w:t>
      </w:r>
      <w:r w:rsidR="006E16F7">
        <w:rPr>
          <w:rFonts w:ascii="Times New Roman" w:hAnsi="Times New Roman" w:cs="Times New Roman"/>
          <w:sz w:val="24"/>
          <w:szCs w:val="24"/>
        </w:rPr>
        <w:t>mitochondria</w:t>
      </w:r>
      <w:r w:rsidR="00BD4D1B">
        <w:rPr>
          <w:rFonts w:ascii="Times New Roman" w:hAnsi="Times New Roman" w:cs="Times New Roman"/>
          <w:sz w:val="24"/>
          <w:szCs w:val="24"/>
        </w:rPr>
        <w:t>l and chloroplastic location</w:t>
      </w:r>
      <w:r w:rsidR="006E16F7">
        <w:rPr>
          <w:rFonts w:ascii="Times New Roman" w:hAnsi="Times New Roman" w:cs="Times New Roman"/>
          <w:sz w:val="24"/>
          <w:szCs w:val="24"/>
        </w:rPr>
        <w:t xml:space="preserve"> (Colcombet et al., 2013)</w:t>
      </w:r>
      <w:r w:rsidR="00CA613F">
        <w:rPr>
          <w:rFonts w:ascii="Times New Roman" w:hAnsi="Times New Roman" w:cs="Times New Roman"/>
          <w:sz w:val="24"/>
          <w:szCs w:val="24"/>
        </w:rPr>
        <w:t xml:space="preserve">. </w:t>
      </w:r>
      <w:r w:rsidR="006E16F7">
        <w:rPr>
          <w:rFonts w:ascii="Times New Roman" w:hAnsi="Times New Roman" w:cs="Times New Roman"/>
          <w:sz w:val="24"/>
          <w:szCs w:val="24"/>
        </w:rPr>
        <w:t xml:space="preserve">Although, known chloroplast RBPs such as CP29A, CP31A and CP31B were strongly enriched by interactome capture, CP29A has also been shown to interact with nuclear mRNAs (Gosai et al., 2015), so it </w:t>
      </w:r>
      <w:r w:rsidR="007B018D">
        <w:rPr>
          <w:rFonts w:ascii="Times New Roman" w:hAnsi="Times New Roman" w:cs="Times New Roman"/>
          <w:sz w:val="24"/>
          <w:szCs w:val="24"/>
        </w:rPr>
        <w:t>is not</w:t>
      </w:r>
      <w:r w:rsidR="006E16F7">
        <w:rPr>
          <w:rFonts w:ascii="Times New Roman" w:hAnsi="Times New Roman" w:cs="Times New Roman"/>
          <w:sz w:val="24"/>
          <w:szCs w:val="24"/>
        </w:rPr>
        <w:t xml:space="preserve"> certain that this RBP is being captured from the organelle. </w:t>
      </w:r>
      <w:r w:rsidR="005501AA">
        <w:rPr>
          <w:rFonts w:ascii="Times New Roman" w:hAnsi="Times New Roman" w:cs="Times New Roman"/>
          <w:sz w:val="24"/>
          <w:szCs w:val="24"/>
        </w:rPr>
        <w:t xml:space="preserve">With regards to the PPR proteins, there were only 60 in the input proteome, a fraction of the 450 predicted PPR proteins in Arabidopsis (Silverman et al., 2013). Again this strongly contrasts to other RBD classes (RRM; 160 in the input proteome of the predicted 197; Silverman et al., 2013), and </w:t>
      </w:r>
      <w:r w:rsidR="00177A5C">
        <w:rPr>
          <w:rFonts w:ascii="Times New Roman" w:hAnsi="Times New Roman" w:cs="Times New Roman"/>
          <w:sz w:val="24"/>
          <w:szCs w:val="24"/>
        </w:rPr>
        <w:t>therefore</w:t>
      </w:r>
      <w:r w:rsidR="005501AA">
        <w:rPr>
          <w:rFonts w:ascii="Times New Roman" w:hAnsi="Times New Roman" w:cs="Times New Roman"/>
          <w:sz w:val="24"/>
          <w:szCs w:val="24"/>
        </w:rPr>
        <w:t xml:space="preserve"> the lack of PPRs in general may reflect that </w:t>
      </w:r>
      <w:r w:rsidR="005C48AE">
        <w:rPr>
          <w:rFonts w:ascii="Times New Roman" w:hAnsi="Times New Roman" w:cs="Times New Roman"/>
          <w:sz w:val="24"/>
          <w:szCs w:val="24"/>
        </w:rPr>
        <w:t>the etioplasts have yet to differentiate, hence the results may be considerably different in light-grown seedlings.</w:t>
      </w:r>
    </w:p>
    <w:p w14:paraId="32BAD094" w14:textId="77777777" w:rsidR="007D7762" w:rsidRDefault="007D7762" w:rsidP="00E20694">
      <w:pPr>
        <w:spacing w:line="480" w:lineRule="auto"/>
        <w:rPr>
          <w:rFonts w:ascii="Times New Roman" w:hAnsi="Times New Roman" w:cs="Times New Roman"/>
          <w:sz w:val="24"/>
          <w:szCs w:val="24"/>
        </w:rPr>
      </w:pPr>
    </w:p>
    <w:p w14:paraId="70B1042F" w14:textId="6CEF6580" w:rsidR="00E20694" w:rsidRPr="002F5BA2" w:rsidRDefault="00A30F2D" w:rsidP="00E20694">
      <w:pPr>
        <w:spacing w:line="480" w:lineRule="auto"/>
        <w:rPr>
          <w:rFonts w:ascii="Times New Roman" w:hAnsi="Times New Roman" w:cs="Times New Roman"/>
          <w:b/>
          <w:sz w:val="24"/>
          <w:szCs w:val="24"/>
        </w:rPr>
      </w:pPr>
      <w:r>
        <w:rPr>
          <w:rFonts w:ascii="Times New Roman" w:hAnsi="Times New Roman" w:cs="Times New Roman"/>
          <w:b/>
          <w:sz w:val="24"/>
          <w:szCs w:val="24"/>
        </w:rPr>
        <w:t>I</w:t>
      </w:r>
      <w:r w:rsidR="0099480B" w:rsidRPr="002F5BA2">
        <w:rPr>
          <w:rFonts w:ascii="Times New Roman" w:hAnsi="Times New Roman" w:cs="Times New Roman"/>
          <w:b/>
          <w:sz w:val="24"/>
          <w:szCs w:val="24"/>
        </w:rPr>
        <w:t>nteractome</w:t>
      </w:r>
      <w:r w:rsidR="0099480B">
        <w:rPr>
          <w:rFonts w:ascii="Times New Roman" w:hAnsi="Times New Roman" w:cs="Times New Roman"/>
          <w:b/>
          <w:sz w:val="24"/>
          <w:szCs w:val="24"/>
        </w:rPr>
        <w:t xml:space="preserve"> capture </w:t>
      </w:r>
      <w:r>
        <w:rPr>
          <w:rFonts w:ascii="Times New Roman" w:hAnsi="Times New Roman" w:cs="Times New Roman"/>
          <w:b/>
          <w:sz w:val="24"/>
          <w:szCs w:val="24"/>
        </w:rPr>
        <w:t xml:space="preserve">provides </w:t>
      </w:r>
      <w:r w:rsidR="0099480B">
        <w:rPr>
          <w:rFonts w:ascii="Times New Roman" w:hAnsi="Times New Roman" w:cs="Times New Roman"/>
          <w:b/>
          <w:sz w:val="24"/>
          <w:szCs w:val="24"/>
        </w:rPr>
        <w:t>experimental</w:t>
      </w:r>
      <w:r>
        <w:rPr>
          <w:rFonts w:ascii="Times New Roman" w:hAnsi="Times New Roman" w:cs="Times New Roman"/>
          <w:b/>
          <w:sz w:val="24"/>
          <w:szCs w:val="24"/>
        </w:rPr>
        <w:t xml:space="preserve"> evidence of RNA-binding </w:t>
      </w:r>
      <w:r w:rsidR="004618F5">
        <w:rPr>
          <w:rFonts w:ascii="Times New Roman" w:hAnsi="Times New Roman" w:cs="Times New Roman"/>
          <w:b/>
          <w:sz w:val="24"/>
          <w:szCs w:val="24"/>
        </w:rPr>
        <w:t xml:space="preserve">activity </w:t>
      </w:r>
      <w:r>
        <w:rPr>
          <w:rFonts w:ascii="Times New Roman" w:hAnsi="Times New Roman" w:cs="Times New Roman"/>
          <w:b/>
          <w:sz w:val="24"/>
          <w:szCs w:val="24"/>
        </w:rPr>
        <w:t>for</w:t>
      </w:r>
      <w:r w:rsidR="0099480B">
        <w:rPr>
          <w:rFonts w:ascii="Times New Roman" w:hAnsi="Times New Roman" w:cs="Times New Roman"/>
          <w:b/>
          <w:sz w:val="24"/>
          <w:szCs w:val="24"/>
        </w:rPr>
        <w:t xml:space="preserve"> m</w:t>
      </w:r>
      <w:r w:rsidR="00E20694">
        <w:rPr>
          <w:rFonts w:ascii="Times New Roman" w:hAnsi="Times New Roman" w:cs="Times New Roman"/>
          <w:b/>
          <w:sz w:val="24"/>
          <w:szCs w:val="24"/>
        </w:rPr>
        <w:t xml:space="preserve">any predicted </w:t>
      </w:r>
      <w:r w:rsidR="0099480B">
        <w:rPr>
          <w:rFonts w:ascii="Times New Roman" w:hAnsi="Times New Roman" w:cs="Times New Roman"/>
          <w:b/>
          <w:sz w:val="24"/>
          <w:szCs w:val="24"/>
        </w:rPr>
        <w:t xml:space="preserve">plant </w:t>
      </w:r>
      <w:r w:rsidR="00E20694" w:rsidRPr="002F5BA2">
        <w:rPr>
          <w:rFonts w:ascii="Times New Roman" w:hAnsi="Times New Roman" w:cs="Times New Roman"/>
          <w:b/>
          <w:sz w:val="24"/>
          <w:szCs w:val="24"/>
        </w:rPr>
        <w:t>RBPs</w:t>
      </w:r>
    </w:p>
    <w:p w14:paraId="51FA66B3" w14:textId="38D8C946" w:rsidR="00E20694" w:rsidRDefault="009F3F3C" w:rsidP="00E20694">
      <w:pPr>
        <w:spacing w:line="480" w:lineRule="auto"/>
        <w:rPr>
          <w:rFonts w:ascii="Times New Roman" w:hAnsi="Times New Roman" w:cs="Times New Roman"/>
          <w:sz w:val="24"/>
          <w:szCs w:val="24"/>
        </w:rPr>
      </w:pPr>
      <w:r>
        <w:rPr>
          <w:rFonts w:ascii="Times New Roman" w:hAnsi="Times New Roman" w:cs="Times New Roman"/>
          <w:sz w:val="24"/>
          <w:szCs w:val="24"/>
        </w:rPr>
        <w:t>Alt</w:t>
      </w:r>
      <w:r w:rsidR="00676571">
        <w:rPr>
          <w:rFonts w:ascii="Times New Roman" w:hAnsi="Times New Roman" w:cs="Times New Roman"/>
          <w:sz w:val="24"/>
          <w:szCs w:val="24"/>
        </w:rPr>
        <w:t>h</w:t>
      </w:r>
      <w:r>
        <w:rPr>
          <w:rFonts w:ascii="Times New Roman" w:hAnsi="Times New Roman" w:cs="Times New Roman"/>
          <w:sz w:val="24"/>
          <w:szCs w:val="24"/>
        </w:rPr>
        <w:t>ough</w:t>
      </w:r>
      <w:r w:rsidR="00E20694">
        <w:rPr>
          <w:rFonts w:ascii="Times New Roman" w:hAnsi="Times New Roman" w:cs="Times New Roman"/>
          <w:sz w:val="24"/>
          <w:szCs w:val="24"/>
        </w:rPr>
        <w:t xml:space="preserve"> </w:t>
      </w:r>
      <w:r w:rsidR="00FB35A3">
        <w:rPr>
          <w:rFonts w:ascii="Times New Roman" w:hAnsi="Times New Roman" w:cs="Times New Roman"/>
          <w:sz w:val="24"/>
          <w:szCs w:val="24"/>
        </w:rPr>
        <w:t xml:space="preserve">approximately </w:t>
      </w:r>
      <w:r w:rsidR="00E20694">
        <w:rPr>
          <w:rFonts w:ascii="Times New Roman" w:hAnsi="Times New Roman" w:cs="Times New Roman"/>
          <w:sz w:val="24"/>
          <w:szCs w:val="24"/>
        </w:rPr>
        <w:t xml:space="preserve">80% of </w:t>
      </w:r>
      <w:r w:rsidR="00FB35A3">
        <w:rPr>
          <w:rFonts w:ascii="Times New Roman" w:hAnsi="Times New Roman" w:cs="Times New Roman"/>
          <w:sz w:val="24"/>
          <w:szCs w:val="24"/>
        </w:rPr>
        <w:t xml:space="preserve">the </w:t>
      </w:r>
      <w:r>
        <w:rPr>
          <w:rFonts w:ascii="Times New Roman" w:hAnsi="Times New Roman" w:cs="Times New Roman"/>
          <w:sz w:val="24"/>
          <w:szCs w:val="24"/>
        </w:rPr>
        <w:t>A</w:t>
      </w:r>
      <w:r w:rsidR="00FB35A3">
        <w:rPr>
          <w:rFonts w:ascii="Times New Roman" w:hAnsi="Times New Roman" w:cs="Times New Roman"/>
          <w:sz w:val="24"/>
          <w:szCs w:val="24"/>
        </w:rPr>
        <w:t>t-</w:t>
      </w:r>
      <w:r>
        <w:rPr>
          <w:rFonts w:ascii="Times New Roman" w:hAnsi="Times New Roman" w:cs="Times New Roman"/>
          <w:sz w:val="24"/>
          <w:szCs w:val="24"/>
        </w:rPr>
        <w:t>RBP set</w:t>
      </w:r>
      <w:r w:rsidR="00E20694">
        <w:rPr>
          <w:rFonts w:ascii="Times New Roman" w:hAnsi="Times New Roman" w:cs="Times New Roman"/>
          <w:sz w:val="24"/>
          <w:szCs w:val="24"/>
        </w:rPr>
        <w:t xml:space="preserve"> </w:t>
      </w:r>
      <w:r>
        <w:rPr>
          <w:rFonts w:ascii="Times New Roman" w:hAnsi="Times New Roman" w:cs="Times New Roman"/>
          <w:sz w:val="24"/>
          <w:szCs w:val="24"/>
        </w:rPr>
        <w:t>are annotated to contain canonical</w:t>
      </w:r>
      <w:r w:rsidR="00E20694">
        <w:rPr>
          <w:rFonts w:ascii="Times New Roman" w:hAnsi="Times New Roman" w:cs="Times New Roman"/>
          <w:sz w:val="24"/>
          <w:szCs w:val="24"/>
        </w:rPr>
        <w:t xml:space="preserve"> RBDs</w:t>
      </w:r>
      <w:r>
        <w:rPr>
          <w:rFonts w:ascii="Times New Roman" w:hAnsi="Times New Roman" w:cs="Times New Roman"/>
          <w:sz w:val="24"/>
          <w:szCs w:val="24"/>
        </w:rPr>
        <w:t xml:space="preserve"> and </w:t>
      </w:r>
      <w:r w:rsidR="00E20694">
        <w:rPr>
          <w:rFonts w:ascii="Times New Roman" w:hAnsi="Times New Roman" w:cs="Times New Roman"/>
          <w:sz w:val="24"/>
          <w:szCs w:val="24"/>
        </w:rPr>
        <w:t>RNA-related GO terms</w:t>
      </w:r>
      <w:r>
        <w:rPr>
          <w:rFonts w:ascii="Times New Roman" w:hAnsi="Times New Roman" w:cs="Times New Roman"/>
          <w:sz w:val="24"/>
          <w:szCs w:val="24"/>
        </w:rPr>
        <w:t xml:space="preserve">, this </w:t>
      </w:r>
      <w:r w:rsidR="00676571">
        <w:rPr>
          <w:rFonts w:ascii="Times New Roman" w:hAnsi="Times New Roman" w:cs="Times New Roman"/>
          <w:sz w:val="24"/>
          <w:szCs w:val="24"/>
        </w:rPr>
        <w:t xml:space="preserve">is </w:t>
      </w:r>
      <w:r w:rsidR="00FB35A3">
        <w:rPr>
          <w:rFonts w:ascii="Times New Roman" w:hAnsi="Times New Roman" w:cs="Times New Roman"/>
          <w:sz w:val="24"/>
          <w:szCs w:val="24"/>
        </w:rPr>
        <w:t xml:space="preserve">primarily </w:t>
      </w:r>
      <w:r>
        <w:rPr>
          <w:rFonts w:ascii="Times New Roman" w:hAnsi="Times New Roman" w:cs="Times New Roman"/>
          <w:sz w:val="24"/>
          <w:szCs w:val="24"/>
        </w:rPr>
        <w:t xml:space="preserve">based on </w:t>
      </w:r>
      <w:r w:rsidRPr="008B208C">
        <w:rPr>
          <w:rFonts w:ascii="Times New Roman" w:hAnsi="Times New Roman" w:cs="Times New Roman"/>
          <w:i/>
          <w:sz w:val="24"/>
          <w:szCs w:val="24"/>
        </w:rPr>
        <w:t>in silico</w:t>
      </w:r>
      <w:r>
        <w:rPr>
          <w:rFonts w:ascii="Times New Roman" w:hAnsi="Times New Roman" w:cs="Times New Roman"/>
          <w:sz w:val="24"/>
          <w:szCs w:val="24"/>
        </w:rPr>
        <w:t xml:space="preserve"> </w:t>
      </w:r>
      <w:r w:rsidR="00E20694">
        <w:rPr>
          <w:rFonts w:ascii="Times New Roman" w:hAnsi="Times New Roman" w:cs="Times New Roman"/>
          <w:sz w:val="24"/>
          <w:szCs w:val="24"/>
        </w:rPr>
        <w:t>predict</w:t>
      </w:r>
      <w:r>
        <w:rPr>
          <w:rFonts w:ascii="Times New Roman" w:hAnsi="Times New Roman" w:cs="Times New Roman"/>
          <w:sz w:val="24"/>
          <w:szCs w:val="24"/>
        </w:rPr>
        <w:t xml:space="preserve">ions </w:t>
      </w:r>
      <w:r w:rsidR="00731C5F">
        <w:rPr>
          <w:rFonts w:ascii="Times New Roman" w:hAnsi="Times New Roman" w:cs="Times New Roman"/>
          <w:sz w:val="24"/>
          <w:szCs w:val="24"/>
        </w:rPr>
        <w:t>and not yet on</w:t>
      </w:r>
      <w:r w:rsidR="00E658B5">
        <w:rPr>
          <w:rFonts w:ascii="Times New Roman" w:hAnsi="Times New Roman" w:cs="Times New Roman"/>
          <w:sz w:val="24"/>
          <w:szCs w:val="24"/>
        </w:rPr>
        <w:t xml:space="preserve"> </w:t>
      </w:r>
      <w:r w:rsidR="00E20694">
        <w:rPr>
          <w:rFonts w:ascii="Times New Roman" w:hAnsi="Times New Roman" w:cs="Times New Roman"/>
          <w:sz w:val="24"/>
          <w:szCs w:val="24"/>
        </w:rPr>
        <w:t xml:space="preserve">experimental evidence. </w:t>
      </w:r>
      <w:r w:rsidR="00CB7114" w:rsidRPr="00CB7114">
        <w:rPr>
          <w:rFonts w:ascii="Times New Roman" w:hAnsi="Times New Roman" w:cs="Times New Roman"/>
          <w:sz w:val="24"/>
          <w:szCs w:val="24"/>
        </w:rPr>
        <w:t>For example, of the 25 members of the RNA-binding (RRM/RBD/RNP motifs) protein family that are present in the At-RBP set, only one has a demonstrated biological function and RNA-binding activity (Zhang et al.</w:t>
      </w:r>
      <w:r w:rsidR="00BB10AB">
        <w:rPr>
          <w:rFonts w:ascii="Times New Roman" w:hAnsi="Times New Roman" w:cs="Times New Roman"/>
          <w:sz w:val="24"/>
          <w:szCs w:val="24"/>
        </w:rPr>
        <w:t>, 2015</w:t>
      </w:r>
      <w:r w:rsidR="00CB7114" w:rsidRPr="00CB7114">
        <w:rPr>
          <w:rFonts w:ascii="Times New Roman" w:hAnsi="Times New Roman" w:cs="Times New Roman"/>
          <w:sz w:val="24"/>
          <w:szCs w:val="24"/>
        </w:rPr>
        <w:t>).</w:t>
      </w:r>
      <w:r w:rsidR="00CB7114">
        <w:rPr>
          <w:rFonts w:ascii="Times New Roman" w:hAnsi="Times New Roman" w:cs="Times New Roman"/>
          <w:sz w:val="24"/>
          <w:szCs w:val="24"/>
        </w:rPr>
        <w:t xml:space="preserve"> </w:t>
      </w:r>
      <w:r w:rsidR="000A6359">
        <w:rPr>
          <w:rFonts w:ascii="Times New Roman" w:hAnsi="Times New Roman" w:cs="Times New Roman"/>
          <w:sz w:val="24"/>
          <w:szCs w:val="24"/>
        </w:rPr>
        <w:t>An</w:t>
      </w:r>
      <w:r w:rsidR="00CB7114">
        <w:rPr>
          <w:rFonts w:ascii="Times New Roman" w:hAnsi="Times New Roman" w:cs="Times New Roman"/>
          <w:sz w:val="24"/>
          <w:szCs w:val="24"/>
        </w:rPr>
        <w:t>other</w:t>
      </w:r>
      <w:r w:rsidR="00E20694">
        <w:rPr>
          <w:rFonts w:ascii="Times New Roman" w:hAnsi="Times New Roman" w:cs="Times New Roman"/>
          <w:sz w:val="24"/>
          <w:szCs w:val="24"/>
        </w:rPr>
        <w:t xml:space="preserve"> </w:t>
      </w:r>
      <w:r w:rsidR="00E20694">
        <w:rPr>
          <w:rFonts w:ascii="Times New Roman" w:hAnsi="Times New Roman" w:cs="Times New Roman"/>
          <w:sz w:val="24"/>
          <w:szCs w:val="24"/>
        </w:rPr>
        <w:lastRenderedPageBreak/>
        <w:t xml:space="preserve">example </w:t>
      </w:r>
      <w:r w:rsidR="000A6359">
        <w:rPr>
          <w:rFonts w:ascii="Times New Roman" w:hAnsi="Times New Roman" w:cs="Times New Roman"/>
          <w:sz w:val="24"/>
          <w:szCs w:val="24"/>
        </w:rPr>
        <w:t xml:space="preserve">is </w:t>
      </w:r>
      <w:r w:rsidR="00E20694">
        <w:rPr>
          <w:rFonts w:ascii="Times New Roman" w:hAnsi="Times New Roman" w:cs="Times New Roman"/>
          <w:sz w:val="24"/>
          <w:szCs w:val="24"/>
        </w:rPr>
        <w:t xml:space="preserve">the </w:t>
      </w:r>
      <w:r w:rsidR="000A6359">
        <w:rPr>
          <w:rFonts w:ascii="Times New Roman" w:hAnsi="Times New Roman" w:cs="Times New Roman"/>
          <w:sz w:val="24"/>
          <w:szCs w:val="24"/>
        </w:rPr>
        <w:t xml:space="preserve">family of </w:t>
      </w:r>
      <w:r w:rsidR="00E20694">
        <w:rPr>
          <w:rFonts w:ascii="Times New Roman" w:hAnsi="Times New Roman" w:cs="Times New Roman"/>
          <w:sz w:val="24"/>
          <w:szCs w:val="24"/>
        </w:rPr>
        <w:t>CTC-interacting-domain (CID) proteins</w:t>
      </w:r>
      <w:r w:rsidR="00A817C1">
        <w:rPr>
          <w:rFonts w:ascii="Times New Roman" w:hAnsi="Times New Roman" w:cs="Times New Roman"/>
          <w:sz w:val="24"/>
          <w:szCs w:val="24"/>
        </w:rPr>
        <w:t>, which</w:t>
      </w:r>
      <w:r w:rsidR="00E20694">
        <w:rPr>
          <w:rFonts w:ascii="Times New Roman" w:hAnsi="Times New Roman" w:cs="Times New Roman"/>
          <w:sz w:val="24"/>
          <w:szCs w:val="24"/>
        </w:rPr>
        <w:t xml:space="preserve"> bind to the C-terminal domain of poly(A)-binding protein</w:t>
      </w:r>
      <w:r w:rsidR="00A817C1">
        <w:rPr>
          <w:rFonts w:ascii="Times New Roman" w:hAnsi="Times New Roman" w:cs="Times New Roman"/>
          <w:sz w:val="24"/>
          <w:szCs w:val="24"/>
        </w:rPr>
        <w:t>s</w:t>
      </w:r>
      <w:r w:rsidR="00E20694">
        <w:rPr>
          <w:rFonts w:ascii="Times New Roman" w:hAnsi="Times New Roman" w:cs="Times New Roman"/>
          <w:sz w:val="24"/>
          <w:szCs w:val="24"/>
        </w:rPr>
        <w:t xml:space="preserve"> (PABP</w:t>
      </w:r>
      <w:r w:rsidR="00A817C1">
        <w:rPr>
          <w:rFonts w:ascii="Times New Roman" w:hAnsi="Times New Roman" w:cs="Times New Roman"/>
          <w:sz w:val="24"/>
          <w:szCs w:val="24"/>
        </w:rPr>
        <w:t>s</w:t>
      </w:r>
      <w:r w:rsidR="00E20694">
        <w:rPr>
          <w:rFonts w:ascii="Times New Roman" w:hAnsi="Times New Roman" w:cs="Times New Roman"/>
          <w:sz w:val="24"/>
          <w:szCs w:val="24"/>
        </w:rPr>
        <w:t xml:space="preserve">) via their poly(A)-binding protein interacting motif 2 (PAM2) (Bravo et al., 2005). CID proteins are categorized into four groups </w:t>
      </w:r>
      <w:r w:rsidR="00A817C1">
        <w:rPr>
          <w:rFonts w:ascii="Times New Roman" w:hAnsi="Times New Roman" w:cs="Times New Roman"/>
          <w:sz w:val="24"/>
          <w:szCs w:val="24"/>
        </w:rPr>
        <w:t xml:space="preserve">based </w:t>
      </w:r>
      <w:r w:rsidR="00E20694">
        <w:rPr>
          <w:rFonts w:ascii="Times New Roman" w:hAnsi="Times New Roman" w:cs="Times New Roman"/>
          <w:sz w:val="24"/>
          <w:szCs w:val="24"/>
        </w:rPr>
        <w:t xml:space="preserve">on their other domains (Bravo et al., 2005). Until now, only CID12, which contains PAM2 and RRM domains, has been shown to interact with RNA </w:t>
      </w:r>
      <w:r w:rsidR="00E20694" w:rsidRPr="001E118C">
        <w:rPr>
          <w:rFonts w:ascii="Times New Roman" w:hAnsi="Times New Roman" w:cs="Times New Roman"/>
          <w:i/>
          <w:sz w:val="24"/>
          <w:szCs w:val="24"/>
        </w:rPr>
        <w:t>in vitro</w:t>
      </w:r>
      <w:r w:rsidR="00E20694">
        <w:rPr>
          <w:rFonts w:ascii="Times New Roman" w:hAnsi="Times New Roman" w:cs="Times New Roman"/>
          <w:sz w:val="24"/>
          <w:szCs w:val="24"/>
        </w:rPr>
        <w:t xml:space="preserve"> (Hecht et al., 1997). We have identified CID12 as well as</w:t>
      </w:r>
      <w:r w:rsidR="00442D0C">
        <w:rPr>
          <w:rFonts w:ascii="Times New Roman" w:hAnsi="Times New Roman" w:cs="Times New Roman"/>
          <w:sz w:val="24"/>
          <w:szCs w:val="24"/>
        </w:rPr>
        <w:t xml:space="preserve"> CID1, 3, 4, 7, 8, 10 and 11</w:t>
      </w:r>
      <w:r w:rsidR="00E20694">
        <w:rPr>
          <w:rFonts w:ascii="Times New Roman" w:hAnsi="Times New Roman" w:cs="Times New Roman"/>
          <w:sz w:val="24"/>
          <w:szCs w:val="24"/>
        </w:rPr>
        <w:t xml:space="preserve"> in the interactome and candidate proteins (</w:t>
      </w:r>
      <w:r w:rsidR="002023C4">
        <w:rPr>
          <w:rFonts w:ascii="Times New Roman" w:hAnsi="Times New Roman" w:cs="Times New Roman"/>
          <w:sz w:val="24"/>
          <w:szCs w:val="24"/>
        </w:rPr>
        <w:t>Figure 4</w:t>
      </w:r>
      <w:r w:rsidR="0004037C">
        <w:rPr>
          <w:rFonts w:ascii="Times New Roman" w:hAnsi="Times New Roman" w:cs="Times New Roman"/>
          <w:sz w:val="24"/>
          <w:szCs w:val="24"/>
        </w:rPr>
        <w:t>A</w:t>
      </w:r>
      <w:r w:rsidR="00E20694">
        <w:rPr>
          <w:rFonts w:ascii="Times New Roman" w:hAnsi="Times New Roman" w:cs="Times New Roman"/>
          <w:sz w:val="24"/>
          <w:szCs w:val="24"/>
        </w:rPr>
        <w:t xml:space="preserve">), and thus </w:t>
      </w:r>
      <w:r w:rsidR="00A30F2D">
        <w:rPr>
          <w:rFonts w:ascii="Times New Roman" w:hAnsi="Times New Roman" w:cs="Times New Roman"/>
          <w:sz w:val="24"/>
          <w:szCs w:val="24"/>
        </w:rPr>
        <w:t xml:space="preserve">provide evidence of </w:t>
      </w:r>
      <w:r w:rsidR="00E20694">
        <w:rPr>
          <w:rFonts w:ascii="Times New Roman" w:hAnsi="Times New Roman" w:cs="Times New Roman"/>
          <w:sz w:val="24"/>
          <w:szCs w:val="24"/>
        </w:rPr>
        <w:t xml:space="preserve">their RNA-binding activity </w:t>
      </w:r>
      <w:r w:rsidR="00E20694" w:rsidRPr="001E118C">
        <w:rPr>
          <w:rFonts w:ascii="Times New Roman" w:hAnsi="Times New Roman" w:cs="Times New Roman"/>
          <w:i/>
          <w:sz w:val="24"/>
          <w:szCs w:val="24"/>
        </w:rPr>
        <w:t>in vivo</w:t>
      </w:r>
      <w:r w:rsidR="00E20694">
        <w:rPr>
          <w:rFonts w:ascii="Times New Roman" w:hAnsi="Times New Roman" w:cs="Times New Roman"/>
          <w:sz w:val="24"/>
          <w:szCs w:val="24"/>
        </w:rPr>
        <w:t xml:space="preserve"> for the first time.</w:t>
      </w:r>
      <w:r w:rsidR="00D07272">
        <w:rPr>
          <w:rFonts w:ascii="Times New Roman" w:hAnsi="Times New Roman" w:cs="Times New Roman"/>
          <w:sz w:val="24"/>
          <w:szCs w:val="24"/>
        </w:rPr>
        <w:t xml:space="preserve"> </w:t>
      </w:r>
    </w:p>
    <w:p w14:paraId="0E42C2F6" w14:textId="1B04216E" w:rsidR="00E20694" w:rsidRDefault="00E20694"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8085D">
        <w:rPr>
          <w:rFonts w:ascii="Times New Roman" w:hAnsi="Times New Roman" w:cs="Times New Roman"/>
          <w:sz w:val="24"/>
          <w:szCs w:val="24"/>
        </w:rPr>
        <w:t xml:space="preserve">plant </w:t>
      </w:r>
      <w:r>
        <w:rPr>
          <w:rFonts w:ascii="Times New Roman" w:hAnsi="Times New Roman" w:cs="Times New Roman"/>
          <w:sz w:val="24"/>
          <w:szCs w:val="24"/>
        </w:rPr>
        <w:t xml:space="preserve">PUF proteins are </w:t>
      </w:r>
      <w:r w:rsidR="00B109CD">
        <w:rPr>
          <w:rFonts w:ascii="Times New Roman" w:hAnsi="Times New Roman" w:cs="Times New Roman"/>
          <w:sz w:val="24"/>
          <w:szCs w:val="24"/>
        </w:rPr>
        <w:t xml:space="preserve">largely only </w:t>
      </w:r>
      <w:r>
        <w:rPr>
          <w:rFonts w:ascii="Times New Roman" w:hAnsi="Times New Roman" w:cs="Times New Roman"/>
          <w:sz w:val="24"/>
          <w:szCs w:val="24"/>
        </w:rPr>
        <w:t xml:space="preserve">predicted </w:t>
      </w:r>
      <w:r w:rsidR="00B8085D">
        <w:rPr>
          <w:rFonts w:ascii="Times New Roman" w:hAnsi="Times New Roman" w:cs="Times New Roman"/>
          <w:sz w:val="24"/>
          <w:szCs w:val="24"/>
        </w:rPr>
        <w:t>to bind RNA</w:t>
      </w:r>
      <w:r w:rsidR="00B109CD">
        <w:rPr>
          <w:rFonts w:ascii="Times New Roman" w:hAnsi="Times New Roman" w:cs="Times New Roman"/>
          <w:sz w:val="24"/>
          <w:szCs w:val="24"/>
        </w:rPr>
        <w:t>.</w:t>
      </w:r>
      <w:r>
        <w:rPr>
          <w:rFonts w:ascii="Times New Roman" w:hAnsi="Times New Roman" w:cs="Times New Roman"/>
          <w:sz w:val="24"/>
          <w:szCs w:val="24"/>
        </w:rPr>
        <w:t xml:space="preserve"> </w:t>
      </w:r>
      <w:r w:rsidR="00B109CD">
        <w:rPr>
          <w:rFonts w:ascii="Times New Roman" w:hAnsi="Times New Roman" w:cs="Times New Roman"/>
          <w:sz w:val="24"/>
          <w:szCs w:val="24"/>
        </w:rPr>
        <w:t>O</w:t>
      </w:r>
      <w:r>
        <w:rPr>
          <w:rFonts w:ascii="Times New Roman" w:hAnsi="Times New Roman" w:cs="Times New Roman"/>
          <w:sz w:val="24"/>
          <w:szCs w:val="24"/>
        </w:rPr>
        <w:t xml:space="preserve">f the 25 family members in Arabidopsis, only PUM2 and PUM5 have been </w:t>
      </w:r>
      <w:r w:rsidR="00B109CD">
        <w:rPr>
          <w:rFonts w:ascii="Times New Roman" w:hAnsi="Times New Roman" w:cs="Times New Roman"/>
          <w:sz w:val="24"/>
          <w:szCs w:val="24"/>
        </w:rPr>
        <w:t xml:space="preserve">experimentally </w:t>
      </w:r>
      <w:r>
        <w:rPr>
          <w:rFonts w:ascii="Times New Roman" w:hAnsi="Times New Roman" w:cs="Times New Roman"/>
          <w:sz w:val="24"/>
          <w:szCs w:val="24"/>
        </w:rPr>
        <w:t>demonstrated to bind RNA (Francischini and</w:t>
      </w:r>
      <w:r w:rsidR="008C7458">
        <w:rPr>
          <w:rFonts w:ascii="Times New Roman" w:hAnsi="Times New Roman" w:cs="Times New Roman"/>
          <w:sz w:val="24"/>
          <w:szCs w:val="24"/>
        </w:rPr>
        <w:t xml:space="preserve"> Quaggio, 2009; Huh et al., 2013</w:t>
      </w:r>
      <w:r>
        <w:rPr>
          <w:rFonts w:ascii="Times New Roman" w:hAnsi="Times New Roman" w:cs="Times New Roman"/>
          <w:sz w:val="24"/>
          <w:szCs w:val="24"/>
        </w:rPr>
        <w:t xml:space="preserve">; Huh et al., 2014). Here, we provide evidence that PUM1-6, </w:t>
      </w:r>
      <w:r w:rsidR="00F416DC">
        <w:rPr>
          <w:rFonts w:ascii="Times New Roman" w:hAnsi="Times New Roman" w:cs="Times New Roman"/>
          <w:sz w:val="24"/>
          <w:szCs w:val="24"/>
        </w:rPr>
        <w:t xml:space="preserve">all of </w:t>
      </w:r>
      <w:r>
        <w:rPr>
          <w:rFonts w:ascii="Times New Roman" w:hAnsi="Times New Roman" w:cs="Times New Roman"/>
          <w:sz w:val="24"/>
          <w:szCs w:val="24"/>
        </w:rPr>
        <w:t>which</w:t>
      </w:r>
      <w:r w:rsidR="00B109CD">
        <w:rPr>
          <w:rFonts w:ascii="Times New Roman" w:hAnsi="Times New Roman" w:cs="Times New Roman"/>
          <w:sz w:val="24"/>
          <w:szCs w:val="24"/>
        </w:rPr>
        <w:t xml:space="preserve"> </w:t>
      </w:r>
      <w:r>
        <w:rPr>
          <w:rFonts w:ascii="Times New Roman" w:hAnsi="Times New Roman" w:cs="Times New Roman"/>
          <w:sz w:val="24"/>
          <w:szCs w:val="24"/>
        </w:rPr>
        <w:t xml:space="preserve">belong to group I with </w:t>
      </w:r>
      <w:r w:rsidR="00B109CD">
        <w:rPr>
          <w:rFonts w:ascii="Times New Roman" w:hAnsi="Times New Roman" w:cs="Times New Roman"/>
          <w:sz w:val="24"/>
          <w:szCs w:val="24"/>
        </w:rPr>
        <w:t>the strongest</w:t>
      </w:r>
      <w:r>
        <w:rPr>
          <w:rFonts w:ascii="Times New Roman" w:hAnsi="Times New Roman" w:cs="Times New Roman"/>
          <w:sz w:val="24"/>
          <w:szCs w:val="24"/>
        </w:rPr>
        <w:t xml:space="preserve"> homology to the Drosophila PUF domain </w:t>
      </w:r>
      <w:r w:rsidRPr="00004F98">
        <w:rPr>
          <w:rFonts w:ascii="Times New Roman" w:hAnsi="Times New Roman" w:cs="Times New Roman"/>
          <w:sz w:val="24"/>
          <w:szCs w:val="24"/>
        </w:rPr>
        <w:t>(Francischini and Quaggio, 2009)</w:t>
      </w:r>
      <w:r>
        <w:rPr>
          <w:rFonts w:ascii="Times New Roman" w:hAnsi="Times New Roman" w:cs="Times New Roman"/>
          <w:sz w:val="24"/>
          <w:szCs w:val="24"/>
        </w:rPr>
        <w:t xml:space="preserve">, bind to RNA </w:t>
      </w:r>
      <w:r w:rsidRPr="00D25955">
        <w:rPr>
          <w:rFonts w:ascii="Times New Roman" w:hAnsi="Times New Roman" w:cs="Times New Roman"/>
          <w:i/>
          <w:sz w:val="24"/>
          <w:szCs w:val="24"/>
        </w:rPr>
        <w:t>in vivo</w:t>
      </w:r>
      <w:r>
        <w:rPr>
          <w:rFonts w:ascii="Times New Roman" w:hAnsi="Times New Roman" w:cs="Times New Roman"/>
          <w:sz w:val="24"/>
          <w:szCs w:val="24"/>
        </w:rPr>
        <w:t xml:space="preserve"> (</w:t>
      </w:r>
      <w:r w:rsidR="002023C4">
        <w:rPr>
          <w:rFonts w:ascii="Times New Roman" w:hAnsi="Times New Roman" w:cs="Times New Roman"/>
          <w:sz w:val="24"/>
          <w:szCs w:val="24"/>
        </w:rPr>
        <w:t>Figure 4</w:t>
      </w:r>
      <w:r w:rsidR="0004037C">
        <w:rPr>
          <w:rFonts w:ascii="Times New Roman" w:hAnsi="Times New Roman" w:cs="Times New Roman"/>
          <w:sz w:val="24"/>
          <w:szCs w:val="24"/>
        </w:rPr>
        <w:t>A</w:t>
      </w:r>
      <w:r>
        <w:rPr>
          <w:rFonts w:ascii="Times New Roman" w:hAnsi="Times New Roman" w:cs="Times New Roman"/>
          <w:sz w:val="24"/>
          <w:szCs w:val="24"/>
        </w:rPr>
        <w:t>).</w:t>
      </w:r>
      <w:r w:rsidR="00191B00">
        <w:rPr>
          <w:rFonts w:ascii="Times New Roman" w:hAnsi="Times New Roman" w:cs="Times New Roman"/>
          <w:sz w:val="24"/>
          <w:szCs w:val="24"/>
        </w:rPr>
        <w:t xml:space="preserve"> </w:t>
      </w:r>
      <w:r w:rsidR="003F6EFB">
        <w:rPr>
          <w:rFonts w:ascii="Times New Roman" w:hAnsi="Times New Roman" w:cs="Times New Roman"/>
          <w:sz w:val="24"/>
          <w:szCs w:val="24"/>
        </w:rPr>
        <w:t xml:space="preserve">Most </w:t>
      </w:r>
      <w:r w:rsidR="00191B00">
        <w:rPr>
          <w:rFonts w:ascii="Times New Roman" w:hAnsi="Times New Roman" w:cs="Times New Roman"/>
          <w:sz w:val="24"/>
          <w:szCs w:val="24"/>
        </w:rPr>
        <w:t xml:space="preserve">of the other PUF proteins were </w:t>
      </w:r>
      <w:r w:rsidR="003F6EFB">
        <w:rPr>
          <w:rFonts w:ascii="Times New Roman" w:hAnsi="Times New Roman" w:cs="Times New Roman"/>
          <w:sz w:val="24"/>
          <w:szCs w:val="24"/>
        </w:rPr>
        <w:t xml:space="preserve">not </w:t>
      </w:r>
      <w:r w:rsidR="00FE3019">
        <w:rPr>
          <w:rFonts w:ascii="Times New Roman" w:hAnsi="Times New Roman" w:cs="Times New Roman"/>
          <w:sz w:val="24"/>
          <w:szCs w:val="24"/>
        </w:rPr>
        <w:t xml:space="preserve">present </w:t>
      </w:r>
      <w:r w:rsidR="00191B00">
        <w:rPr>
          <w:rFonts w:ascii="Times New Roman" w:hAnsi="Times New Roman" w:cs="Times New Roman"/>
          <w:sz w:val="24"/>
          <w:szCs w:val="24"/>
        </w:rPr>
        <w:t xml:space="preserve">in the input proteome, </w:t>
      </w:r>
      <w:del w:id="52" w:author="Thomas Preiss" w:date="2016-06-09T22:49:00Z">
        <w:r w:rsidR="00191B00" w:rsidDel="0056154D">
          <w:rPr>
            <w:rFonts w:ascii="Times New Roman" w:hAnsi="Times New Roman" w:cs="Times New Roman"/>
            <w:sz w:val="24"/>
            <w:szCs w:val="24"/>
          </w:rPr>
          <w:delText>so it may be</w:delText>
        </w:r>
      </w:del>
      <w:ins w:id="53" w:author="Thomas Preiss" w:date="2016-06-09T22:49:00Z">
        <w:r w:rsidR="0056154D">
          <w:rPr>
            <w:rFonts w:ascii="Times New Roman" w:hAnsi="Times New Roman" w:cs="Times New Roman"/>
            <w:sz w:val="24"/>
            <w:szCs w:val="24"/>
          </w:rPr>
          <w:t>suggesting</w:t>
        </w:r>
      </w:ins>
      <w:r w:rsidR="00191B00">
        <w:rPr>
          <w:rFonts w:ascii="Times New Roman" w:hAnsi="Times New Roman" w:cs="Times New Roman"/>
          <w:sz w:val="24"/>
          <w:szCs w:val="24"/>
        </w:rPr>
        <w:t xml:space="preserve"> that PUF1-6 are </w:t>
      </w:r>
      <w:r w:rsidR="00A30F2D">
        <w:rPr>
          <w:rFonts w:ascii="Times New Roman" w:hAnsi="Times New Roman" w:cs="Times New Roman"/>
          <w:sz w:val="24"/>
          <w:szCs w:val="24"/>
        </w:rPr>
        <w:t xml:space="preserve">the major players of this family </w:t>
      </w:r>
      <w:r w:rsidR="00191B00">
        <w:rPr>
          <w:rFonts w:ascii="Times New Roman" w:hAnsi="Times New Roman" w:cs="Times New Roman"/>
          <w:sz w:val="24"/>
          <w:szCs w:val="24"/>
        </w:rPr>
        <w:t xml:space="preserve">in early Arabidopsis growth and development. </w:t>
      </w:r>
    </w:p>
    <w:p w14:paraId="323E1A5B" w14:textId="3DB8F48F" w:rsidR="00E20694" w:rsidRDefault="009D0F5C" w:rsidP="00E20694">
      <w:pPr>
        <w:spacing w:line="480" w:lineRule="auto"/>
        <w:rPr>
          <w:rFonts w:ascii="Times New Roman" w:hAnsi="Times New Roman" w:cs="Times New Roman"/>
          <w:sz w:val="24"/>
          <w:szCs w:val="24"/>
        </w:rPr>
      </w:pPr>
      <w:r>
        <w:rPr>
          <w:rFonts w:ascii="Times New Roman" w:hAnsi="Times New Roman" w:cs="Times New Roman"/>
          <w:sz w:val="24"/>
          <w:szCs w:val="24"/>
        </w:rPr>
        <w:t xml:space="preserve">Other </w:t>
      </w:r>
      <w:r w:rsidR="00A30F2D">
        <w:rPr>
          <w:rFonts w:ascii="Times New Roman" w:hAnsi="Times New Roman" w:cs="Times New Roman"/>
          <w:sz w:val="24"/>
          <w:szCs w:val="24"/>
        </w:rPr>
        <w:t>predicted RBP</w:t>
      </w:r>
      <w:r>
        <w:rPr>
          <w:rFonts w:ascii="Times New Roman" w:hAnsi="Times New Roman" w:cs="Times New Roman"/>
          <w:sz w:val="24"/>
          <w:szCs w:val="24"/>
        </w:rPr>
        <w:t>s</w:t>
      </w:r>
      <w:r w:rsidR="00A30F2D">
        <w:rPr>
          <w:rFonts w:ascii="Times New Roman" w:hAnsi="Times New Roman" w:cs="Times New Roman"/>
          <w:sz w:val="24"/>
          <w:szCs w:val="24"/>
        </w:rPr>
        <w:t xml:space="preserve"> </w:t>
      </w:r>
      <w:r>
        <w:rPr>
          <w:rFonts w:ascii="Times New Roman" w:hAnsi="Times New Roman" w:cs="Times New Roman"/>
          <w:sz w:val="24"/>
          <w:szCs w:val="24"/>
        </w:rPr>
        <w:t xml:space="preserve">include </w:t>
      </w:r>
      <w:r w:rsidR="00E20694">
        <w:rPr>
          <w:rFonts w:ascii="Times New Roman" w:hAnsi="Times New Roman" w:cs="Times New Roman"/>
          <w:sz w:val="24"/>
          <w:szCs w:val="24"/>
        </w:rPr>
        <w:t xml:space="preserve">the Nuclear Transport Factor 2 (NTF2) protein family that contains an NTF2 domain, which is </w:t>
      </w:r>
      <w:r>
        <w:rPr>
          <w:rFonts w:ascii="Times New Roman" w:hAnsi="Times New Roman" w:cs="Times New Roman"/>
          <w:sz w:val="24"/>
          <w:szCs w:val="24"/>
        </w:rPr>
        <w:t xml:space="preserve">required </w:t>
      </w:r>
      <w:r w:rsidR="00E20694">
        <w:rPr>
          <w:rFonts w:ascii="Times New Roman" w:hAnsi="Times New Roman" w:cs="Times New Roman"/>
          <w:sz w:val="24"/>
          <w:szCs w:val="24"/>
        </w:rPr>
        <w:t>for protein-protein interactions (</w:t>
      </w:r>
      <w:r w:rsidR="008C7458">
        <w:rPr>
          <w:rFonts w:ascii="Times New Roman" w:hAnsi="Times New Roman" w:cs="Times New Roman"/>
          <w:sz w:val="24"/>
          <w:szCs w:val="24"/>
        </w:rPr>
        <w:t xml:space="preserve">Ribbeck et al., 1998; </w:t>
      </w:r>
      <w:r w:rsidR="00E20694">
        <w:rPr>
          <w:rFonts w:ascii="Times New Roman" w:hAnsi="Times New Roman" w:cs="Times New Roman"/>
          <w:sz w:val="24"/>
          <w:szCs w:val="24"/>
        </w:rPr>
        <w:t xml:space="preserve">Fribourg et al., 2001), but has been shown to interact with RNA </w:t>
      </w:r>
      <w:r w:rsidR="000B3668">
        <w:rPr>
          <w:rFonts w:ascii="Times New Roman" w:hAnsi="Times New Roman" w:cs="Times New Roman"/>
          <w:sz w:val="24"/>
          <w:szCs w:val="24"/>
        </w:rPr>
        <w:t>in humans (Katahira et al., 2015</w:t>
      </w:r>
      <w:r w:rsidR="00E20694">
        <w:rPr>
          <w:rFonts w:ascii="Times New Roman" w:hAnsi="Times New Roman" w:cs="Times New Roman"/>
          <w:sz w:val="24"/>
          <w:szCs w:val="24"/>
        </w:rPr>
        <w:t>). In Arabidopsis, 18 proteins are predicted to contain NTF2</w:t>
      </w:r>
      <w:r w:rsidR="00D07272">
        <w:rPr>
          <w:rFonts w:ascii="Times New Roman" w:hAnsi="Times New Roman" w:cs="Times New Roman"/>
          <w:sz w:val="24"/>
          <w:szCs w:val="24"/>
        </w:rPr>
        <w:t xml:space="preserve"> d</w:t>
      </w:r>
      <w:r w:rsidR="00E20694">
        <w:rPr>
          <w:rFonts w:ascii="Times New Roman" w:hAnsi="Times New Roman" w:cs="Times New Roman"/>
          <w:sz w:val="24"/>
          <w:szCs w:val="24"/>
        </w:rPr>
        <w:t>omains; these proteins can be classified into two groups – group I proteins, which contain both NTF2 and RRM domains and group II proteins, which only have NTF2</w:t>
      </w:r>
      <w:r w:rsidR="00D07272">
        <w:rPr>
          <w:rFonts w:ascii="Times New Roman" w:hAnsi="Times New Roman" w:cs="Times New Roman"/>
          <w:sz w:val="24"/>
          <w:szCs w:val="24"/>
        </w:rPr>
        <w:t xml:space="preserve"> </w:t>
      </w:r>
      <w:r w:rsidR="00E20694">
        <w:rPr>
          <w:rFonts w:ascii="Times New Roman" w:hAnsi="Times New Roman" w:cs="Times New Roman"/>
          <w:sz w:val="24"/>
          <w:szCs w:val="24"/>
        </w:rPr>
        <w:t xml:space="preserve">domains. </w:t>
      </w:r>
      <w:r w:rsidR="00A817C1">
        <w:rPr>
          <w:rFonts w:ascii="Times New Roman" w:hAnsi="Times New Roman" w:cs="Times New Roman"/>
          <w:sz w:val="24"/>
          <w:szCs w:val="24"/>
        </w:rPr>
        <w:t>W</w:t>
      </w:r>
      <w:r w:rsidR="00E20694">
        <w:rPr>
          <w:rFonts w:ascii="Times New Roman" w:hAnsi="Times New Roman" w:cs="Times New Roman"/>
          <w:sz w:val="24"/>
          <w:szCs w:val="24"/>
        </w:rPr>
        <w:t xml:space="preserve">e have identified six out of eight group I proteins in the </w:t>
      </w:r>
      <w:r w:rsidR="008B208C">
        <w:rPr>
          <w:rFonts w:ascii="Times New Roman" w:hAnsi="Times New Roman" w:cs="Times New Roman"/>
          <w:sz w:val="24"/>
          <w:szCs w:val="24"/>
        </w:rPr>
        <w:t>At-RBP</w:t>
      </w:r>
      <w:r w:rsidR="00B8085D">
        <w:rPr>
          <w:rFonts w:ascii="Times New Roman" w:hAnsi="Times New Roman" w:cs="Times New Roman"/>
          <w:sz w:val="24"/>
          <w:szCs w:val="24"/>
        </w:rPr>
        <w:t xml:space="preserve"> set </w:t>
      </w:r>
      <w:r w:rsidR="00E20694">
        <w:rPr>
          <w:rFonts w:ascii="Times New Roman" w:hAnsi="Times New Roman" w:cs="Times New Roman"/>
          <w:sz w:val="24"/>
          <w:szCs w:val="24"/>
        </w:rPr>
        <w:t xml:space="preserve">and one </w:t>
      </w:r>
      <w:r w:rsidR="00B8085D">
        <w:rPr>
          <w:rFonts w:ascii="Times New Roman" w:hAnsi="Times New Roman" w:cs="Times New Roman"/>
          <w:sz w:val="24"/>
          <w:szCs w:val="24"/>
        </w:rPr>
        <w:t>among</w:t>
      </w:r>
      <w:r w:rsidR="00E20694">
        <w:rPr>
          <w:rFonts w:ascii="Times New Roman" w:hAnsi="Times New Roman" w:cs="Times New Roman"/>
          <w:sz w:val="24"/>
          <w:szCs w:val="24"/>
        </w:rPr>
        <w:t xml:space="preserve"> the candidate </w:t>
      </w:r>
      <w:r w:rsidR="008B208C">
        <w:rPr>
          <w:rFonts w:ascii="Times New Roman" w:hAnsi="Times New Roman" w:cs="Times New Roman"/>
          <w:sz w:val="24"/>
          <w:szCs w:val="24"/>
        </w:rPr>
        <w:t>At-</w:t>
      </w:r>
      <w:r w:rsidR="00B8085D">
        <w:rPr>
          <w:rFonts w:ascii="Times New Roman" w:hAnsi="Times New Roman" w:cs="Times New Roman"/>
          <w:sz w:val="24"/>
          <w:szCs w:val="24"/>
        </w:rPr>
        <w:t xml:space="preserve">RBPs </w:t>
      </w:r>
      <w:r w:rsidR="00E20694">
        <w:rPr>
          <w:rFonts w:ascii="Times New Roman" w:hAnsi="Times New Roman" w:cs="Times New Roman"/>
          <w:sz w:val="24"/>
          <w:szCs w:val="24"/>
        </w:rPr>
        <w:t>(</w:t>
      </w:r>
      <w:r w:rsidR="002023C4">
        <w:rPr>
          <w:rFonts w:ascii="Times New Roman" w:hAnsi="Times New Roman" w:cs="Times New Roman"/>
          <w:sz w:val="24"/>
          <w:szCs w:val="24"/>
        </w:rPr>
        <w:t>Figure 4</w:t>
      </w:r>
      <w:r w:rsidR="0004037C">
        <w:rPr>
          <w:rFonts w:ascii="Times New Roman" w:hAnsi="Times New Roman" w:cs="Times New Roman"/>
          <w:sz w:val="24"/>
          <w:szCs w:val="24"/>
        </w:rPr>
        <w:t>A</w:t>
      </w:r>
      <w:r w:rsidR="00E20694">
        <w:rPr>
          <w:rFonts w:ascii="Times New Roman" w:hAnsi="Times New Roman" w:cs="Times New Roman"/>
          <w:sz w:val="24"/>
          <w:szCs w:val="24"/>
        </w:rPr>
        <w:t xml:space="preserve">), thereby verifying their RNA-binding activity. </w:t>
      </w:r>
      <w:r>
        <w:rPr>
          <w:rFonts w:ascii="Times New Roman" w:hAnsi="Times New Roman" w:cs="Times New Roman"/>
          <w:sz w:val="24"/>
          <w:szCs w:val="24"/>
        </w:rPr>
        <w:t>As all the</w:t>
      </w:r>
      <w:r w:rsidR="00135794">
        <w:rPr>
          <w:rFonts w:ascii="Times New Roman" w:hAnsi="Times New Roman" w:cs="Times New Roman"/>
          <w:sz w:val="24"/>
          <w:szCs w:val="24"/>
        </w:rPr>
        <w:t xml:space="preserve"> group I </w:t>
      </w:r>
      <w:r>
        <w:rPr>
          <w:rFonts w:ascii="Times New Roman" w:hAnsi="Times New Roman" w:cs="Times New Roman"/>
          <w:sz w:val="24"/>
          <w:szCs w:val="24"/>
        </w:rPr>
        <w:t xml:space="preserve">proteins contain both NTF2 and RRM domains, </w:t>
      </w:r>
      <w:r w:rsidR="00135794">
        <w:rPr>
          <w:rFonts w:ascii="Times New Roman" w:hAnsi="Times New Roman" w:cs="Times New Roman"/>
          <w:sz w:val="24"/>
          <w:szCs w:val="24"/>
        </w:rPr>
        <w:t>and n</w:t>
      </w:r>
      <w:r w:rsidR="00E20694">
        <w:rPr>
          <w:rFonts w:ascii="Times New Roman" w:hAnsi="Times New Roman" w:cs="Times New Roman"/>
          <w:sz w:val="24"/>
          <w:szCs w:val="24"/>
        </w:rPr>
        <w:t xml:space="preserve">one of the group II proteins </w:t>
      </w:r>
      <w:r w:rsidR="00135794">
        <w:rPr>
          <w:rFonts w:ascii="Times New Roman" w:hAnsi="Times New Roman" w:cs="Times New Roman"/>
          <w:sz w:val="24"/>
          <w:szCs w:val="24"/>
        </w:rPr>
        <w:t xml:space="preserve">(NTF2-like only) </w:t>
      </w:r>
      <w:r w:rsidR="00E20694">
        <w:rPr>
          <w:rFonts w:ascii="Times New Roman" w:hAnsi="Times New Roman" w:cs="Times New Roman"/>
          <w:sz w:val="24"/>
          <w:szCs w:val="24"/>
        </w:rPr>
        <w:t xml:space="preserve">were present in </w:t>
      </w:r>
      <w:r w:rsidR="00C07E72">
        <w:rPr>
          <w:rFonts w:ascii="Times New Roman" w:hAnsi="Times New Roman" w:cs="Times New Roman"/>
          <w:sz w:val="24"/>
          <w:szCs w:val="24"/>
        </w:rPr>
        <w:t>At-</w:t>
      </w:r>
      <w:r w:rsidR="00C07E72">
        <w:rPr>
          <w:rFonts w:ascii="Times New Roman" w:hAnsi="Times New Roman" w:cs="Times New Roman"/>
          <w:sz w:val="24"/>
          <w:szCs w:val="24"/>
        </w:rPr>
        <w:lastRenderedPageBreak/>
        <w:t>RBPs or candidate At-RBPs</w:t>
      </w:r>
      <w:r w:rsidR="00E20694">
        <w:rPr>
          <w:rFonts w:ascii="Times New Roman" w:hAnsi="Times New Roman" w:cs="Times New Roman"/>
          <w:sz w:val="24"/>
          <w:szCs w:val="24"/>
        </w:rPr>
        <w:t xml:space="preserve">, </w:t>
      </w:r>
      <w:r w:rsidR="007200AE">
        <w:rPr>
          <w:rFonts w:ascii="Times New Roman" w:hAnsi="Times New Roman" w:cs="Times New Roman"/>
          <w:sz w:val="24"/>
          <w:szCs w:val="24"/>
        </w:rPr>
        <w:t xml:space="preserve">this </w:t>
      </w:r>
      <w:r w:rsidR="00973AC5">
        <w:rPr>
          <w:rFonts w:ascii="Times New Roman" w:hAnsi="Times New Roman" w:cs="Times New Roman"/>
          <w:sz w:val="24"/>
          <w:szCs w:val="24"/>
        </w:rPr>
        <w:t>suggests that</w:t>
      </w:r>
      <w:r w:rsidR="00135794">
        <w:rPr>
          <w:rFonts w:ascii="Times New Roman" w:hAnsi="Times New Roman" w:cs="Times New Roman"/>
          <w:sz w:val="24"/>
          <w:szCs w:val="24"/>
        </w:rPr>
        <w:t xml:space="preserve"> the NTF2</w:t>
      </w:r>
      <w:r w:rsidR="00D07272">
        <w:rPr>
          <w:rFonts w:ascii="Times New Roman" w:hAnsi="Times New Roman" w:cs="Times New Roman"/>
          <w:sz w:val="24"/>
          <w:szCs w:val="24"/>
        </w:rPr>
        <w:t xml:space="preserve"> </w:t>
      </w:r>
      <w:r w:rsidR="00135794">
        <w:rPr>
          <w:rFonts w:ascii="Times New Roman" w:hAnsi="Times New Roman" w:cs="Times New Roman"/>
          <w:sz w:val="24"/>
          <w:szCs w:val="24"/>
        </w:rPr>
        <w:t xml:space="preserve">domain per se </w:t>
      </w:r>
      <w:r w:rsidR="00973AC5">
        <w:rPr>
          <w:rFonts w:ascii="Times New Roman" w:hAnsi="Times New Roman" w:cs="Times New Roman"/>
          <w:sz w:val="24"/>
          <w:szCs w:val="24"/>
        </w:rPr>
        <w:t>may not be</w:t>
      </w:r>
      <w:r w:rsidR="00135794">
        <w:rPr>
          <w:rFonts w:ascii="Times New Roman" w:hAnsi="Times New Roman" w:cs="Times New Roman"/>
          <w:sz w:val="24"/>
          <w:szCs w:val="24"/>
        </w:rPr>
        <w:t xml:space="preserve"> a</w:t>
      </w:r>
      <w:r w:rsidR="00973AC5">
        <w:rPr>
          <w:rFonts w:ascii="Times New Roman" w:hAnsi="Times New Roman" w:cs="Times New Roman"/>
          <w:sz w:val="24"/>
          <w:szCs w:val="24"/>
        </w:rPr>
        <w:t>n</w:t>
      </w:r>
      <w:r w:rsidR="00135794">
        <w:rPr>
          <w:rFonts w:ascii="Times New Roman" w:hAnsi="Times New Roman" w:cs="Times New Roman"/>
          <w:sz w:val="24"/>
          <w:szCs w:val="24"/>
        </w:rPr>
        <w:t xml:space="preserve"> RBD in plants. </w:t>
      </w:r>
    </w:p>
    <w:p w14:paraId="773D716C" w14:textId="12A427A6" w:rsidR="003F6EFB" w:rsidRDefault="007F7075" w:rsidP="002257C1">
      <w:pPr>
        <w:spacing w:line="480" w:lineRule="auto"/>
        <w:rPr>
          <w:rFonts w:ascii="Times New Roman" w:hAnsi="Times New Roman" w:cs="Times New Roman"/>
          <w:sz w:val="24"/>
          <w:szCs w:val="24"/>
        </w:rPr>
      </w:pPr>
      <w:r>
        <w:rPr>
          <w:rFonts w:ascii="Times New Roman" w:hAnsi="Times New Roman" w:cs="Times New Roman"/>
          <w:sz w:val="24"/>
          <w:szCs w:val="24"/>
        </w:rPr>
        <w:t>W</w:t>
      </w:r>
      <w:r w:rsidR="00E20694">
        <w:rPr>
          <w:rFonts w:ascii="Times New Roman" w:hAnsi="Times New Roman" w:cs="Times New Roman"/>
          <w:sz w:val="24"/>
          <w:szCs w:val="24"/>
        </w:rPr>
        <w:t xml:space="preserve">e </w:t>
      </w:r>
      <w:r>
        <w:rPr>
          <w:rFonts w:ascii="Times New Roman" w:hAnsi="Times New Roman" w:cs="Times New Roman"/>
          <w:sz w:val="24"/>
          <w:szCs w:val="24"/>
        </w:rPr>
        <w:t xml:space="preserve">also </w:t>
      </w:r>
      <w:r w:rsidR="00DC1AA7">
        <w:rPr>
          <w:rFonts w:ascii="Times New Roman" w:hAnsi="Times New Roman" w:cs="Times New Roman"/>
          <w:sz w:val="24"/>
          <w:szCs w:val="24"/>
        </w:rPr>
        <w:t>captured</w:t>
      </w:r>
      <w:r w:rsidR="00E20694">
        <w:rPr>
          <w:rFonts w:ascii="Times New Roman" w:hAnsi="Times New Roman" w:cs="Times New Roman"/>
          <w:sz w:val="24"/>
          <w:szCs w:val="24"/>
        </w:rPr>
        <w:t xml:space="preserve"> both </w:t>
      </w:r>
      <w:r w:rsidR="00DC1AA7">
        <w:rPr>
          <w:rFonts w:ascii="Times New Roman" w:hAnsi="Times New Roman" w:cs="Times New Roman"/>
          <w:sz w:val="24"/>
          <w:szCs w:val="24"/>
        </w:rPr>
        <w:t>Arabidopsis homologs of</w:t>
      </w:r>
      <w:r w:rsidR="00E20694">
        <w:rPr>
          <w:rFonts w:ascii="Times New Roman" w:hAnsi="Times New Roman" w:cs="Times New Roman"/>
          <w:sz w:val="24"/>
          <w:szCs w:val="24"/>
        </w:rPr>
        <w:t xml:space="preserve"> Barentsz </w:t>
      </w:r>
      <w:r w:rsidR="007A6B88">
        <w:rPr>
          <w:rFonts w:ascii="Times New Roman" w:hAnsi="Times New Roman" w:cs="Times New Roman"/>
          <w:sz w:val="24"/>
          <w:szCs w:val="24"/>
        </w:rPr>
        <w:t>[</w:t>
      </w:r>
      <w:r w:rsidR="00D50FED">
        <w:rPr>
          <w:rFonts w:ascii="Times New Roman" w:hAnsi="Times New Roman" w:cs="Times New Roman"/>
          <w:sz w:val="24"/>
          <w:szCs w:val="24"/>
        </w:rPr>
        <w:t xml:space="preserve">BTZ; </w:t>
      </w:r>
      <w:r w:rsidR="00E20694">
        <w:rPr>
          <w:rFonts w:ascii="Times New Roman" w:hAnsi="Times New Roman" w:cs="Times New Roman"/>
          <w:sz w:val="24"/>
          <w:szCs w:val="24"/>
        </w:rPr>
        <w:t>also known as</w:t>
      </w:r>
      <w:r w:rsidR="00E20694" w:rsidRPr="00E20694">
        <w:t xml:space="preserve"> </w:t>
      </w:r>
      <w:r w:rsidR="00E20694" w:rsidRPr="00E20694">
        <w:rPr>
          <w:rFonts w:ascii="Times New Roman" w:hAnsi="Times New Roman" w:cs="Times New Roman"/>
          <w:sz w:val="24"/>
          <w:szCs w:val="24"/>
        </w:rPr>
        <w:t>METASTATIC LYMPH NODE 51</w:t>
      </w:r>
      <w:r w:rsidR="00E20694">
        <w:rPr>
          <w:rFonts w:ascii="Times New Roman" w:hAnsi="Times New Roman" w:cs="Times New Roman"/>
          <w:sz w:val="24"/>
          <w:szCs w:val="24"/>
        </w:rPr>
        <w:t xml:space="preserve"> </w:t>
      </w:r>
      <w:r w:rsidR="008C38AE">
        <w:rPr>
          <w:rFonts w:ascii="Times New Roman" w:hAnsi="Times New Roman" w:cs="Times New Roman"/>
          <w:sz w:val="24"/>
          <w:szCs w:val="24"/>
        </w:rPr>
        <w:t>(</w:t>
      </w:r>
      <w:r w:rsidR="00E20694">
        <w:rPr>
          <w:rFonts w:ascii="Times New Roman" w:hAnsi="Times New Roman" w:cs="Times New Roman"/>
          <w:sz w:val="24"/>
          <w:szCs w:val="24"/>
        </w:rPr>
        <w:t>MLN51</w:t>
      </w:r>
      <w:r w:rsidR="007A6B88">
        <w:rPr>
          <w:rFonts w:ascii="Times New Roman" w:hAnsi="Times New Roman" w:cs="Times New Roman"/>
          <w:sz w:val="24"/>
          <w:szCs w:val="24"/>
        </w:rPr>
        <w:t xml:space="preserve">)] </w:t>
      </w:r>
      <w:r w:rsidR="00E20694">
        <w:rPr>
          <w:rFonts w:ascii="Times New Roman" w:hAnsi="Times New Roman" w:cs="Times New Roman"/>
          <w:sz w:val="24"/>
          <w:szCs w:val="24"/>
        </w:rPr>
        <w:t>harbouring the Btz domain (</w:t>
      </w:r>
      <w:r w:rsidR="002023C4">
        <w:rPr>
          <w:rFonts w:ascii="Times New Roman" w:hAnsi="Times New Roman" w:cs="Times New Roman"/>
          <w:sz w:val="24"/>
          <w:szCs w:val="24"/>
        </w:rPr>
        <w:t>Figure 4</w:t>
      </w:r>
      <w:r w:rsidR="0004037C">
        <w:rPr>
          <w:rFonts w:ascii="Times New Roman" w:hAnsi="Times New Roman" w:cs="Times New Roman"/>
          <w:sz w:val="24"/>
          <w:szCs w:val="24"/>
        </w:rPr>
        <w:t>A</w:t>
      </w:r>
      <w:r w:rsidR="00E20694">
        <w:rPr>
          <w:rFonts w:ascii="Times New Roman" w:hAnsi="Times New Roman" w:cs="Times New Roman"/>
          <w:sz w:val="24"/>
          <w:szCs w:val="24"/>
        </w:rPr>
        <w:t>), which is a known RBD in animals</w:t>
      </w:r>
      <w:r w:rsidR="00635E02">
        <w:rPr>
          <w:rFonts w:ascii="Times New Roman" w:hAnsi="Times New Roman" w:cs="Times New Roman"/>
          <w:sz w:val="24"/>
          <w:szCs w:val="24"/>
        </w:rPr>
        <w:t xml:space="preserve"> (Bono et al., 2006)</w:t>
      </w:r>
      <w:r w:rsidR="00E20694">
        <w:rPr>
          <w:rFonts w:ascii="Times New Roman" w:hAnsi="Times New Roman" w:cs="Times New Roman"/>
          <w:sz w:val="24"/>
          <w:szCs w:val="24"/>
        </w:rPr>
        <w:t>. Barentsz</w:t>
      </w:r>
      <w:r w:rsidR="0020257B">
        <w:rPr>
          <w:rFonts w:ascii="Times New Roman" w:hAnsi="Times New Roman" w:cs="Times New Roman"/>
          <w:sz w:val="24"/>
          <w:szCs w:val="24"/>
        </w:rPr>
        <w:t>,</w:t>
      </w:r>
      <w:r w:rsidR="00E20694">
        <w:rPr>
          <w:rFonts w:ascii="Times New Roman" w:hAnsi="Times New Roman" w:cs="Times New Roman"/>
          <w:sz w:val="24"/>
          <w:szCs w:val="24"/>
        </w:rPr>
        <w:t xml:space="preserve"> eIF4A3, Y14 and Mago Nashi (</w:t>
      </w:r>
      <w:r w:rsidR="00DC1AA7">
        <w:rPr>
          <w:rFonts w:ascii="Times New Roman" w:hAnsi="Times New Roman" w:cs="Times New Roman"/>
          <w:sz w:val="24"/>
          <w:szCs w:val="24"/>
        </w:rPr>
        <w:t>MAGO</w:t>
      </w:r>
      <w:r w:rsidR="00E20694">
        <w:rPr>
          <w:rFonts w:ascii="Times New Roman" w:hAnsi="Times New Roman" w:cs="Times New Roman"/>
          <w:sz w:val="24"/>
          <w:szCs w:val="24"/>
        </w:rPr>
        <w:t>) form the core of the ex</w:t>
      </w:r>
      <w:r w:rsidR="000B3668">
        <w:rPr>
          <w:rFonts w:ascii="Times New Roman" w:hAnsi="Times New Roman" w:cs="Times New Roman"/>
          <w:sz w:val="24"/>
          <w:szCs w:val="24"/>
        </w:rPr>
        <w:t>on-junction complex (EJC)</w:t>
      </w:r>
      <w:r w:rsidR="00D07272">
        <w:rPr>
          <w:rFonts w:ascii="Times New Roman" w:hAnsi="Times New Roman" w:cs="Times New Roman"/>
          <w:sz w:val="24"/>
          <w:szCs w:val="24"/>
        </w:rPr>
        <w:t xml:space="preserve">. </w:t>
      </w:r>
      <w:r w:rsidR="00442D0C">
        <w:rPr>
          <w:rFonts w:ascii="Times New Roman" w:hAnsi="Times New Roman" w:cs="Times New Roman"/>
          <w:sz w:val="24"/>
          <w:szCs w:val="24"/>
        </w:rPr>
        <w:t>The EJC</w:t>
      </w:r>
      <w:r w:rsidR="0020257B">
        <w:rPr>
          <w:rFonts w:ascii="Times New Roman" w:hAnsi="Times New Roman" w:cs="Times New Roman"/>
          <w:sz w:val="24"/>
          <w:szCs w:val="24"/>
        </w:rPr>
        <w:t xml:space="preserve"> is deposited on nascent mRNA at splice junctions</w:t>
      </w:r>
      <w:r w:rsidR="000B3668">
        <w:rPr>
          <w:rFonts w:ascii="Times New Roman" w:hAnsi="Times New Roman" w:cs="Times New Roman"/>
          <w:sz w:val="24"/>
          <w:szCs w:val="24"/>
        </w:rPr>
        <w:t xml:space="preserve"> </w:t>
      </w:r>
      <w:r w:rsidR="0020257B">
        <w:rPr>
          <w:rFonts w:ascii="Times New Roman" w:hAnsi="Times New Roman" w:cs="Times New Roman"/>
          <w:sz w:val="24"/>
          <w:szCs w:val="24"/>
        </w:rPr>
        <w:t>and functions in subsequent mRNA utilization</w:t>
      </w:r>
      <w:r w:rsidR="00C1082B">
        <w:rPr>
          <w:rFonts w:ascii="Times New Roman" w:hAnsi="Times New Roman" w:cs="Times New Roman"/>
          <w:sz w:val="24"/>
          <w:szCs w:val="24"/>
        </w:rPr>
        <w:t xml:space="preserve"> </w:t>
      </w:r>
      <w:r w:rsidR="000B3668">
        <w:rPr>
          <w:rFonts w:ascii="Times New Roman" w:hAnsi="Times New Roman" w:cs="Times New Roman"/>
          <w:sz w:val="24"/>
          <w:szCs w:val="24"/>
        </w:rPr>
        <w:t>(</w:t>
      </w:r>
      <w:r w:rsidR="000B3668" w:rsidRPr="00986033">
        <w:rPr>
          <w:rFonts w:ascii="Times New Roman" w:hAnsi="Times New Roman" w:cs="Times New Roman"/>
          <w:sz w:val="24"/>
          <w:szCs w:val="24"/>
        </w:rPr>
        <w:t>Nyikó</w:t>
      </w:r>
      <w:r w:rsidR="00E20694">
        <w:rPr>
          <w:rFonts w:ascii="Times New Roman" w:hAnsi="Times New Roman" w:cs="Times New Roman"/>
          <w:sz w:val="24"/>
          <w:szCs w:val="24"/>
        </w:rPr>
        <w:t xml:space="preserve"> et al., 2013)</w:t>
      </w:r>
      <w:r w:rsidR="0020257B">
        <w:rPr>
          <w:rFonts w:ascii="Times New Roman" w:hAnsi="Times New Roman" w:cs="Times New Roman"/>
          <w:sz w:val="24"/>
          <w:szCs w:val="24"/>
        </w:rPr>
        <w:t xml:space="preserve">. </w:t>
      </w:r>
      <w:r w:rsidR="00E20694">
        <w:rPr>
          <w:rFonts w:ascii="Times New Roman" w:hAnsi="Times New Roman" w:cs="Times New Roman"/>
          <w:sz w:val="24"/>
          <w:szCs w:val="24"/>
        </w:rPr>
        <w:t xml:space="preserve">In addition to </w:t>
      </w:r>
      <w:r w:rsidR="00DC1AA7">
        <w:rPr>
          <w:rFonts w:ascii="Times New Roman" w:hAnsi="Times New Roman" w:cs="Times New Roman"/>
          <w:sz w:val="24"/>
          <w:szCs w:val="24"/>
        </w:rPr>
        <w:t xml:space="preserve">the </w:t>
      </w:r>
      <w:r w:rsidR="00E20694">
        <w:rPr>
          <w:rFonts w:ascii="Times New Roman" w:hAnsi="Times New Roman" w:cs="Times New Roman"/>
          <w:sz w:val="24"/>
          <w:szCs w:val="24"/>
        </w:rPr>
        <w:t>Barentsz</w:t>
      </w:r>
      <w:r w:rsidR="00DC1AA7">
        <w:rPr>
          <w:rFonts w:ascii="Times New Roman" w:hAnsi="Times New Roman" w:cs="Times New Roman"/>
          <w:sz w:val="24"/>
          <w:szCs w:val="24"/>
        </w:rPr>
        <w:t xml:space="preserve"> homologs</w:t>
      </w:r>
      <w:r w:rsidR="00E20694">
        <w:rPr>
          <w:rFonts w:ascii="Times New Roman" w:hAnsi="Times New Roman" w:cs="Times New Roman"/>
          <w:sz w:val="24"/>
          <w:szCs w:val="24"/>
        </w:rPr>
        <w:t xml:space="preserve">, we identified eIF4A3 </w:t>
      </w:r>
      <w:r w:rsidR="009344B2">
        <w:rPr>
          <w:rFonts w:ascii="Times New Roman" w:hAnsi="Times New Roman" w:cs="Times New Roman"/>
          <w:sz w:val="24"/>
          <w:szCs w:val="24"/>
        </w:rPr>
        <w:t xml:space="preserve">and Y14 </w:t>
      </w:r>
      <w:r w:rsidR="00E20694">
        <w:rPr>
          <w:rFonts w:ascii="Times New Roman" w:hAnsi="Times New Roman" w:cs="Times New Roman"/>
          <w:sz w:val="24"/>
          <w:szCs w:val="24"/>
        </w:rPr>
        <w:t xml:space="preserve">in the </w:t>
      </w:r>
      <w:r w:rsidR="009B5D54">
        <w:rPr>
          <w:rFonts w:ascii="Times New Roman" w:hAnsi="Times New Roman" w:cs="Times New Roman"/>
          <w:sz w:val="24"/>
          <w:szCs w:val="24"/>
        </w:rPr>
        <w:t>At-</w:t>
      </w:r>
      <w:r w:rsidR="00DC1AA7">
        <w:rPr>
          <w:rFonts w:ascii="Times New Roman" w:hAnsi="Times New Roman" w:cs="Times New Roman"/>
          <w:sz w:val="24"/>
          <w:szCs w:val="24"/>
        </w:rPr>
        <w:t xml:space="preserve">RBP set </w:t>
      </w:r>
      <w:r w:rsidR="00E20694">
        <w:rPr>
          <w:rFonts w:ascii="Times New Roman" w:hAnsi="Times New Roman" w:cs="Times New Roman"/>
          <w:sz w:val="24"/>
          <w:szCs w:val="24"/>
        </w:rPr>
        <w:t>and M</w:t>
      </w:r>
      <w:r w:rsidR="00DC1AA7">
        <w:rPr>
          <w:rFonts w:ascii="Times New Roman" w:hAnsi="Times New Roman" w:cs="Times New Roman"/>
          <w:sz w:val="24"/>
          <w:szCs w:val="24"/>
        </w:rPr>
        <w:t>AGO</w:t>
      </w:r>
      <w:r w:rsidR="00E20694">
        <w:rPr>
          <w:rFonts w:ascii="Times New Roman" w:hAnsi="Times New Roman" w:cs="Times New Roman"/>
          <w:sz w:val="24"/>
          <w:szCs w:val="24"/>
        </w:rPr>
        <w:t xml:space="preserve"> </w:t>
      </w:r>
      <w:r w:rsidR="00DC1AA7">
        <w:rPr>
          <w:rFonts w:ascii="Times New Roman" w:hAnsi="Times New Roman" w:cs="Times New Roman"/>
          <w:sz w:val="24"/>
          <w:szCs w:val="24"/>
        </w:rPr>
        <w:t>among</w:t>
      </w:r>
      <w:r w:rsidR="00E20694">
        <w:rPr>
          <w:rFonts w:ascii="Times New Roman" w:hAnsi="Times New Roman" w:cs="Times New Roman"/>
          <w:sz w:val="24"/>
          <w:szCs w:val="24"/>
        </w:rPr>
        <w:t xml:space="preserve"> the candidate </w:t>
      </w:r>
      <w:r w:rsidR="009B5D54">
        <w:rPr>
          <w:rFonts w:ascii="Times New Roman" w:hAnsi="Times New Roman" w:cs="Times New Roman"/>
          <w:sz w:val="24"/>
          <w:szCs w:val="24"/>
        </w:rPr>
        <w:t>At-</w:t>
      </w:r>
      <w:r w:rsidR="00DC1AA7">
        <w:rPr>
          <w:rFonts w:ascii="Times New Roman" w:hAnsi="Times New Roman" w:cs="Times New Roman"/>
          <w:sz w:val="24"/>
          <w:szCs w:val="24"/>
        </w:rPr>
        <w:t xml:space="preserve">RBPs </w:t>
      </w:r>
      <w:r w:rsidR="00E20694">
        <w:rPr>
          <w:rFonts w:ascii="Times New Roman" w:hAnsi="Times New Roman" w:cs="Times New Roman"/>
          <w:sz w:val="24"/>
          <w:szCs w:val="24"/>
        </w:rPr>
        <w:t>(</w:t>
      </w:r>
      <w:r w:rsidR="002023C4">
        <w:rPr>
          <w:rFonts w:ascii="Times New Roman" w:hAnsi="Times New Roman" w:cs="Times New Roman"/>
          <w:sz w:val="24"/>
          <w:szCs w:val="24"/>
        </w:rPr>
        <w:t>Figure 4</w:t>
      </w:r>
      <w:r w:rsidR="0004037C">
        <w:rPr>
          <w:rFonts w:ascii="Times New Roman" w:hAnsi="Times New Roman" w:cs="Times New Roman"/>
          <w:sz w:val="24"/>
          <w:szCs w:val="24"/>
        </w:rPr>
        <w:t>A</w:t>
      </w:r>
      <w:r w:rsidR="00E20694">
        <w:rPr>
          <w:rFonts w:ascii="Times New Roman" w:hAnsi="Times New Roman" w:cs="Times New Roman"/>
          <w:sz w:val="24"/>
          <w:szCs w:val="24"/>
        </w:rPr>
        <w:t>)</w:t>
      </w:r>
      <w:r w:rsidR="009344B2">
        <w:rPr>
          <w:rFonts w:ascii="Times New Roman" w:hAnsi="Times New Roman" w:cs="Times New Roman"/>
          <w:sz w:val="24"/>
          <w:szCs w:val="24"/>
        </w:rPr>
        <w:t xml:space="preserve">. In humans, </w:t>
      </w:r>
      <w:commentRangeStart w:id="54"/>
      <w:r w:rsidR="009344B2">
        <w:rPr>
          <w:rFonts w:ascii="Times New Roman" w:hAnsi="Times New Roman" w:cs="Times New Roman"/>
          <w:sz w:val="24"/>
          <w:szCs w:val="24"/>
        </w:rPr>
        <w:t>only B</w:t>
      </w:r>
      <w:ins w:id="55" w:author="Marlene Reichel" w:date="2016-06-10T21:06:00Z">
        <w:r w:rsidR="001676FC">
          <w:rPr>
            <w:rFonts w:ascii="Times New Roman" w:hAnsi="Times New Roman" w:cs="Times New Roman"/>
            <w:sz w:val="24"/>
            <w:szCs w:val="24"/>
          </w:rPr>
          <w:t>artentsz</w:t>
        </w:r>
      </w:ins>
      <w:del w:id="56" w:author="Marlene Reichel" w:date="2016-06-10T21:06:00Z">
        <w:r w:rsidR="00D50FED" w:rsidDel="001676FC">
          <w:rPr>
            <w:rFonts w:ascii="Times New Roman" w:hAnsi="Times New Roman" w:cs="Times New Roman"/>
            <w:sz w:val="24"/>
            <w:szCs w:val="24"/>
          </w:rPr>
          <w:delText>TZ</w:delText>
        </w:r>
      </w:del>
      <w:r w:rsidR="009344B2">
        <w:rPr>
          <w:rFonts w:ascii="Times New Roman" w:hAnsi="Times New Roman" w:cs="Times New Roman"/>
          <w:sz w:val="24"/>
          <w:szCs w:val="24"/>
        </w:rPr>
        <w:t xml:space="preserve"> and eIF4A3 are </w:t>
      </w:r>
      <w:r w:rsidR="00DC1AA7">
        <w:rPr>
          <w:rFonts w:ascii="Times New Roman" w:hAnsi="Times New Roman" w:cs="Times New Roman"/>
          <w:sz w:val="24"/>
          <w:szCs w:val="24"/>
        </w:rPr>
        <w:t>thought to</w:t>
      </w:r>
      <w:r w:rsidR="00D50FED">
        <w:rPr>
          <w:rFonts w:ascii="Times New Roman" w:hAnsi="Times New Roman" w:cs="Times New Roman"/>
          <w:sz w:val="24"/>
          <w:szCs w:val="24"/>
        </w:rPr>
        <w:t xml:space="preserve"> be</w:t>
      </w:r>
      <w:r w:rsidR="00DC1AA7">
        <w:rPr>
          <w:rFonts w:ascii="Times New Roman" w:hAnsi="Times New Roman" w:cs="Times New Roman"/>
          <w:sz w:val="24"/>
          <w:szCs w:val="24"/>
        </w:rPr>
        <w:t xml:space="preserve"> </w:t>
      </w:r>
      <w:r w:rsidR="009344B2">
        <w:rPr>
          <w:rFonts w:ascii="Times New Roman" w:hAnsi="Times New Roman" w:cs="Times New Roman"/>
          <w:sz w:val="24"/>
          <w:szCs w:val="24"/>
        </w:rPr>
        <w:t xml:space="preserve">in direct contact with </w:t>
      </w:r>
      <w:commentRangeStart w:id="57"/>
      <w:r w:rsidR="009344B2">
        <w:rPr>
          <w:rFonts w:ascii="Times New Roman" w:hAnsi="Times New Roman" w:cs="Times New Roman"/>
          <w:sz w:val="24"/>
          <w:szCs w:val="24"/>
        </w:rPr>
        <w:t>RNA</w:t>
      </w:r>
      <w:commentRangeEnd w:id="57"/>
      <w:r w:rsidR="002F5EB9">
        <w:rPr>
          <w:rStyle w:val="CommentReference"/>
        </w:rPr>
        <w:commentReference w:id="57"/>
      </w:r>
      <w:r w:rsidR="009344B2">
        <w:rPr>
          <w:rFonts w:ascii="Times New Roman" w:hAnsi="Times New Roman" w:cs="Times New Roman"/>
          <w:sz w:val="24"/>
          <w:szCs w:val="24"/>
        </w:rPr>
        <w:t xml:space="preserve"> </w:t>
      </w:r>
      <w:commentRangeEnd w:id="54"/>
      <w:r w:rsidR="0066608E">
        <w:rPr>
          <w:rStyle w:val="CommentReference"/>
        </w:rPr>
        <w:commentReference w:id="54"/>
      </w:r>
      <w:r w:rsidR="009344B2">
        <w:rPr>
          <w:rFonts w:ascii="Times New Roman" w:hAnsi="Times New Roman" w:cs="Times New Roman"/>
          <w:sz w:val="24"/>
          <w:szCs w:val="24"/>
        </w:rPr>
        <w:t xml:space="preserve">when bound to the EJC (Bono et al., 2006; Le Hir and Andersen, 2008). </w:t>
      </w:r>
      <w:r w:rsidR="00787A94">
        <w:rPr>
          <w:rFonts w:ascii="Times New Roman" w:hAnsi="Times New Roman" w:cs="Times New Roman"/>
          <w:sz w:val="24"/>
          <w:szCs w:val="24"/>
        </w:rPr>
        <w:t xml:space="preserve">The fact that we </w:t>
      </w:r>
      <w:r w:rsidR="00464DA8">
        <w:rPr>
          <w:rFonts w:ascii="Times New Roman" w:hAnsi="Times New Roman" w:cs="Times New Roman"/>
          <w:sz w:val="24"/>
          <w:szCs w:val="24"/>
        </w:rPr>
        <w:t>detect</w:t>
      </w:r>
      <w:r w:rsidR="00787A94">
        <w:rPr>
          <w:rFonts w:ascii="Times New Roman" w:hAnsi="Times New Roman" w:cs="Times New Roman"/>
          <w:sz w:val="24"/>
          <w:szCs w:val="24"/>
        </w:rPr>
        <w:t xml:space="preserve">ed </w:t>
      </w:r>
      <w:r w:rsidR="00DC1AA7">
        <w:rPr>
          <w:rFonts w:ascii="Times New Roman" w:hAnsi="Times New Roman" w:cs="Times New Roman"/>
          <w:sz w:val="24"/>
          <w:szCs w:val="24"/>
        </w:rPr>
        <w:t xml:space="preserve">RNA-binding by </w:t>
      </w:r>
      <w:r w:rsidR="00E20694">
        <w:rPr>
          <w:rFonts w:ascii="Times New Roman" w:hAnsi="Times New Roman" w:cs="Times New Roman"/>
          <w:sz w:val="24"/>
          <w:szCs w:val="24"/>
        </w:rPr>
        <w:t xml:space="preserve">all </w:t>
      </w:r>
      <w:r w:rsidR="006E76A5">
        <w:rPr>
          <w:rFonts w:ascii="Times New Roman" w:hAnsi="Times New Roman" w:cs="Times New Roman"/>
          <w:sz w:val="24"/>
          <w:szCs w:val="24"/>
        </w:rPr>
        <w:t xml:space="preserve">four </w:t>
      </w:r>
      <w:r w:rsidR="00E20694">
        <w:rPr>
          <w:rFonts w:ascii="Times New Roman" w:hAnsi="Times New Roman" w:cs="Times New Roman"/>
          <w:sz w:val="24"/>
          <w:szCs w:val="24"/>
        </w:rPr>
        <w:t>core proteins of the plant EJC</w:t>
      </w:r>
      <w:r w:rsidR="00787A94">
        <w:rPr>
          <w:rFonts w:ascii="Times New Roman" w:hAnsi="Times New Roman" w:cs="Times New Roman"/>
          <w:sz w:val="24"/>
          <w:szCs w:val="24"/>
        </w:rPr>
        <w:t xml:space="preserve"> suggests that Mago </w:t>
      </w:r>
      <w:r w:rsidR="007A6B88">
        <w:rPr>
          <w:rFonts w:ascii="Times New Roman" w:hAnsi="Times New Roman" w:cs="Times New Roman"/>
          <w:sz w:val="24"/>
          <w:szCs w:val="24"/>
        </w:rPr>
        <w:t>and the RRM</w:t>
      </w:r>
      <w:r w:rsidR="00FA337F">
        <w:rPr>
          <w:rFonts w:ascii="Times New Roman" w:hAnsi="Times New Roman" w:cs="Times New Roman"/>
          <w:sz w:val="24"/>
          <w:szCs w:val="24"/>
        </w:rPr>
        <w:t>-</w:t>
      </w:r>
      <w:r w:rsidR="007A6B88">
        <w:rPr>
          <w:rFonts w:ascii="Times New Roman" w:hAnsi="Times New Roman" w:cs="Times New Roman"/>
          <w:sz w:val="24"/>
          <w:szCs w:val="24"/>
        </w:rPr>
        <w:t xml:space="preserve">containing Y14 </w:t>
      </w:r>
      <w:r w:rsidR="006E76A5">
        <w:rPr>
          <w:rFonts w:ascii="Times New Roman" w:hAnsi="Times New Roman" w:cs="Times New Roman"/>
          <w:sz w:val="24"/>
          <w:szCs w:val="24"/>
        </w:rPr>
        <w:t xml:space="preserve">may </w:t>
      </w:r>
      <w:r w:rsidR="00787A94">
        <w:rPr>
          <w:rFonts w:ascii="Times New Roman" w:hAnsi="Times New Roman" w:cs="Times New Roman"/>
          <w:sz w:val="24"/>
          <w:szCs w:val="24"/>
        </w:rPr>
        <w:t xml:space="preserve">have RNA-binding functions </w:t>
      </w:r>
      <w:r w:rsidR="006E76A5">
        <w:rPr>
          <w:rFonts w:ascii="Times New Roman" w:hAnsi="Times New Roman" w:cs="Times New Roman"/>
          <w:sz w:val="24"/>
          <w:szCs w:val="24"/>
        </w:rPr>
        <w:t xml:space="preserve">which </w:t>
      </w:r>
      <w:r w:rsidR="009C52F6">
        <w:rPr>
          <w:rFonts w:ascii="Times New Roman" w:hAnsi="Times New Roman" w:cs="Times New Roman"/>
          <w:sz w:val="24"/>
          <w:szCs w:val="24"/>
        </w:rPr>
        <w:t xml:space="preserve">may be </w:t>
      </w:r>
      <w:r w:rsidR="009861F2">
        <w:rPr>
          <w:rFonts w:ascii="Times New Roman" w:hAnsi="Times New Roman" w:cs="Times New Roman"/>
          <w:sz w:val="24"/>
          <w:szCs w:val="24"/>
        </w:rPr>
        <w:t xml:space="preserve">distinct </w:t>
      </w:r>
      <w:r w:rsidR="006E76A5">
        <w:rPr>
          <w:rFonts w:ascii="Times New Roman" w:hAnsi="Times New Roman" w:cs="Times New Roman"/>
          <w:sz w:val="24"/>
          <w:szCs w:val="24"/>
        </w:rPr>
        <w:t>to</w:t>
      </w:r>
      <w:r w:rsidR="00F347A4">
        <w:rPr>
          <w:rFonts w:ascii="Times New Roman" w:hAnsi="Times New Roman" w:cs="Times New Roman"/>
          <w:sz w:val="24"/>
          <w:szCs w:val="24"/>
        </w:rPr>
        <w:t xml:space="preserve"> their role in the EJC</w:t>
      </w:r>
      <w:r w:rsidR="00E20694">
        <w:rPr>
          <w:rFonts w:ascii="Times New Roman" w:hAnsi="Times New Roman" w:cs="Times New Roman"/>
          <w:sz w:val="24"/>
          <w:szCs w:val="24"/>
        </w:rPr>
        <w:t xml:space="preserve">. </w:t>
      </w:r>
      <w:r w:rsidR="00C1082B" w:rsidRPr="002257C1">
        <w:rPr>
          <w:rFonts w:ascii="Times New Roman" w:hAnsi="Times New Roman" w:cs="Times New Roman"/>
          <w:sz w:val="24"/>
          <w:szCs w:val="24"/>
        </w:rPr>
        <w:t>The EJC also serv</w:t>
      </w:r>
      <w:r w:rsidR="009C52F6">
        <w:rPr>
          <w:rFonts w:ascii="Times New Roman" w:hAnsi="Times New Roman" w:cs="Times New Roman"/>
          <w:sz w:val="24"/>
          <w:szCs w:val="24"/>
        </w:rPr>
        <w:t>es</w:t>
      </w:r>
      <w:r w:rsidR="00C1082B" w:rsidRPr="002257C1">
        <w:rPr>
          <w:rFonts w:ascii="Times New Roman" w:hAnsi="Times New Roman" w:cs="Times New Roman"/>
          <w:sz w:val="24"/>
          <w:szCs w:val="24"/>
        </w:rPr>
        <w:t xml:space="preserve"> as a mark for nonsense-mediated decay (NMD)</w:t>
      </w:r>
      <w:r w:rsidR="00C1082B" w:rsidRPr="00FA06FF">
        <w:rPr>
          <w:rFonts w:ascii="Times New Roman" w:hAnsi="Times New Roman" w:cs="Times New Roman"/>
          <w:sz w:val="24"/>
          <w:szCs w:val="24"/>
        </w:rPr>
        <w:t xml:space="preserve"> (Kim</w:t>
      </w:r>
      <w:r w:rsidR="00C1082B" w:rsidRPr="002257C1">
        <w:rPr>
          <w:rFonts w:ascii="Times New Roman" w:hAnsi="Times New Roman" w:cs="Times New Roman"/>
          <w:sz w:val="24"/>
          <w:szCs w:val="24"/>
        </w:rPr>
        <w:t xml:space="preserve"> et al., 2001). Other components of NMD include UP-FRAMESHIFT proteins (UPF1-3), all three of which have been identified </w:t>
      </w:r>
      <w:r w:rsidR="00D07272">
        <w:rPr>
          <w:rFonts w:ascii="Times New Roman" w:hAnsi="Times New Roman" w:cs="Times New Roman"/>
          <w:sz w:val="24"/>
          <w:szCs w:val="24"/>
        </w:rPr>
        <w:t xml:space="preserve">in the </w:t>
      </w:r>
      <w:r w:rsidR="00C1082B" w:rsidRPr="002257C1">
        <w:rPr>
          <w:rFonts w:ascii="Times New Roman" w:hAnsi="Times New Roman" w:cs="Times New Roman"/>
          <w:sz w:val="24"/>
          <w:szCs w:val="24"/>
        </w:rPr>
        <w:t>At-RBP</w:t>
      </w:r>
      <w:r w:rsidR="00D07272">
        <w:rPr>
          <w:rFonts w:ascii="Times New Roman" w:hAnsi="Times New Roman" w:cs="Times New Roman"/>
          <w:sz w:val="24"/>
          <w:szCs w:val="24"/>
        </w:rPr>
        <w:t xml:space="preserve"> </w:t>
      </w:r>
      <w:r w:rsidR="00C1082B" w:rsidRPr="002257C1">
        <w:rPr>
          <w:rFonts w:ascii="Times New Roman" w:hAnsi="Times New Roman" w:cs="Times New Roman"/>
          <w:sz w:val="24"/>
          <w:szCs w:val="24"/>
        </w:rPr>
        <w:t>s</w:t>
      </w:r>
      <w:r w:rsidR="00D07272">
        <w:rPr>
          <w:rFonts w:ascii="Times New Roman" w:hAnsi="Times New Roman" w:cs="Times New Roman"/>
          <w:sz w:val="24"/>
          <w:szCs w:val="24"/>
        </w:rPr>
        <w:t>et</w:t>
      </w:r>
      <w:r w:rsidR="0004037C">
        <w:rPr>
          <w:rFonts w:ascii="Times New Roman" w:hAnsi="Times New Roman" w:cs="Times New Roman"/>
          <w:sz w:val="24"/>
          <w:szCs w:val="24"/>
        </w:rPr>
        <w:t xml:space="preserve"> (Figure 4A)</w:t>
      </w:r>
      <w:r w:rsidR="00C1082B" w:rsidRPr="002257C1">
        <w:rPr>
          <w:rFonts w:ascii="Times New Roman" w:hAnsi="Times New Roman" w:cs="Times New Roman"/>
          <w:sz w:val="24"/>
          <w:szCs w:val="24"/>
        </w:rPr>
        <w:t>. While the role of plant UPF1 as activator of NMD is relatively well studied, UPF2 and UPF3 are less well characterized and the molecular mechanism of NMD in plants is still poorly understood (Dai et al., 2016).</w:t>
      </w:r>
      <w:r w:rsidR="00C1082B">
        <w:rPr>
          <w:rFonts w:ascii="Times New Roman" w:hAnsi="Times New Roman" w:cs="Times New Roman"/>
          <w:sz w:val="24"/>
          <w:szCs w:val="24"/>
        </w:rPr>
        <w:t xml:space="preserve"> </w:t>
      </w:r>
    </w:p>
    <w:p w14:paraId="7D50D23C" w14:textId="0B353DCA" w:rsidR="002257C1" w:rsidRDefault="002257C1" w:rsidP="002257C1">
      <w:pPr>
        <w:spacing w:line="480" w:lineRule="auto"/>
        <w:rPr>
          <w:rFonts w:ascii="Times New Roman" w:hAnsi="Times New Roman" w:cs="Times New Roman"/>
          <w:sz w:val="24"/>
          <w:szCs w:val="24"/>
        </w:rPr>
      </w:pPr>
      <w:r>
        <w:rPr>
          <w:rFonts w:ascii="Times New Roman" w:hAnsi="Times New Roman" w:cs="Times New Roman"/>
          <w:sz w:val="24"/>
          <w:szCs w:val="24"/>
        </w:rPr>
        <w:t>Further examples of protein families that are annotated as RBPs with little experimental evidence in plants include MEI2-like proteins, La-related proteins (LARP)</w:t>
      </w:r>
      <w:r w:rsidR="006771B3">
        <w:rPr>
          <w:rFonts w:ascii="Times New Roman" w:hAnsi="Times New Roman" w:cs="Times New Roman"/>
          <w:sz w:val="24"/>
          <w:szCs w:val="24"/>
        </w:rPr>
        <w:t xml:space="preserve">, </w:t>
      </w:r>
      <w:r w:rsidR="006771B3" w:rsidRPr="00BA6118">
        <w:rPr>
          <w:rFonts w:ascii="Times New Roman" w:hAnsi="Times New Roman" w:cs="Times New Roman"/>
          <w:sz w:val="24"/>
          <w:szCs w:val="24"/>
        </w:rPr>
        <w:t>BRUNO-LIKE proteins</w:t>
      </w:r>
      <w:r>
        <w:rPr>
          <w:rFonts w:ascii="Times New Roman" w:hAnsi="Times New Roman" w:cs="Times New Roman"/>
          <w:sz w:val="24"/>
          <w:szCs w:val="24"/>
        </w:rPr>
        <w:t xml:space="preserve"> and others </w:t>
      </w:r>
      <w:r w:rsidR="00C07E72">
        <w:rPr>
          <w:rFonts w:ascii="Times New Roman" w:hAnsi="Times New Roman" w:cs="Times New Roman"/>
          <w:sz w:val="24"/>
          <w:szCs w:val="24"/>
        </w:rPr>
        <w:t xml:space="preserve">listed </w:t>
      </w:r>
      <w:r>
        <w:rPr>
          <w:rFonts w:ascii="Times New Roman" w:hAnsi="Times New Roman" w:cs="Times New Roman"/>
          <w:sz w:val="24"/>
          <w:szCs w:val="24"/>
        </w:rPr>
        <w:t xml:space="preserve">in </w:t>
      </w:r>
      <w:r w:rsidR="002023C4">
        <w:rPr>
          <w:rFonts w:ascii="Times New Roman" w:hAnsi="Times New Roman" w:cs="Times New Roman"/>
          <w:sz w:val="24"/>
          <w:szCs w:val="24"/>
        </w:rPr>
        <w:t>Figure 4</w:t>
      </w:r>
      <w:r w:rsidR="0004037C">
        <w:rPr>
          <w:rFonts w:ascii="Times New Roman" w:hAnsi="Times New Roman" w:cs="Times New Roman"/>
          <w:sz w:val="24"/>
          <w:szCs w:val="24"/>
        </w:rPr>
        <w:t>A</w:t>
      </w:r>
      <w:r>
        <w:rPr>
          <w:rFonts w:ascii="Times New Roman" w:hAnsi="Times New Roman" w:cs="Times New Roman"/>
          <w:sz w:val="24"/>
          <w:szCs w:val="24"/>
        </w:rPr>
        <w:t xml:space="preserve">. Many members of these protein families were </w:t>
      </w:r>
      <w:r w:rsidR="0078225F">
        <w:rPr>
          <w:rFonts w:ascii="Times New Roman" w:hAnsi="Times New Roman" w:cs="Times New Roman"/>
          <w:sz w:val="24"/>
          <w:szCs w:val="24"/>
        </w:rPr>
        <w:t xml:space="preserve">shown here </w:t>
      </w:r>
      <w:r>
        <w:rPr>
          <w:rFonts w:ascii="Times New Roman" w:hAnsi="Times New Roman" w:cs="Times New Roman"/>
          <w:sz w:val="24"/>
          <w:szCs w:val="24"/>
        </w:rPr>
        <w:t xml:space="preserve">as plant RBPs for the first time. </w:t>
      </w:r>
    </w:p>
    <w:p w14:paraId="10A427D7" w14:textId="10151FA4" w:rsidR="00E20694" w:rsidRDefault="00E20694" w:rsidP="00E20694">
      <w:pPr>
        <w:spacing w:line="480" w:lineRule="auto"/>
        <w:rPr>
          <w:rFonts w:ascii="Times New Roman" w:hAnsi="Times New Roman" w:cs="Times New Roman"/>
          <w:sz w:val="24"/>
          <w:szCs w:val="24"/>
        </w:rPr>
      </w:pPr>
    </w:p>
    <w:p w14:paraId="7E66366C" w14:textId="2755B72A" w:rsidR="00E20694" w:rsidRDefault="00E20694" w:rsidP="00E20694">
      <w:pPr>
        <w:spacing w:line="480" w:lineRule="auto"/>
        <w:rPr>
          <w:ins w:id="58" w:author="Tony Millar" w:date="2016-06-10T16:42:00Z"/>
          <w:rFonts w:ascii="Times New Roman" w:hAnsi="Times New Roman" w:cs="Times New Roman"/>
          <w:b/>
          <w:sz w:val="24"/>
          <w:szCs w:val="24"/>
        </w:rPr>
      </w:pPr>
      <w:r w:rsidRPr="002F5BA2">
        <w:rPr>
          <w:rFonts w:ascii="Times New Roman" w:hAnsi="Times New Roman" w:cs="Times New Roman"/>
          <w:b/>
          <w:sz w:val="24"/>
          <w:szCs w:val="24"/>
        </w:rPr>
        <w:lastRenderedPageBreak/>
        <w:t>Identification of protein</w:t>
      </w:r>
      <w:r>
        <w:rPr>
          <w:rFonts w:ascii="Times New Roman" w:hAnsi="Times New Roman" w:cs="Times New Roman"/>
          <w:b/>
          <w:sz w:val="24"/>
          <w:szCs w:val="24"/>
        </w:rPr>
        <w:t>s harbouring domains linked to</w:t>
      </w:r>
      <w:r w:rsidRPr="002F5BA2">
        <w:rPr>
          <w:rFonts w:ascii="Times New Roman" w:hAnsi="Times New Roman" w:cs="Times New Roman"/>
          <w:b/>
          <w:sz w:val="24"/>
          <w:szCs w:val="24"/>
        </w:rPr>
        <w:t xml:space="preserve"> R</w:t>
      </w:r>
      <w:r>
        <w:rPr>
          <w:rFonts w:ascii="Times New Roman" w:hAnsi="Times New Roman" w:cs="Times New Roman"/>
          <w:b/>
          <w:sz w:val="24"/>
          <w:szCs w:val="24"/>
        </w:rPr>
        <w:t xml:space="preserve">NA in other kingdoms, but </w:t>
      </w:r>
      <w:r w:rsidR="006B65BB">
        <w:rPr>
          <w:rFonts w:ascii="Times New Roman" w:hAnsi="Times New Roman" w:cs="Times New Roman"/>
          <w:b/>
          <w:sz w:val="24"/>
          <w:szCs w:val="24"/>
        </w:rPr>
        <w:t xml:space="preserve">thus far </w:t>
      </w:r>
      <w:r>
        <w:rPr>
          <w:rFonts w:ascii="Times New Roman" w:hAnsi="Times New Roman" w:cs="Times New Roman"/>
          <w:b/>
          <w:sz w:val="24"/>
          <w:szCs w:val="24"/>
        </w:rPr>
        <w:t>not in plants</w:t>
      </w:r>
    </w:p>
    <w:p w14:paraId="6925591B" w14:textId="10365F9C" w:rsidR="006446B9" w:rsidRDefault="006446B9" w:rsidP="00E20694">
      <w:pPr>
        <w:spacing w:line="480" w:lineRule="auto"/>
        <w:rPr>
          <w:ins w:id="59" w:author="Tony Millar" w:date="2016-06-10T16:46:00Z"/>
          <w:rFonts w:ascii="Times New Roman" w:hAnsi="Times New Roman" w:cs="Times New Roman"/>
          <w:b/>
          <w:sz w:val="24"/>
          <w:szCs w:val="24"/>
        </w:rPr>
      </w:pPr>
      <w:ins w:id="60" w:author="Tony Millar" w:date="2016-06-10T16:42:00Z">
        <w:r>
          <w:rPr>
            <w:rFonts w:ascii="Times New Roman" w:hAnsi="Times New Roman" w:cs="Times New Roman"/>
            <w:b/>
            <w:sz w:val="24"/>
            <w:szCs w:val="24"/>
          </w:rPr>
          <w:t xml:space="preserve">The majority of YTH and ALBA domain containing proteins are present in the At-RBP set.  </w:t>
        </w:r>
      </w:ins>
    </w:p>
    <w:p w14:paraId="6BE7F64B" w14:textId="7268D11F" w:rsidR="006446B9" w:rsidRDefault="006446B9" w:rsidP="006446B9">
      <w:pPr>
        <w:spacing w:line="480" w:lineRule="auto"/>
        <w:rPr>
          <w:ins w:id="61" w:author="Tony Millar" w:date="2016-06-10T16:46:00Z"/>
          <w:rFonts w:ascii="Times New Roman" w:hAnsi="Times New Roman" w:cs="Times New Roman"/>
          <w:b/>
          <w:sz w:val="24"/>
          <w:szCs w:val="24"/>
        </w:rPr>
      </w:pPr>
      <w:ins w:id="62" w:author="Tony Millar" w:date="2016-06-10T16:46:00Z">
        <w:r w:rsidRPr="002F5BA2">
          <w:rPr>
            <w:rFonts w:ascii="Times New Roman" w:hAnsi="Times New Roman" w:cs="Times New Roman"/>
            <w:b/>
            <w:sz w:val="24"/>
            <w:szCs w:val="24"/>
          </w:rPr>
          <w:t>Identification of protein</w:t>
        </w:r>
        <w:r>
          <w:rPr>
            <w:rFonts w:ascii="Times New Roman" w:hAnsi="Times New Roman" w:cs="Times New Roman"/>
            <w:b/>
            <w:sz w:val="24"/>
            <w:szCs w:val="24"/>
          </w:rPr>
          <w:t xml:space="preserve">s with well </w:t>
        </w:r>
      </w:ins>
      <w:ins w:id="63" w:author="Tony Millar" w:date="2016-06-10T16:47:00Z">
        <w:r>
          <w:rPr>
            <w:rFonts w:ascii="Times New Roman" w:hAnsi="Times New Roman" w:cs="Times New Roman"/>
            <w:b/>
            <w:sz w:val="24"/>
            <w:szCs w:val="24"/>
          </w:rPr>
          <w:t>characterized</w:t>
        </w:r>
      </w:ins>
      <w:ins w:id="64" w:author="Tony Millar" w:date="2016-06-10T16:46:00Z">
        <w:r>
          <w:rPr>
            <w:rFonts w:ascii="Times New Roman" w:hAnsi="Times New Roman" w:cs="Times New Roman"/>
            <w:b/>
            <w:sz w:val="24"/>
            <w:szCs w:val="24"/>
          </w:rPr>
          <w:t xml:space="preserve"> </w:t>
        </w:r>
        <w:r w:rsidRPr="002F5BA2">
          <w:rPr>
            <w:rFonts w:ascii="Times New Roman" w:hAnsi="Times New Roman" w:cs="Times New Roman"/>
            <w:b/>
            <w:sz w:val="24"/>
            <w:szCs w:val="24"/>
          </w:rPr>
          <w:t>R</w:t>
        </w:r>
        <w:r>
          <w:rPr>
            <w:rFonts w:ascii="Times New Roman" w:hAnsi="Times New Roman" w:cs="Times New Roman"/>
            <w:b/>
            <w:sz w:val="24"/>
            <w:szCs w:val="24"/>
          </w:rPr>
          <w:t>NA-binding functions in other kingdoms, but not in plants</w:t>
        </w:r>
      </w:ins>
    </w:p>
    <w:p w14:paraId="1010B477" w14:textId="77777777" w:rsidR="006446B9" w:rsidRPr="002F5BA2" w:rsidRDefault="006446B9" w:rsidP="00E20694">
      <w:pPr>
        <w:spacing w:line="480" w:lineRule="auto"/>
        <w:rPr>
          <w:rFonts w:ascii="Times New Roman" w:hAnsi="Times New Roman" w:cs="Times New Roman"/>
          <w:b/>
          <w:sz w:val="24"/>
          <w:szCs w:val="24"/>
        </w:rPr>
      </w:pPr>
    </w:p>
    <w:p w14:paraId="12031721" w14:textId="64483F35" w:rsidR="00E6542C" w:rsidRPr="00C11FB3" w:rsidRDefault="00E20694" w:rsidP="00E6542C">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sidR="008B208C">
        <w:rPr>
          <w:rFonts w:ascii="Times New Roman" w:hAnsi="Times New Roman" w:cs="Times New Roman"/>
          <w:sz w:val="24"/>
          <w:szCs w:val="24"/>
        </w:rPr>
        <w:t>At-</w:t>
      </w:r>
      <w:r w:rsidR="00027369">
        <w:rPr>
          <w:rFonts w:ascii="Times New Roman" w:hAnsi="Times New Roman" w:cs="Times New Roman"/>
          <w:sz w:val="24"/>
          <w:szCs w:val="24"/>
        </w:rPr>
        <w:t>RBP set</w:t>
      </w:r>
      <w:r>
        <w:rPr>
          <w:rFonts w:ascii="Times New Roman" w:hAnsi="Times New Roman" w:cs="Times New Roman"/>
          <w:sz w:val="24"/>
          <w:szCs w:val="24"/>
        </w:rPr>
        <w:t xml:space="preserve"> contains a number of proteins that </w:t>
      </w:r>
      <w:r w:rsidR="00027369">
        <w:rPr>
          <w:rFonts w:ascii="Times New Roman" w:hAnsi="Times New Roman" w:cs="Times New Roman"/>
          <w:sz w:val="24"/>
          <w:szCs w:val="24"/>
        </w:rPr>
        <w:t>have no</w:t>
      </w:r>
      <w:r>
        <w:rPr>
          <w:rFonts w:ascii="Times New Roman" w:hAnsi="Times New Roman" w:cs="Times New Roman"/>
          <w:sz w:val="24"/>
          <w:szCs w:val="24"/>
        </w:rPr>
        <w:t xml:space="preserve"> annotated link</w:t>
      </w:r>
      <w:r w:rsidR="00027369">
        <w:rPr>
          <w:rFonts w:ascii="Times New Roman" w:hAnsi="Times New Roman" w:cs="Times New Roman"/>
          <w:sz w:val="24"/>
          <w:szCs w:val="24"/>
        </w:rPr>
        <w:t>s</w:t>
      </w:r>
      <w:r>
        <w:rPr>
          <w:rFonts w:ascii="Times New Roman" w:hAnsi="Times New Roman" w:cs="Times New Roman"/>
          <w:sz w:val="24"/>
          <w:szCs w:val="24"/>
        </w:rPr>
        <w:t xml:space="preserve"> to plant RNA biology, despite harbouring domains associated with RNA-binding. </w:t>
      </w:r>
      <w:commentRangeStart w:id="65"/>
      <w:r w:rsidR="00E6542C" w:rsidRPr="005814DA">
        <w:rPr>
          <w:rFonts w:ascii="Times New Roman" w:hAnsi="Times New Roman" w:cs="Times New Roman"/>
          <w:sz w:val="24"/>
          <w:szCs w:val="24"/>
        </w:rPr>
        <w:t>One standout example</w:t>
      </w:r>
      <w:commentRangeEnd w:id="65"/>
      <w:r w:rsidR="00E6542C">
        <w:rPr>
          <w:rStyle w:val="CommentReference"/>
        </w:rPr>
        <w:commentReference w:id="65"/>
      </w:r>
      <w:r w:rsidR="00E6542C" w:rsidRPr="005814DA">
        <w:rPr>
          <w:rFonts w:ascii="Times New Roman" w:hAnsi="Times New Roman" w:cs="Times New Roman"/>
          <w:sz w:val="24"/>
          <w:szCs w:val="24"/>
        </w:rPr>
        <w:t xml:space="preserve"> is the Arabidopsis </w:t>
      </w:r>
      <w:r w:rsidR="00E6542C" w:rsidRPr="005814DA">
        <w:rPr>
          <w:rFonts w:ascii="Times New Roman" w:hAnsi="Times New Roman" w:cs="Times New Roman"/>
          <w:bCs/>
          <w:sz w:val="24"/>
          <w:szCs w:val="24"/>
          <w:lang w:val="en-US"/>
        </w:rPr>
        <w:t>YT521-B homology (YTH)</w:t>
      </w:r>
      <w:r w:rsidR="00E6542C" w:rsidRPr="005814DA">
        <w:rPr>
          <w:rFonts w:ascii="Times New Roman" w:hAnsi="Times New Roman" w:cs="Times New Roman"/>
          <w:sz w:val="24"/>
          <w:szCs w:val="24"/>
        </w:rPr>
        <w:t xml:space="preserve"> domain containing family of proteins. There are thirteen YTH proteins in Arabidopsis</w:t>
      </w:r>
      <w:r w:rsidR="002D5F4D">
        <w:rPr>
          <w:rFonts w:ascii="Times New Roman" w:hAnsi="Times New Roman" w:cs="Times New Roman"/>
          <w:sz w:val="24"/>
          <w:szCs w:val="24"/>
        </w:rPr>
        <w:t xml:space="preserve"> (Li et al</w:t>
      </w:r>
      <w:r w:rsidR="006942FD">
        <w:rPr>
          <w:rFonts w:ascii="Times New Roman" w:hAnsi="Times New Roman" w:cs="Times New Roman"/>
          <w:sz w:val="24"/>
          <w:szCs w:val="24"/>
        </w:rPr>
        <w:t>.,</w:t>
      </w:r>
      <w:r w:rsidR="002D5F4D">
        <w:rPr>
          <w:rFonts w:ascii="Times New Roman" w:hAnsi="Times New Roman" w:cs="Times New Roman"/>
          <w:sz w:val="24"/>
          <w:szCs w:val="24"/>
        </w:rPr>
        <w:t xml:space="preserve"> 2014)</w:t>
      </w:r>
      <w:r w:rsidR="00E6542C" w:rsidRPr="005814DA">
        <w:rPr>
          <w:rFonts w:ascii="Times New Roman" w:hAnsi="Times New Roman" w:cs="Times New Roman"/>
          <w:sz w:val="24"/>
          <w:szCs w:val="24"/>
        </w:rPr>
        <w:t xml:space="preserve">, </w:t>
      </w:r>
      <w:r w:rsidR="00E6542C">
        <w:rPr>
          <w:rFonts w:ascii="Times New Roman" w:hAnsi="Times New Roman" w:cs="Times New Roman"/>
          <w:sz w:val="24"/>
          <w:szCs w:val="24"/>
        </w:rPr>
        <w:t xml:space="preserve">which show distinct developmental expression patterns and responses to stress and </w:t>
      </w:r>
      <w:r w:rsidR="00E6542C" w:rsidRPr="005814DA">
        <w:rPr>
          <w:rFonts w:ascii="Times New Roman" w:hAnsi="Times New Roman" w:cs="Times New Roman"/>
          <w:sz w:val="24"/>
          <w:szCs w:val="24"/>
        </w:rPr>
        <w:t>include the eleven Evolutionary Conserved C-terminal domain (ECT) domain family</w:t>
      </w:r>
      <w:r w:rsidR="00E6542C">
        <w:rPr>
          <w:rFonts w:ascii="Times New Roman" w:hAnsi="Times New Roman" w:cs="Times New Roman"/>
          <w:sz w:val="24"/>
          <w:szCs w:val="24"/>
        </w:rPr>
        <w:t xml:space="preserve"> proteins</w:t>
      </w:r>
      <w:r w:rsidR="002D5F4D">
        <w:rPr>
          <w:rFonts w:ascii="Times New Roman" w:hAnsi="Times New Roman" w:cs="Times New Roman"/>
          <w:sz w:val="24"/>
          <w:szCs w:val="24"/>
        </w:rPr>
        <w:t xml:space="preserve"> (Ok et al., 2005)</w:t>
      </w:r>
      <w:r w:rsidR="00E6542C" w:rsidRPr="005814DA">
        <w:rPr>
          <w:rFonts w:ascii="Times New Roman" w:hAnsi="Times New Roman" w:cs="Times New Roman"/>
          <w:sz w:val="24"/>
          <w:szCs w:val="24"/>
        </w:rPr>
        <w:t>. Ten of the eleven ECT proteins were captured</w:t>
      </w:r>
      <w:r w:rsidR="00E6542C">
        <w:rPr>
          <w:rFonts w:ascii="Times New Roman" w:hAnsi="Times New Roman" w:cs="Times New Roman"/>
          <w:sz w:val="24"/>
          <w:szCs w:val="24"/>
        </w:rPr>
        <w:t xml:space="preserve"> here</w:t>
      </w:r>
      <w:r w:rsidR="00E6542C" w:rsidRPr="005814DA">
        <w:rPr>
          <w:rFonts w:ascii="Times New Roman" w:hAnsi="Times New Roman" w:cs="Times New Roman"/>
          <w:sz w:val="24"/>
          <w:szCs w:val="24"/>
        </w:rPr>
        <w:t xml:space="preserve">, nine in the At-RBP set and two in </w:t>
      </w:r>
      <w:r w:rsidR="0004037C">
        <w:rPr>
          <w:rFonts w:ascii="Times New Roman" w:hAnsi="Times New Roman" w:cs="Times New Roman"/>
          <w:sz w:val="24"/>
          <w:szCs w:val="24"/>
        </w:rPr>
        <w:t>the candidate At-RBPs (Figure 4B</w:t>
      </w:r>
      <w:r w:rsidR="00E6542C" w:rsidRPr="005814DA">
        <w:rPr>
          <w:rFonts w:ascii="Times New Roman" w:hAnsi="Times New Roman" w:cs="Times New Roman"/>
          <w:sz w:val="24"/>
          <w:szCs w:val="24"/>
        </w:rPr>
        <w:t xml:space="preserve">). </w:t>
      </w:r>
      <w:r w:rsidR="00E6542C" w:rsidRPr="004C5176">
        <w:rPr>
          <w:rFonts w:ascii="Times New Roman" w:hAnsi="Times New Roman" w:cs="Times New Roman"/>
          <w:sz w:val="24"/>
          <w:szCs w:val="24"/>
          <w:lang w:val="en-US"/>
        </w:rPr>
        <w:t xml:space="preserve">The </w:t>
      </w:r>
      <w:r w:rsidR="00E6542C">
        <w:rPr>
          <w:rFonts w:ascii="Times New Roman" w:hAnsi="Times New Roman" w:cs="Times New Roman"/>
          <w:sz w:val="24"/>
          <w:szCs w:val="24"/>
          <w:lang w:val="en-US"/>
        </w:rPr>
        <w:t xml:space="preserve">mammalian </w:t>
      </w:r>
      <w:r w:rsidR="00E6542C" w:rsidRPr="004C5176">
        <w:rPr>
          <w:rFonts w:ascii="Times New Roman" w:hAnsi="Times New Roman" w:cs="Times New Roman"/>
          <w:sz w:val="24"/>
          <w:szCs w:val="24"/>
          <w:lang w:val="en-US"/>
        </w:rPr>
        <w:t>YTH proteins YTHDF1-3 and YTHDC1</w:t>
      </w:r>
      <w:r w:rsidR="00E6542C">
        <w:rPr>
          <w:rFonts w:ascii="Times New Roman" w:hAnsi="Times New Roman" w:cs="Times New Roman"/>
          <w:sz w:val="24"/>
          <w:szCs w:val="24"/>
          <w:lang w:val="en-US"/>
        </w:rPr>
        <w:t xml:space="preserve"> were recently shown to bind the epitranscripomic mark </w:t>
      </w:r>
      <w:r w:rsidR="00E6542C" w:rsidRPr="004C5176">
        <w:rPr>
          <w:rFonts w:ascii="Times New Roman" w:hAnsi="Times New Roman" w:cs="Times New Roman"/>
          <w:sz w:val="24"/>
          <w:szCs w:val="24"/>
          <w:lang w:val="en-US"/>
        </w:rPr>
        <w:t xml:space="preserve">N6-methyladenosine </w:t>
      </w:r>
      <w:r w:rsidR="00E6542C">
        <w:rPr>
          <w:rFonts w:ascii="Times New Roman" w:hAnsi="Times New Roman" w:cs="Times New Roman"/>
          <w:sz w:val="24"/>
          <w:szCs w:val="24"/>
          <w:lang w:val="en-US"/>
        </w:rPr>
        <w:t>(m</w:t>
      </w:r>
      <w:r w:rsidR="00E6542C" w:rsidRPr="004F4443">
        <w:rPr>
          <w:rFonts w:ascii="Times New Roman" w:hAnsi="Times New Roman" w:cs="Times New Roman"/>
          <w:sz w:val="24"/>
          <w:szCs w:val="24"/>
          <w:vertAlign w:val="superscript"/>
          <w:lang w:val="en-US"/>
        </w:rPr>
        <w:t>6</w:t>
      </w:r>
      <w:r w:rsidR="00E6542C">
        <w:rPr>
          <w:rFonts w:ascii="Times New Roman" w:hAnsi="Times New Roman" w:cs="Times New Roman"/>
          <w:sz w:val="24"/>
          <w:szCs w:val="24"/>
          <w:lang w:val="en-US"/>
        </w:rPr>
        <w:t>A), impacting mRNA splicing, export, translation or</w:t>
      </w:r>
      <w:r w:rsidR="00E6542C" w:rsidRPr="004C5176">
        <w:rPr>
          <w:rFonts w:ascii="Times New Roman" w:hAnsi="Times New Roman" w:cs="Times New Roman"/>
          <w:sz w:val="24"/>
          <w:szCs w:val="24"/>
          <w:lang w:val="en-US"/>
        </w:rPr>
        <w:t xml:space="preserve"> turnover</w:t>
      </w:r>
      <w:r w:rsidR="002D5F4D">
        <w:rPr>
          <w:rFonts w:ascii="Times New Roman" w:hAnsi="Times New Roman" w:cs="Times New Roman"/>
          <w:sz w:val="24"/>
          <w:szCs w:val="24"/>
          <w:lang w:val="en-US"/>
        </w:rPr>
        <w:t xml:space="preserve"> (Schumann et al., 2016</w:t>
      </w:r>
      <w:r w:rsidR="006942FD">
        <w:rPr>
          <w:rFonts w:ascii="Times New Roman" w:hAnsi="Times New Roman" w:cs="Times New Roman"/>
          <w:sz w:val="24"/>
          <w:szCs w:val="24"/>
          <w:lang w:val="en-US"/>
        </w:rPr>
        <w:t>; Schwartz, 2016</w:t>
      </w:r>
      <w:r w:rsidR="002D5F4D">
        <w:rPr>
          <w:rFonts w:ascii="Times New Roman" w:hAnsi="Times New Roman" w:cs="Times New Roman"/>
          <w:sz w:val="24"/>
          <w:szCs w:val="24"/>
          <w:lang w:val="en-US"/>
        </w:rPr>
        <w:t>)</w:t>
      </w:r>
      <w:r w:rsidR="00E6542C">
        <w:rPr>
          <w:rFonts w:ascii="Times New Roman" w:hAnsi="Times New Roman" w:cs="Times New Roman"/>
          <w:sz w:val="24"/>
          <w:szCs w:val="24"/>
          <w:lang w:val="en-US"/>
        </w:rPr>
        <w:t>. YTH domains bind m</w:t>
      </w:r>
      <w:r w:rsidR="00E6542C" w:rsidRPr="004F4443">
        <w:rPr>
          <w:rFonts w:ascii="Times New Roman" w:hAnsi="Times New Roman" w:cs="Times New Roman"/>
          <w:sz w:val="24"/>
          <w:szCs w:val="24"/>
          <w:vertAlign w:val="superscript"/>
          <w:lang w:val="en-US"/>
        </w:rPr>
        <w:t>6</w:t>
      </w:r>
      <w:r w:rsidR="00E6542C">
        <w:rPr>
          <w:rFonts w:ascii="Times New Roman" w:hAnsi="Times New Roman" w:cs="Times New Roman"/>
          <w:sz w:val="24"/>
          <w:szCs w:val="24"/>
          <w:lang w:val="en-US"/>
        </w:rPr>
        <w:t>A in a cage of aromatic amino acids that is conserved among all Arabidopsis YTH domain proteins</w:t>
      </w:r>
      <w:r w:rsidR="002D5F4D">
        <w:rPr>
          <w:rFonts w:ascii="Times New Roman" w:hAnsi="Times New Roman" w:cs="Times New Roman"/>
          <w:sz w:val="24"/>
          <w:szCs w:val="24"/>
          <w:lang w:val="en-US"/>
        </w:rPr>
        <w:t xml:space="preserve"> (Fray and Simpson, 2015)</w:t>
      </w:r>
      <w:r w:rsidR="00E6542C">
        <w:rPr>
          <w:rFonts w:ascii="Times New Roman" w:hAnsi="Times New Roman" w:cs="Times New Roman"/>
          <w:sz w:val="24"/>
          <w:szCs w:val="24"/>
          <w:lang w:val="en-US"/>
        </w:rPr>
        <w:t xml:space="preserve">. The fact that </w:t>
      </w:r>
      <w:r w:rsidR="00E6542C">
        <w:rPr>
          <w:rFonts w:ascii="Times New Roman" w:hAnsi="Times New Roman" w:cs="Times New Roman"/>
          <w:sz w:val="24"/>
          <w:szCs w:val="24"/>
        </w:rPr>
        <w:t>a</w:t>
      </w:r>
      <w:r w:rsidR="00E6542C" w:rsidRPr="005814DA">
        <w:rPr>
          <w:rFonts w:ascii="Times New Roman" w:hAnsi="Times New Roman" w:cs="Times New Roman"/>
          <w:sz w:val="24"/>
          <w:szCs w:val="24"/>
        </w:rPr>
        <w:t>ll these proteins only have the YTH d</w:t>
      </w:r>
      <w:r w:rsidR="0004037C">
        <w:rPr>
          <w:rFonts w:ascii="Times New Roman" w:hAnsi="Times New Roman" w:cs="Times New Roman"/>
          <w:sz w:val="24"/>
          <w:szCs w:val="24"/>
        </w:rPr>
        <w:t>omain in common (Figure 4B</w:t>
      </w:r>
      <w:r w:rsidR="00E6542C" w:rsidRPr="005814DA">
        <w:rPr>
          <w:rFonts w:ascii="Times New Roman" w:hAnsi="Times New Roman" w:cs="Times New Roman"/>
          <w:sz w:val="24"/>
          <w:szCs w:val="24"/>
        </w:rPr>
        <w:t>), mak</w:t>
      </w:r>
      <w:r w:rsidR="00E6542C">
        <w:rPr>
          <w:rFonts w:ascii="Times New Roman" w:hAnsi="Times New Roman" w:cs="Times New Roman"/>
          <w:sz w:val="24"/>
          <w:szCs w:val="24"/>
        </w:rPr>
        <w:t>es</w:t>
      </w:r>
      <w:r w:rsidR="00E6542C" w:rsidRPr="005814DA">
        <w:rPr>
          <w:rFonts w:ascii="Times New Roman" w:hAnsi="Times New Roman" w:cs="Times New Roman"/>
          <w:sz w:val="24"/>
          <w:szCs w:val="24"/>
        </w:rPr>
        <w:t xml:space="preserve"> this domain a strong candidate for an RBD </w:t>
      </w:r>
      <w:r w:rsidR="00E6542C">
        <w:rPr>
          <w:rFonts w:ascii="Times New Roman" w:hAnsi="Times New Roman" w:cs="Times New Roman"/>
          <w:sz w:val="24"/>
          <w:szCs w:val="24"/>
        </w:rPr>
        <w:t xml:space="preserve">also </w:t>
      </w:r>
      <w:r w:rsidR="00E6542C" w:rsidRPr="005814DA">
        <w:rPr>
          <w:rFonts w:ascii="Times New Roman" w:hAnsi="Times New Roman" w:cs="Times New Roman"/>
          <w:sz w:val="24"/>
          <w:szCs w:val="24"/>
        </w:rPr>
        <w:t>in plants.</w:t>
      </w:r>
    </w:p>
    <w:p w14:paraId="1B9B1B24" w14:textId="00196031" w:rsidR="00E6542C" w:rsidDel="00D76A78" w:rsidRDefault="00E6542C" w:rsidP="00E6542C">
      <w:pPr>
        <w:spacing w:line="480" w:lineRule="auto"/>
        <w:rPr>
          <w:del w:id="66" w:author="Thomas Preiss" w:date="2016-06-09T22:54:00Z"/>
          <w:rFonts w:ascii="Times New Roman" w:hAnsi="Times New Roman" w:cs="Times New Roman"/>
          <w:sz w:val="24"/>
          <w:szCs w:val="24"/>
        </w:rPr>
      </w:pPr>
      <w:r>
        <w:rPr>
          <w:rFonts w:ascii="Times New Roman" w:hAnsi="Times New Roman" w:cs="Times New Roman"/>
          <w:sz w:val="24"/>
          <w:szCs w:val="24"/>
        </w:rPr>
        <w:t xml:space="preserve">A further YTH domain protein in the </w:t>
      </w:r>
      <w:r w:rsidRPr="005814DA">
        <w:rPr>
          <w:rFonts w:ascii="Times New Roman" w:hAnsi="Times New Roman" w:cs="Times New Roman"/>
          <w:sz w:val="24"/>
          <w:szCs w:val="24"/>
        </w:rPr>
        <w:t>At-RBP set</w:t>
      </w:r>
      <w:r>
        <w:rPr>
          <w:rFonts w:ascii="Times New Roman" w:hAnsi="Times New Roman" w:cs="Times New Roman"/>
          <w:sz w:val="24"/>
          <w:szCs w:val="24"/>
        </w:rPr>
        <w:t xml:space="preserve"> is the </w:t>
      </w:r>
      <w:r w:rsidRPr="005814DA">
        <w:rPr>
          <w:rFonts w:ascii="Times New Roman" w:hAnsi="Times New Roman" w:cs="Times New Roman"/>
          <w:sz w:val="24"/>
          <w:szCs w:val="24"/>
        </w:rPr>
        <w:t xml:space="preserve">Cleavage </w:t>
      </w:r>
      <w:r>
        <w:rPr>
          <w:rFonts w:ascii="Times New Roman" w:hAnsi="Times New Roman" w:cs="Times New Roman"/>
          <w:sz w:val="24"/>
          <w:szCs w:val="24"/>
        </w:rPr>
        <w:t>a</w:t>
      </w:r>
      <w:r w:rsidRPr="005814DA">
        <w:rPr>
          <w:rFonts w:ascii="Times New Roman" w:hAnsi="Times New Roman" w:cs="Times New Roman"/>
          <w:sz w:val="24"/>
          <w:szCs w:val="24"/>
        </w:rPr>
        <w:t>nd Polyadenylation Specificity Factor 30 (AtCPSF30)</w:t>
      </w:r>
      <w:r w:rsidR="0004037C">
        <w:rPr>
          <w:rFonts w:ascii="Times New Roman" w:hAnsi="Times New Roman" w:cs="Times New Roman"/>
          <w:sz w:val="24"/>
          <w:szCs w:val="24"/>
        </w:rPr>
        <w:t xml:space="preserve">, which </w:t>
      </w:r>
      <w:r>
        <w:rPr>
          <w:rFonts w:ascii="Times New Roman" w:hAnsi="Times New Roman" w:cs="Times New Roman"/>
          <w:sz w:val="24"/>
          <w:szCs w:val="24"/>
        </w:rPr>
        <w:t xml:space="preserve">functions as part of a larger complex in mRNA 3’ </w:t>
      </w:r>
      <w:r>
        <w:rPr>
          <w:rFonts w:ascii="Times New Roman" w:hAnsi="Times New Roman" w:cs="Times New Roman"/>
          <w:sz w:val="24"/>
          <w:szCs w:val="24"/>
        </w:rPr>
        <w:lastRenderedPageBreak/>
        <w:t>end formation</w:t>
      </w:r>
      <w:r w:rsidR="002D5F4D">
        <w:rPr>
          <w:rFonts w:ascii="Times New Roman" w:hAnsi="Times New Roman" w:cs="Times New Roman"/>
          <w:sz w:val="24"/>
          <w:szCs w:val="24"/>
        </w:rPr>
        <w:t xml:space="preserve"> (Hunt et al., 2012)</w:t>
      </w:r>
      <w:r>
        <w:rPr>
          <w:rFonts w:ascii="Times New Roman" w:hAnsi="Times New Roman" w:cs="Times New Roman"/>
          <w:sz w:val="24"/>
          <w:szCs w:val="24"/>
        </w:rPr>
        <w:t xml:space="preserve">. </w:t>
      </w:r>
      <w:r w:rsidRPr="005814DA">
        <w:rPr>
          <w:rFonts w:ascii="Times New Roman" w:hAnsi="Times New Roman" w:cs="Times New Roman"/>
          <w:sz w:val="24"/>
          <w:szCs w:val="24"/>
        </w:rPr>
        <w:t>A</w:t>
      </w:r>
      <w:r>
        <w:rPr>
          <w:rFonts w:ascii="Times New Roman" w:hAnsi="Times New Roman" w:cs="Times New Roman"/>
          <w:sz w:val="24"/>
          <w:szCs w:val="24"/>
        </w:rPr>
        <w:t xml:space="preserve">nalyses with mutant Arabidopsis plants deficient in </w:t>
      </w:r>
      <w:r w:rsidRPr="005814DA">
        <w:rPr>
          <w:rFonts w:ascii="Times New Roman" w:hAnsi="Times New Roman" w:cs="Times New Roman"/>
          <w:sz w:val="24"/>
          <w:szCs w:val="24"/>
        </w:rPr>
        <w:t>CPSF30</w:t>
      </w:r>
      <w:r>
        <w:rPr>
          <w:rFonts w:ascii="Times New Roman" w:hAnsi="Times New Roman" w:cs="Times New Roman"/>
          <w:sz w:val="24"/>
          <w:szCs w:val="24"/>
        </w:rPr>
        <w:t xml:space="preserve"> indicated roles in stress responses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&lt;EndNote&gt;&lt;Cite&gt;&lt;Author&gt;Zhang&lt;/Author&gt;&lt;Year&gt;2008&lt;/Year&gt;&lt;RecNum&gt;784&lt;/RecNum&gt;&lt;DisplayText&gt;(Zhang et al., 2008)&lt;/DisplayText&gt;&lt;record&gt;&lt;rec-number&gt;784&lt;/rec-number&gt;&lt;foreign-keys&gt;&lt;key app="EN" db-id="tv2zsfdep5dxwcepxwcvdt9i5psps9wf0std" timestamp="1464690067"&gt;784&lt;/key&gt;&lt;/foreign-keys&gt;&lt;ref-type name="Journal Article"&gt;17&lt;/ref-type&gt;&lt;contributors&gt;&lt;authors&gt;&lt;author&gt;Zhang, J.&lt;/author&gt;&lt;author&gt;Addepalli, B.&lt;/author&gt;&lt;author&gt;Yun, K. Y.&lt;/author&gt;&lt;author&gt;Hunt, A. G.&lt;/author&gt;&lt;author&gt;Xu, R.&lt;/author&gt;&lt;author&gt;Rao, S.&lt;/author&gt;&lt;author&gt;Li, Q. Q.&lt;/author&gt;&lt;author&gt;Falcone, D. L.&lt;/author&gt;&lt;/authors&gt;&lt;/contributors&gt;&lt;auth-address&gt;Kentucky Tobacco Research and Development Center, University of Kentucky, Lexington, Kentucky, United States of America.&lt;/auth-address&gt;&lt;titles&gt;&lt;title&gt;A polyadenylation factor subunit implicated in regulating oxidative signaling in Arabidopsis thaliana&lt;/title&gt;&lt;secondary-title&gt;PLoS One&lt;/secondary-title&gt;&lt;/titles&gt;&lt;periodical&gt;&lt;full-title&gt;PLoS ONE&lt;/full-title&gt;&lt;/periodical&gt;&lt;pages&gt;e2410&lt;/pages&gt;&lt;volume&gt;3&lt;/volume&gt;&lt;number&gt;6&lt;/number&gt;&lt;keywords&gt;&lt;keyword&gt;Arabidopsis/genetics/*metabolism&lt;/keyword&gt;&lt;keyword&gt;Arabidopsis Proteins/chemistry/metabolism&lt;/keyword&gt;&lt;keyword&gt;Cleavage And Polyadenylation Specificity Factor/chemistry/metabolism&lt;/keyword&gt;&lt;keyword&gt;Gene Expression Profiling&lt;/keyword&gt;&lt;keyword&gt;Genetic Complementation Test&lt;/keyword&gt;&lt;keyword&gt;*Oxidative Stress&lt;/keyword&gt;&lt;keyword&gt;Polymerase Chain Reaction&lt;/keyword&gt;&lt;keyword&gt;Reactive Oxygen Species/metabolism&lt;/keyword&gt;&lt;keyword&gt;*Signal Transduction&lt;/keyword&gt;&lt;keyword&gt;mRNA Cleavage and Polyadenylation Factors/chemistry/*metabolism&lt;/keyword&gt;&lt;/keywords&gt;&lt;dates&gt;&lt;year&gt;2008&lt;/year&gt;&lt;/dates&gt;&lt;isbn&gt;1932-6203 (Electronic)&amp;#xD;1932-6203 (Linking)&lt;/isbn&gt;&lt;accession-num&gt;18545667&lt;/accession-num&gt;&lt;urls&gt;&lt;related-urls&gt;&lt;url&gt;http://www.ncbi.nlm.nih.gov/pubmed/18545667&lt;/url&gt;&lt;/related-urls&gt;&lt;/urls&gt;&lt;custom2&gt;PMC2408970&lt;/custom2&gt;&lt;electronic-resource-num&gt;10.1371/journal.pone.0002410&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(Zhang et al., 2008)</w:t>
      </w:r>
      <w:r w:rsidRPr="005814DA">
        <w:rPr>
          <w:rFonts w:ascii="Times New Roman" w:hAnsi="Times New Roman" w:cs="Times New Roman"/>
          <w:sz w:val="24"/>
          <w:szCs w:val="24"/>
        </w:rPr>
        <w:fldChar w:fldCharType="end"/>
      </w:r>
      <w:r>
        <w:rPr>
          <w:rFonts w:ascii="Times New Roman" w:hAnsi="Times New Roman" w:cs="Times New Roman"/>
          <w:sz w:val="24"/>
          <w:szCs w:val="24"/>
        </w:rPr>
        <w:t>, immunity and programmed cell death</w:t>
      </w:r>
      <w:r w:rsidR="002D5F4D">
        <w:rPr>
          <w:rFonts w:ascii="Times New Roman" w:hAnsi="Times New Roman" w:cs="Times New Roman"/>
          <w:sz w:val="24"/>
          <w:szCs w:val="24"/>
        </w:rPr>
        <w:t xml:space="preserve"> (Bruggeman et al., 2014)</w:t>
      </w:r>
      <w:r>
        <w:rPr>
          <w:rFonts w:ascii="Times New Roman" w:hAnsi="Times New Roman" w:cs="Times New Roman"/>
          <w:sz w:val="24"/>
          <w:szCs w:val="24"/>
        </w:rPr>
        <w:t xml:space="preserve">, as well as demonstrating </w:t>
      </w:r>
      <w:r w:rsidRPr="005814DA">
        <w:rPr>
          <w:rFonts w:ascii="Times New Roman" w:hAnsi="Times New Roman" w:cs="Times New Roman"/>
          <w:sz w:val="24"/>
          <w:szCs w:val="24"/>
        </w:rPr>
        <w:t xml:space="preserve">altered </w:t>
      </w:r>
      <w:r>
        <w:rPr>
          <w:rFonts w:ascii="Times New Roman" w:hAnsi="Times New Roman" w:cs="Times New Roman"/>
          <w:sz w:val="24"/>
          <w:szCs w:val="24"/>
        </w:rPr>
        <w:t xml:space="preserve">mRNA 3’ end cleavage </w:t>
      </w:r>
      <w:r w:rsidRPr="005814DA">
        <w:rPr>
          <w:rFonts w:ascii="Times New Roman" w:hAnsi="Times New Roman" w:cs="Times New Roman"/>
          <w:sz w:val="24"/>
          <w:szCs w:val="24"/>
        </w:rPr>
        <w:t xml:space="preserve">site choice in a large number of genes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&lt;EndNote&gt;&lt;Cite&gt;&lt;Author&gt;Thomas&lt;/Author&gt;&lt;Year&gt;2012&lt;/Year&gt;&lt;RecNum&gt;710&lt;/RecNum&gt;&lt;DisplayText&gt;(Thomas et al., 2012)&lt;/DisplayText&gt;&lt;record&gt;&lt;rec-number&gt;710&lt;/rec-number&gt;&lt;foreign-keys&gt;&lt;key app="EN" db-id="tv2zsfdep5dxwcepxwcvdt9i5psps9wf0std" timestamp="1461885478"&gt;710&lt;/key&gt;&lt;/foreign-keys&gt;&lt;ref-type name="Journal Article"&gt;17&lt;/ref-type&gt;&lt;contributors&gt;&lt;authors&gt;&lt;author&gt;Thomas, P. E.&lt;/author&gt;&lt;author&gt;Wu, X.&lt;/author&gt;&lt;author&gt;Liu, M.&lt;/author&gt;&lt;author&gt;Gaffney, B.&lt;/author&gt;&lt;author&gt;Ji, G.&lt;/author&gt;&lt;author&gt;Li, Q. Q.&lt;/author&gt;&lt;author&gt;Hunt, A. G.&lt;/author&gt;&lt;/authors&gt;&lt;/contributors&gt;&lt;auth-address&gt;Department of Plant and Soil Sciences, University of Kentucky, Lexington, Kentucky 40546-0312, USA.&lt;/auth-address&gt;&lt;titles&gt;&lt;title&gt;Genome-wide control of polyadenylation site choice by CPSF30 in Arabidopsis&lt;/title&gt;&lt;secondary-title&gt;Plant Cell&lt;/secondary-title&gt;&lt;/titles&gt;&lt;periodical&gt;&lt;full-title&gt;Plant Cell&lt;/full-title&gt;&lt;abbr-1&gt;The Plant cell&lt;/abbr-1&gt;&lt;/periodical&gt;&lt;pages&gt;4376-88&lt;/pages&gt;&lt;volume&gt;24&lt;/volume&gt;&lt;number&gt;11&lt;/number&gt;&lt;keywords&gt;&lt;keyword&gt;Arabidopsis/*genetics/physiology&lt;/keyword&gt;&lt;keyword&gt;Arabidopsis Proteins/*genetics/metabolism&lt;/keyword&gt;&lt;keyword&gt;Cleavage And Polyadenylation Specificity Factor/*genetics/metabolism&lt;/keyword&gt;&lt;keyword&gt;Genome, Plant/genetics&lt;/keyword&gt;&lt;keyword&gt;Mutation&lt;/keyword&gt;&lt;keyword&gt;Oxidative Stress&lt;/keyword&gt;&lt;keyword&gt;Poly A/genetics&lt;/keyword&gt;&lt;keyword&gt;Polyadenylation/*genetics&lt;/keyword&gt;&lt;keyword&gt;RNA, Messenger/genetics&lt;/keyword&gt;&lt;keyword&gt;RNA, Plant/*genetics&lt;/keyword&gt;&lt;/keywords&gt;&lt;dates&gt;&lt;year&gt;2012&lt;/year&gt;&lt;pub-dates&gt;&lt;date&gt;Nov&lt;/date&gt;&lt;/pub-dates&gt;&lt;/dates&gt;&lt;isbn&gt;1532-298X (Electronic)&amp;#xD;1040-4651 (Linking)&lt;/isbn&gt;&lt;accession-num&gt;23136375&lt;/accession-num&gt;&lt;urls&gt;&lt;related-urls&gt;&lt;url&gt;http://www.ncbi.nlm.nih.gov/pubmed/23136375&lt;/url&gt;&lt;/related-urls&gt;&lt;/urls&gt;&lt;custom2&gt;PMC3531840&lt;/custom2&gt;&lt;electronic-resource-num&gt;10.1105/tpc.112.096107&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(Thomas et al., 2012)</w:t>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t>.</w:t>
      </w:r>
      <w:r>
        <w:rPr>
          <w:rFonts w:ascii="Times New Roman" w:hAnsi="Times New Roman" w:cs="Times New Roman"/>
          <w:sz w:val="24"/>
          <w:szCs w:val="24"/>
        </w:rPr>
        <w:t xml:space="preserve"> Interestingly, Arabidopsis expresses two CPSF30 protein variants from a single gene due to alternative mRNA 3’ end formation: a</w:t>
      </w:r>
      <w:r w:rsidRPr="005814DA">
        <w:rPr>
          <w:rFonts w:ascii="Times New Roman" w:hAnsi="Times New Roman" w:cs="Times New Roman"/>
          <w:sz w:val="24"/>
          <w:szCs w:val="24"/>
        </w:rPr>
        <w:t xml:space="preserve"> shorter form of approx</w:t>
      </w:r>
      <w:r w:rsidR="003960EB">
        <w:rPr>
          <w:rFonts w:ascii="Times New Roman" w:hAnsi="Times New Roman" w:cs="Times New Roman"/>
          <w:sz w:val="24"/>
          <w:szCs w:val="24"/>
        </w:rPr>
        <w:t xml:space="preserve">imately </w:t>
      </w:r>
      <w:r w:rsidRPr="005814DA">
        <w:rPr>
          <w:rFonts w:ascii="Times New Roman" w:hAnsi="Times New Roman" w:cs="Times New Roman"/>
          <w:sz w:val="24"/>
          <w:szCs w:val="24"/>
        </w:rPr>
        <w:t xml:space="preserve">28kD </w:t>
      </w:r>
      <w:r>
        <w:rPr>
          <w:rFonts w:ascii="Times New Roman" w:hAnsi="Times New Roman" w:cs="Times New Roman"/>
          <w:sz w:val="24"/>
          <w:szCs w:val="24"/>
        </w:rPr>
        <w:t xml:space="preserve">that harbours three zinc finger domains and is homologous </w:t>
      </w:r>
      <w:r w:rsidRPr="005814DA">
        <w:rPr>
          <w:rFonts w:ascii="Times New Roman" w:hAnsi="Times New Roman" w:cs="Times New Roman"/>
          <w:sz w:val="24"/>
          <w:szCs w:val="24"/>
        </w:rPr>
        <w:t>to yeast and mammalian CPSF30, and a longer form of approx</w:t>
      </w:r>
      <w:r w:rsidR="003960EB">
        <w:rPr>
          <w:rFonts w:ascii="Times New Roman" w:hAnsi="Times New Roman" w:cs="Times New Roman"/>
          <w:sz w:val="24"/>
          <w:szCs w:val="24"/>
        </w:rPr>
        <w:t>imat</w:t>
      </w:r>
      <w:del w:id="67" w:author="Thomas Preiss" w:date="2016-06-09T22:53:00Z">
        <w:r w:rsidR="003960EB" w:rsidDel="00DD3A7E">
          <w:rPr>
            <w:rFonts w:ascii="Times New Roman" w:hAnsi="Times New Roman" w:cs="Times New Roman"/>
            <w:sz w:val="24"/>
            <w:szCs w:val="24"/>
          </w:rPr>
          <w:delText>l</w:delText>
        </w:r>
      </w:del>
      <w:r w:rsidR="003960EB">
        <w:rPr>
          <w:rFonts w:ascii="Times New Roman" w:hAnsi="Times New Roman" w:cs="Times New Roman"/>
          <w:sz w:val="24"/>
          <w:szCs w:val="24"/>
        </w:rPr>
        <w:t>e</w:t>
      </w:r>
      <w:ins w:id="68" w:author="Thomas Preiss" w:date="2016-06-09T22:53:00Z">
        <w:r w:rsidR="00DD3A7E">
          <w:rPr>
            <w:rFonts w:ascii="Times New Roman" w:hAnsi="Times New Roman" w:cs="Times New Roman"/>
            <w:sz w:val="24"/>
            <w:szCs w:val="24"/>
          </w:rPr>
          <w:t>l</w:t>
        </w:r>
      </w:ins>
      <w:r w:rsidR="003960EB">
        <w:rPr>
          <w:rFonts w:ascii="Times New Roman" w:hAnsi="Times New Roman" w:cs="Times New Roman"/>
          <w:sz w:val="24"/>
          <w:szCs w:val="24"/>
        </w:rPr>
        <w:t>y</w:t>
      </w:r>
      <w:r w:rsidRPr="005814DA">
        <w:rPr>
          <w:rFonts w:ascii="Times New Roman" w:hAnsi="Times New Roman" w:cs="Times New Roman"/>
          <w:sz w:val="24"/>
          <w:szCs w:val="24"/>
        </w:rPr>
        <w:t xml:space="preserve"> 70kD </w:t>
      </w:r>
      <w:del w:id="69" w:author="Thomas Preiss" w:date="2016-06-09T22:53:00Z">
        <w:r w:rsidRPr="005814DA" w:rsidDel="00DD3A7E">
          <w:rPr>
            <w:rFonts w:ascii="Times New Roman" w:hAnsi="Times New Roman" w:cs="Times New Roman"/>
            <w:sz w:val="24"/>
            <w:szCs w:val="24"/>
          </w:rPr>
          <w:delText xml:space="preserve">similar </w:delText>
        </w:r>
      </w:del>
      <w:r>
        <w:rPr>
          <w:rFonts w:ascii="Times New Roman" w:hAnsi="Times New Roman" w:cs="Times New Roman"/>
          <w:sz w:val="24"/>
          <w:szCs w:val="24"/>
        </w:rPr>
        <w:t>that adds a YTH domain</w:t>
      </w:r>
      <w:r w:rsidRPr="005814DA">
        <w:rPr>
          <w:rFonts w:ascii="Times New Roman" w:hAnsi="Times New Roman" w:cs="Times New Roman"/>
          <w:sz w:val="24"/>
          <w:szCs w:val="24"/>
        </w:rPr>
        <w:t xml:space="preserve"> </w:t>
      </w:r>
      <w:r>
        <w:rPr>
          <w:rFonts w:ascii="Times New Roman" w:hAnsi="Times New Roman" w:cs="Times New Roman"/>
          <w:sz w:val="24"/>
          <w:szCs w:val="24"/>
        </w:rPr>
        <w:t xml:space="preserve">and is unique to plants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&lt;EndNote&gt;&lt;Cite&gt;&lt;Author&gt;Hunt&lt;/Author&gt;&lt;Year&gt;2012&lt;/Year&gt;&lt;RecNum&gt;820&lt;/RecNum&gt;&lt;DisplayText&gt;(Hunt et al., 2012)&lt;/DisplayText&gt;&lt;record&gt;&lt;rec-number&gt;820&lt;/rec-number&gt;&lt;foreign-keys&gt;&lt;key app="EN" db-id="tv2zsfdep5dxwcepxwcvdt9i5psps9wf0std" timestamp="1465199855"&gt;820&lt;/key&gt;&lt;/foreign-keys&gt;&lt;ref-type name="Journal Article"&gt;17&lt;/ref-type&gt;&lt;contributors&gt;&lt;authors&gt;&lt;author&gt;Hunt, A. G.&lt;/author&gt;&lt;author&gt;Xing, D.&lt;/author&gt;&lt;author&gt;Li, Q. Q.&lt;/author&gt;&lt;/authors&gt;&lt;/contributors&gt;&lt;auth-address&gt;Department of Plant and Soil Sciences, University of Kentucky, Lexington, KY 40546, USA.&lt;/auth-address&gt;&lt;titles&gt;&lt;title&gt;Plant polyadenylation factors: conservation and variety in the polyadenylation complex in plants&lt;/title&gt;&lt;secondary-title&gt;BMC Genomics&lt;/secondary-title&gt;&lt;/titles&gt;&lt;periodical&gt;&lt;full-title&gt;BMC Genomics&lt;/full-title&gt;&lt;abbr-1&gt;BMC genomics&lt;/abbr-1&gt;&lt;/periodical&gt;&lt;pages&gt;641&lt;/pages&gt;&lt;volume&gt;13&lt;/volume&gt;&lt;keywords&gt;&lt;keyword&gt;Base Sequence&lt;/keyword&gt;&lt;keyword&gt;Biological Evolution&lt;/keyword&gt;&lt;keyword&gt;*Conserved Sequence&lt;/keyword&gt;&lt;keyword&gt;Gene Expression Profiling&lt;/keyword&gt;&lt;keyword&gt;*Genetic Variation&lt;/keyword&gt;&lt;keyword&gt;Humans&lt;/keyword&gt;&lt;keyword&gt;Molecular Sequence Data&lt;/keyword&gt;&lt;keyword&gt;Phylogeny&lt;/keyword&gt;&lt;keyword&gt;Plants/classification/*genetics&lt;/keyword&gt;&lt;keyword&gt;*Polyadenylation&lt;/keyword&gt;&lt;keyword&gt;RNA, Messenger/*genetics/metabolism&lt;/keyword&gt;&lt;keyword&gt;Saccharomyces cerevisiae/genetics&lt;/keyword&gt;&lt;keyword&gt;Sequence Homology, Amino Acid&lt;/keyword&gt;&lt;keyword&gt;Species Specificity&lt;/keyword&gt;&lt;keyword&gt;mRNA Cleavage and Polyadenylation Factors/*genetics&lt;/keyword&gt;&lt;/keywords&gt;&lt;dates&gt;&lt;year&gt;2012&lt;/year&gt;&lt;/dates&gt;&lt;isbn&gt;1471-2164 (Electronic)&amp;#xD;1471-2164 (Linking)&lt;/isbn&gt;&lt;accession-num&gt;23167306&lt;/accession-num&gt;&lt;urls&gt;&lt;related-urls&gt;&lt;url&gt;http://www.ncbi.nlm.nih.gov/pubmed/23167306&lt;/url&gt;&lt;/related-urls&gt;&lt;/urls&gt;&lt;custom2&gt;PMC3538716&lt;/custom2&gt;&lt;electronic-resource-num&gt;10.1186/1471-2164-13-641&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(Hunt et al., 2012</w:t>
      </w:r>
      <w:r w:rsidRPr="005814DA">
        <w:rPr>
          <w:rFonts w:ascii="Times New Roman" w:hAnsi="Times New Roman" w:cs="Times New Roman"/>
          <w:sz w:val="24"/>
          <w:szCs w:val="24"/>
        </w:rPr>
        <w:fldChar w:fldCharType="end"/>
      </w:r>
      <w:r w:rsidR="003960EB">
        <w:rPr>
          <w:rFonts w:ascii="Times New Roman" w:hAnsi="Times New Roman" w:cs="Times New Roman"/>
          <w:sz w:val="24"/>
          <w:szCs w:val="24"/>
        </w:rPr>
        <w:t>;</w:t>
      </w:r>
      <w:r w:rsidRPr="005814DA">
        <w:rPr>
          <w:rFonts w:ascii="Times New Roman" w:hAnsi="Times New Roman" w:cs="Times New Roman"/>
          <w:sz w:val="24"/>
          <w:szCs w:val="24"/>
        </w:rPr>
        <w:t xml:space="preserve">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&lt;EndNote&gt;&lt;Cite&gt;&lt;Author&gt;Delaney&lt;/Author&gt;&lt;Year&gt;2006&lt;/Year&gt;&lt;RecNum&gt;798&lt;/RecNum&gt;&lt;DisplayText&gt;(Delaney et al., 2006)&lt;/DisplayText&gt;&lt;record&gt;&lt;rec-number&gt;798&lt;/rec-number&gt;&lt;foreign-keys&gt;&lt;key app="EN" db-id="tv2zsfdep5dxwcepxwcvdt9i5psps9wf0std" timestamp="1464853193"&gt;798&lt;/key&gt;&lt;/foreign-keys&gt;&lt;ref-type name="Journal Article"&gt;17&lt;/ref-type&gt;&lt;contributors&gt;&lt;authors&gt;&lt;author&gt;Delaney, K. J.&lt;/author&gt;&lt;author&gt;Xu, R.&lt;/author&gt;&lt;author&gt;Zhang, J.&lt;/author&gt;&lt;author&gt;Li, Q. Q.&lt;/author&gt;&lt;author&gt;Yun, K. Y.&lt;/author&gt;&lt;author&gt;Falcone, D. L.&lt;/author&gt;&lt;author&gt;Hunt, A. G.&lt;/author&gt;&lt;/authors&gt;&lt;/contributors&gt;&lt;auth-address&gt;Department of Plant and Soil Sciences, University of Kentucky, Lexington, Kentucky 40546-0312, USA.&lt;/auth-address&gt;&lt;titles&gt;&lt;title&gt;Calmodulin interacts with and regulates the RNA-binding activity of an Arabidopsis polyadenylation factor subunit&lt;/title&gt;&lt;secondary-title&gt;Plant Physiol&lt;/secondary-title&gt;&lt;/titles&gt;&lt;periodical&gt;&lt;full-title&gt;Plant Physiol&lt;/full-title&gt;&lt;abbr-1&gt;Plant physiology&lt;/abbr-1&gt;&lt;/periodical&gt;&lt;pages&gt;1507-21&lt;/pages&gt;&lt;volume&gt;140&lt;/volume&gt;&lt;number&gt;4&lt;/number&gt;&lt;keywords&gt;&lt;keyword&gt;Amino Acid Sequence&lt;/keyword&gt;&lt;keyword&gt;Arabidopsis/*metabolism&lt;/keyword&gt;&lt;keyword&gt;Arabidopsis Proteins/chemistry/*metabolism&lt;/keyword&gt;&lt;keyword&gt;Binding Sites&lt;/keyword&gt;&lt;keyword&gt;Calmodulin/*metabolism&lt;/keyword&gt;&lt;keyword&gt;Cleavage And Polyadenylation Specificity Factor/chemistry/*metabolism&lt;/keyword&gt;&lt;keyword&gt;Molecular Sequence Data&lt;/keyword&gt;&lt;keyword&gt;Phylogeny&lt;/keyword&gt;&lt;keyword&gt;Protein Interaction Mapping&lt;/keyword&gt;&lt;keyword&gt;Protein Subunits/chemistry/metabolism&lt;/keyword&gt;&lt;keyword&gt;Sequence Alignment&lt;/keyword&gt;&lt;keyword&gt;Sequence Analysis, Protein&lt;/keyword&gt;&lt;keyword&gt;Zinc Fingers&lt;/keyword&gt;&lt;/keywords&gt;&lt;dates&gt;&lt;year&gt;2006&lt;/year&gt;&lt;pub-dates&gt;&lt;date&gt;Apr&lt;/date&gt;&lt;/pub-dates&gt;&lt;/dates&gt;&lt;isbn&gt;0032-0889 (Print)&amp;#xD;0032-0889 (Linking)&lt;/isbn&gt;&lt;accession-num&gt;16500995&lt;/accession-num&gt;&lt;urls&gt;&lt;related-urls&gt;&lt;url&gt;http://www.ncbi.nlm.nih.gov/pubmed/16500995&lt;/url&gt;&lt;/related-urls&gt;&lt;/urls&gt;&lt;custom2&gt;PMC1459842&lt;/custom2&gt;&lt;electronic-resource-num&gt;10.1104/pp.105.070672&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Delaney et al., 2006)</w:t>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t xml:space="preserve">. </w:t>
      </w:r>
      <w:r>
        <w:rPr>
          <w:rFonts w:ascii="Times New Roman" w:hAnsi="Times New Roman" w:cs="Times New Roman"/>
          <w:sz w:val="24"/>
          <w:szCs w:val="24"/>
        </w:rPr>
        <w:t xml:space="preserve">These observations, together with </w:t>
      </w:r>
      <w:r w:rsidRPr="005814DA">
        <w:rPr>
          <w:rFonts w:ascii="Times New Roman" w:hAnsi="Times New Roman" w:cs="Times New Roman"/>
          <w:sz w:val="24"/>
          <w:szCs w:val="24"/>
        </w:rPr>
        <w:t>evidence that m</w:t>
      </w:r>
      <w:r w:rsidRPr="009932FB">
        <w:rPr>
          <w:rFonts w:ascii="Times New Roman" w:hAnsi="Times New Roman" w:cs="Times New Roman"/>
          <w:sz w:val="24"/>
          <w:szCs w:val="24"/>
          <w:vertAlign w:val="superscript"/>
        </w:rPr>
        <w:t>6</w:t>
      </w:r>
      <w:r w:rsidRPr="005814DA">
        <w:rPr>
          <w:rFonts w:ascii="Times New Roman" w:hAnsi="Times New Roman" w:cs="Times New Roman"/>
          <w:sz w:val="24"/>
          <w:szCs w:val="24"/>
        </w:rPr>
        <w:t xml:space="preserve">A </w:t>
      </w:r>
      <w:r>
        <w:rPr>
          <w:rFonts w:ascii="Times New Roman" w:hAnsi="Times New Roman" w:cs="Times New Roman"/>
          <w:sz w:val="24"/>
          <w:szCs w:val="24"/>
        </w:rPr>
        <w:t>is</w:t>
      </w:r>
      <w:r w:rsidRPr="005814DA">
        <w:rPr>
          <w:rFonts w:ascii="Times New Roman" w:hAnsi="Times New Roman" w:cs="Times New Roman"/>
          <w:sz w:val="24"/>
          <w:szCs w:val="24"/>
        </w:rPr>
        <w:t xml:space="preserve"> enriched </w:t>
      </w:r>
      <w:r>
        <w:rPr>
          <w:rFonts w:ascii="Times New Roman" w:hAnsi="Times New Roman" w:cs="Times New Roman"/>
          <w:sz w:val="24"/>
          <w:szCs w:val="24"/>
        </w:rPr>
        <w:t xml:space="preserve">near </w:t>
      </w:r>
      <w:r w:rsidRPr="005814DA">
        <w:rPr>
          <w:rFonts w:ascii="Times New Roman" w:hAnsi="Times New Roman" w:cs="Times New Roman"/>
          <w:sz w:val="24"/>
          <w:szCs w:val="24"/>
        </w:rPr>
        <w:t>3’end</w:t>
      </w:r>
      <w:r>
        <w:rPr>
          <w:rFonts w:ascii="Times New Roman" w:hAnsi="Times New Roman" w:cs="Times New Roman"/>
          <w:sz w:val="24"/>
          <w:szCs w:val="24"/>
        </w:rPr>
        <w:t>s</w:t>
      </w:r>
      <w:r w:rsidRPr="005814DA">
        <w:rPr>
          <w:rFonts w:ascii="Times New Roman" w:hAnsi="Times New Roman" w:cs="Times New Roman"/>
          <w:sz w:val="24"/>
          <w:szCs w:val="24"/>
        </w:rPr>
        <w:t xml:space="preserve"> of Arabidopsis </w:t>
      </w:r>
      <w:r>
        <w:rPr>
          <w:rFonts w:ascii="Times New Roman" w:hAnsi="Times New Roman" w:cs="Times New Roman"/>
          <w:sz w:val="24"/>
          <w:szCs w:val="24"/>
        </w:rPr>
        <w:t>mRNAs</w:t>
      </w:r>
      <w:r w:rsidRPr="005814DA">
        <w:rPr>
          <w:rFonts w:ascii="Times New Roman" w:hAnsi="Times New Roman" w:cs="Times New Roman"/>
          <w:sz w:val="24"/>
          <w:szCs w:val="24"/>
        </w:rPr>
        <w:t xml:space="preserve"> </w:t>
      </w:r>
      <w:r w:rsidRPr="005814DA">
        <w:rPr>
          <w:rFonts w:ascii="Times New Roman" w:hAnsi="Times New Roman" w:cs="Times New Roman"/>
          <w:sz w:val="24"/>
          <w:szCs w:val="24"/>
        </w:rPr>
        <w:fldChar w:fldCharType="begin">
          <w:fldData xml:space="preserve">PEVuZE5vdGU+PENpdGU+PEF1dGhvcj5MdW88L0F1dGhvcj48WWVhcj4yMDE0PC9ZZWFyPjxSZWNO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</w:fldData>
        </w:fldChar>
      </w:r>
      <w:r w:rsidRPr="005814DA">
        <w:rPr>
          <w:rFonts w:ascii="Times New Roman" w:hAnsi="Times New Roman" w:cs="Times New Roman"/>
          <w:sz w:val="24"/>
          <w:szCs w:val="24"/>
        </w:rPr>
        <w:instrText xml:space="preserve"> ADDIN EN.CITE </w:instrText>
      </w:r>
      <w:r w:rsidRPr="005814DA">
        <w:rPr>
          <w:rFonts w:ascii="Times New Roman" w:hAnsi="Times New Roman" w:cs="Times New Roman"/>
          <w:sz w:val="24"/>
          <w:szCs w:val="24"/>
        </w:rPr>
        <w:fldChar w:fldCharType="begin">
          <w:fldData xml:space="preserve">PEVuZE5vdGU+PENpdGU+PEF1dGhvcj5MdW88L0F1dGhvcj48WWVhcj4yMDE0PC9ZZWFyPjxSZWNO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</w:fldData>
        </w:fldChar>
      </w:r>
      <w:r w:rsidRPr="005814DA">
        <w:rPr>
          <w:rFonts w:ascii="Times New Roman" w:hAnsi="Times New Roman" w:cs="Times New Roman"/>
          <w:sz w:val="24"/>
          <w:szCs w:val="24"/>
        </w:rPr>
        <w:instrText xml:space="preserve"> ADDIN EN.CITE.DATA </w:instrText>
      </w:r>
      <w:r w:rsidRPr="005814DA">
        <w:rPr>
          <w:rFonts w:ascii="Times New Roman" w:hAnsi="Times New Roman" w:cs="Times New Roman"/>
          <w:sz w:val="24"/>
          <w:szCs w:val="24"/>
        </w:rPr>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(Luo et al., 2014</w:t>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fldChar w:fldCharType="begin">
          <w:fldData xml:space="preserve">PEVuZE5vdGU+PENpdGU+PEF1dGhvcj5XYW48L0F1dGhvcj48WWVhcj4yMDE1PC9ZZWFyPjxSZWNO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</w:fldData>
        </w:fldChar>
      </w:r>
      <w:r w:rsidRPr="005814DA">
        <w:rPr>
          <w:rFonts w:ascii="Times New Roman" w:hAnsi="Times New Roman" w:cs="Times New Roman"/>
          <w:sz w:val="24"/>
          <w:szCs w:val="24"/>
        </w:rPr>
        <w:instrText xml:space="preserve"> ADDIN EN.CITE </w:instrText>
      </w:r>
      <w:r w:rsidRPr="005814DA">
        <w:rPr>
          <w:rFonts w:ascii="Times New Roman" w:hAnsi="Times New Roman" w:cs="Times New Roman"/>
          <w:sz w:val="24"/>
          <w:szCs w:val="24"/>
        </w:rPr>
        <w:fldChar w:fldCharType="begin">
          <w:fldData xml:space="preserve">PEVuZE5vdGU+PENpdGU+PEF1dGhvcj5XYW48L0F1dGhvcj48WWVhcj4yMDE1PC9ZZWFyPjxSZWNO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</w:fldData>
        </w:fldChar>
      </w:r>
      <w:r w:rsidRPr="005814DA">
        <w:rPr>
          <w:rFonts w:ascii="Times New Roman" w:hAnsi="Times New Roman" w:cs="Times New Roman"/>
          <w:sz w:val="24"/>
          <w:szCs w:val="24"/>
        </w:rPr>
        <w:instrText xml:space="preserve"> ADDIN EN.CITE.DATA </w:instrText>
      </w:r>
      <w:r w:rsidRPr="005814DA">
        <w:rPr>
          <w:rFonts w:ascii="Times New Roman" w:hAnsi="Times New Roman" w:cs="Times New Roman"/>
          <w:sz w:val="24"/>
          <w:szCs w:val="24"/>
        </w:rPr>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r>
      <w:r w:rsidRPr="005814DA">
        <w:rPr>
          <w:rFonts w:ascii="Times New Roman" w:hAnsi="Times New Roman" w:cs="Times New Roman"/>
          <w:sz w:val="24"/>
          <w:szCs w:val="24"/>
        </w:rPr>
        <w:fldChar w:fldCharType="separate"/>
      </w:r>
      <w:r w:rsidR="003960EB">
        <w:rPr>
          <w:rFonts w:ascii="Times New Roman" w:hAnsi="Times New Roman" w:cs="Times New Roman"/>
          <w:noProof/>
          <w:sz w:val="24"/>
          <w:szCs w:val="24"/>
        </w:rPr>
        <w:t xml:space="preserve">; </w:t>
      </w:r>
      <w:r w:rsidRPr="005814DA">
        <w:rPr>
          <w:rFonts w:ascii="Times New Roman" w:hAnsi="Times New Roman" w:cs="Times New Roman"/>
          <w:noProof/>
          <w:sz w:val="24"/>
          <w:szCs w:val="24"/>
        </w:rPr>
        <w:t>Wan et al., 2015</w:t>
      </w:r>
      <w:r w:rsidR="003960EB">
        <w:rPr>
          <w:rFonts w:ascii="Times New Roman" w:hAnsi="Times New Roman" w:cs="Times New Roman"/>
          <w:noProof/>
          <w:sz w:val="24"/>
          <w:szCs w:val="24"/>
        </w:rPr>
        <w:t>;</w:t>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t xml:space="preserve">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&lt;EndNote&gt;&lt;Cite&gt;&lt;Author&gt;Bodi&lt;/Author&gt;&lt;Year&gt;2012&lt;/Year&gt;&lt;RecNum&gt;708&lt;/RecNum&gt;&lt;DisplayText&gt;(Bodi et al., 2012)&lt;/DisplayText&gt;&lt;record&gt;&lt;rec-number&gt;708&lt;/rec-number&gt;&lt;foreign-keys&gt;&lt;key app="EN" db-id="tv2zsfdep5dxwcepxwcvdt9i5psps9wf0std" timestamp="1461885107"&gt;708&lt;/key&gt;&lt;/foreign-keys&gt;&lt;ref-type name="Journal Article"&gt;17&lt;/ref-type&gt;&lt;contributors&gt;&lt;authors&gt;&lt;author&gt;Bodi, Z.&lt;/author&gt;&lt;author&gt;Zhong, S.&lt;/author&gt;&lt;author&gt;Mehra, S.&lt;/author&gt;&lt;author&gt;Song, J.&lt;/author&gt;&lt;author&gt;Graham, N.&lt;/author&gt;&lt;author&gt;Li, H.&lt;/author&gt;&lt;author&gt;May, S.&lt;/author&gt;&lt;author&gt;Fray, R. G.&lt;/author&gt;&lt;/authors&gt;&lt;/contributors&gt;&lt;auth-address&gt;School of Biosciences, University of Nottingham Loughborough, UK.&lt;/auth-address&gt;&lt;titles&gt;&lt;title&gt;Adenosine Methylation in Arabidopsis mRNA is Associated with the 3&amp;apos; End and Reduced Levels Cause Developmental Defects&lt;/title&gt;&lt;secondary-title&gt;Front Plant Sci&lt;/secondary-title&gt;&lt;/titles&gt;&lt;periodical&gt;&lt;full-title&gt;Front Plant Sci&lt;/full-title&gt;&lt;/periodical&gt;&lt;pages&gt;48&lt;/pages&gt;&lt;volume&gt;3&lt;/volume&gt;&lt;keywords&gt;&lt;keyword&gt;Ime4&lt;/keyword&gt;&lt;keyword&gt;Mettl3&lt;/keyword&gt;&lt;keyword&gt;Mt-a70&lt;/keyword&gt;&lt;keyword&gt;mRNA methylation&lt;/keyword&gt;&lt;keyword&gt;post-transcriptional&lt;/keyword&gt;&lt;/keywords&gt;&lt;dates&gt;&lt;year&gt;2012&lt;/year&gt;&lt;/dates&gt;&lt;isbn&gt;1664-462X (Electronic)&amp;#xD;1664-462X (Linking)&lt;/isbn&gt;&lt;accession-num&gt;22639649&lt;/accession-num&gt;&lt;urls&gt;&lt;related-urls&gt;&lt;url&gt;http://www.ncbi.nlm.nih.gov/pubmed/22639649&lt;/url&gt;&lt;/related-urls&gt;&lt;/urls&gt;&lt;custom2&gt;PMC3355605&lt;/custom2&gt;&lt;electronic-resource-num&gt;10.3389/fpls.2012.00048&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Bodi et al., 2012)</w:t>
      </w:r>
      <w:r w:rsidRPr="005814DA">
        <w:rPr>
          <w:rFonts w:ascii="Times New Roman" w:hAnsi="Times New Roman" w:cs="Times New Roman"/>
          <w:sz w:val="24"/>
          <w:szCs w:val="24"/>
        </w:rPr>
        <w:fldChar w:fldCharType="end"/>
      </w:r>
      <w:r w:rsidR="0004037C">
        <w:rPr>
          <w:rFonts w:ascii="Times New Roman" w:hAnsi="Times New Roman" w:cs="Times New Roman"/>
          <w:sz w:val="24"/>
          <w:szCs w:val="24"/>
        </w:rPr>
        <w:t>,</w:t>
      </w:r>
      <w:r>
        <w:rPr>
          <w:rFonts w:ascii="Times New Roman" w:hAnsi="Times New Roman" w:cs="Times New Roman"/>
          <w:sz w:val="24"/>
          <w:szCs w:val="24"/>
        </w:rPr>
        <w:t xml:space="preserve"> led to recent speculation about a role of m</w:t>
      </w:r>
      <w:r w:rsidRPr="000919EB">
        <w:rPr>
          <w:rFonts w:ascii="Times New Roman" w:hAnsi="Times New Roman" w:cs="Times New Roman"/>
          <w:sz w:val="24"/>
          <w:szCs w:val="24"/>
          <w:vertAlign w:val="superscript"/>
        </w:rPr>
        <w:t>6</w:t>
      </w:r>
      <w:r>
        <w:rPr>
          <w:rFonts w:ascii="Times New Roman" w:hAnsi="Times New Roman" w:cs="Times New Roman"/>
          <w:sz w:val="24"/>
          <w:szCs w:val="24"/>
        </w:rPr>
        <w:t>A in governing mRNA 3’ end formation in plants</w:t>
      </w:r>
      <w:r w:rsidR="002D5F4D">
        <w:rPr>
          <w:rFonts w:ascii="Times New Roman" w:hAnsi="Times New Roman" w:cs="Times New Roman"/>
          <w:sz w:val="24"/>
          <w:szCs w:val="24"/>
        </w:rPr>
        <w:t xml:space="preserve">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&lt;EndNote&gt;&lt;Cite&gt;&lt;Author&gt;Fray&lt;/Author&gt;&lt;Year&gt;2015&lt;/Year&gt;&lt;RecNum&gt;714&lt;/RecNum&gt;&lt;DisplayText&gt;(Fray and Simpson, 2015)&lt;/DisplayText&gt;&lt;record&gt;&lt;rec-number&gt;714&lt;/rec-number&gt;&lt;foreign-keys&gt;&lt;key app="EN" db-id="tv2zsfdep5dxwcepxwcvdt9i5psps9wf0std" timestamp="1461903643"&gt;714&lt;/key&gt;&lt;/foreign-keys&gt;&lt;ref-type name="Journal Article"&gt;17&lt;/ref-type&gt;&lt;contributors&gt;&lt;authors&gt;&lt;author&gt;Fray, R. G.&lt;/author&gt;&lt;author&gt;Simpson, G. G.&lt;/author&gt;&lt;/authors&gt;&lt;/contributors&gt;&lt;auth-address&gt;School of Biosciences, University of Nottingham, Sutton Bonington Campus, Loughborough, Leicestershire LE12 5RD, UK. Electronic address: Rupert.Fray@nottingham.ac.uk.&amp;#xD;Division of Plant Sciences, College of Life Sciences, University of Dundee, Cell and Molecular Sciences, James Hutton Institute, Invergowrie DD2 5DA, Scotland, UK. Electronic address: g.g.simpson@dundee.ac.uk.&lt;/auth-address&gt;&lt;titles&gt;&lt;title&gt;The Arabidopsis epitranscriptome&lt;/title&gt;&lt;secondary-title&gt;Curr Opin Plant Biol&lt;/secondary-title&gt;&lt;/titles&gt;&lt;periodical&gt;&lt;full-title&gt;Curr Opin Plant Biol&lt;/full-title&gt;&lt;/periodical&gt;&lt;pages&gt;17-21&lt;/pages&gt;&lt;volume&gt;27&lt;/volume&gt;&lt;dates&gt;&lt;year&gt;2015&lt;/year&gt;&lt;pub-dates&gt;&lt;date&gt;Oct&lt;/date&gt;&lt;/pub-dates&gt;&lt;/dates&gt;&lt;isbn&gt;1879-0356 (Electronic)&amp;#xD;1369-5266 (Linking)&lt;/isbn&gt;&lt;accession-num&gt;26048078&lt;/accession-num&gt;&lt;urls&gt;&lt;related-urls&gt;&lt;url&gt;http://www.ncbi.nlm.nih.gov/pubmed/26048078&lt;/url&gt;&lt;/related-urls&gt;&lt;/urls&gt;&lt;electronic-resource-num&gt;10.1016/j.pbi.2015.05.015&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(Fray and Simpson, 2015</w:t>
      </w:r>
      <w:r w:rsidRPr="005814DA">
        <w:rPr>
          <w:rFonts w:ascii="Times New Roman" w:hAnsi="Times New Roman" w:cs="Times New Roman"/>
          <w:sz w:val="24"/>
          <w:szCs w:val="24"/>
        </w:rPr>
        <w:fldChar w:fldCharType="end"/>
      </w:r>
      <w:r w:rsidR="003960EB">
        <w:rPr>
          <w:rFonts w:ascii="Times New Roman" w:hAnsi="Times New Roman" w:cs="Times New Roman"/>
          <w:sz w:val="24"/>
          <w:szCs w:val="24"/>
        </w:rPr>
        <w:t>;</w:t>
      </w:r>
      <w:r w:rsidR="006942FD">
        <w:rPr>
          <w:rFonts w:ascii="Times New Roman" w:hAnsi="Times New Roman" w:cs="Times New Roman"/>
          <w:sz w:val="24"/>
          <w:szCs w:val="24"/>
        </w:rPr>
        <w:t xml:space="preserve"> Chakrabarti and Hunt, 2015</w:t>
      </w:r>
      <w:r w:rsidR="003960EB">
        <w:rPr>
          <w:rFonts w:ascii="Times New Roman" w:hAnsi="Times New Roman" w:cs="Times New Roman"/>
          <w:sz w:val="24"/>
          <w:szCs w:val="24"/>
        </w:rPr>
        <w:t>;</w:t>
      </w:r>
      <w:r w:rsidR="002D5F4D">
        <w:rPr>
          <w:rFonts w:ascii="Times New Roman" w:hAnsi="Times New Roman" w:cs="Times New Roman"/>
          <w:sz w:val="24"/>
          <w:szCs w:val="24"/>
        </w:rPr>
        <w:t xml:space="preserve"> Burgess et al., 2016</w:t>
      </w:r>
      <w:r w:rsidRPr="005814DA">
        <w:rPr>
          <w:rFonts w:ascii="Times New Roman" w:hAnsi="Times New Roman" w:cs="Times New Roman"/>
          <w:sz w:val="24"/>
          <w:szCs w:val="24"/>
        </w:rPr>
        <w:t xml:space="preserve">). </w:t>
      </w:r>
      <w:r>
        <w:rPr>
          <w:rFonts w:ascii="Times New Roman" w:hAnsi="Times New Roman" w:cs="Times New Roman"/>
          <w:sz w:val="24"/>
          <w:szCs w:val="24"/>
        </w:rPr>
        <w:t xml:space="preserve">To formally investigate such a link, we obtained </w:t>
      </w:r>
      <w:r w:rsidRPr="005814DA">
        <w:rPr>
          <w:rFonts w:ascii="Times New Roman" w:hAnsi="Times New Roman" w:cs="Times New Roman"/>
          <w:sz w:val="24"/>
          <w:szCs w:val="24"/>
        </w:rPr>
        <w:t xml:space="preserve">Arabidopsis </w:t>
      </w:r>
      <w:r>
        <w:rPr>
          <w:rFonts w:ascii="Times New Roman" w:hAnsi="Times New Roman" w:cs="Times New Roman"/>
          <w:sz w:val="24"/>
          <w:szCs w:val="24"/>
        </w:rPr>
        <w:t xml:space="preserve">data on </w:t>
      </w:r>
      <w:r w:rsidRPr="005814DA">
        <w:rPr>
          <w:rFonts w:ascii="Times New Roman" w:hAnsi="Times New Roman" w:cs="Times New Roman"/>
          <w:sz w:val="24"/>
          <w:szCs w:val="24"/>
        </w:rPr>
        <w:t>m</w:t>
      </w:r>
      <w:r w:rsidRPr="00015D67">
        <w:rPr>
          <w:rFonts w:ascii="Times New Roman" w:hAnsi="Times New Roman" w:cs="Times New Roman"/>
          <w:sz w:val="24"/>
          <w:szCs w:val="24"/>
          <w:vertAlign w:val="superscript"/>
        </w:rPr>
        <w:t>6</w:t>
      </w:r>
      <w:r w:rsidRPr="005814DA">
        <w:rPr>
          <w:rFonts w:ascii="Times New Roman" w:hAnsi="Times New Roman" w:cs="Times New Roman"/>
          <w:sz w:val="24"/>
          <w:szCs w:val="24"/>
        </w:rPr>
        <w:t xml:space="preserve">A </w:t>
      </w:r>
      <w:r>
        <w:rPr>
          <w:rFonts w:ascii="Times New Roman" w:hAnsi="Times New Roman" w:cs="Times New Roman"/>
          <w:sz w:val="24"/>
          <w:szCs w:val="24"/>
        </w:rPr>
        <w:t xml:space="preserve">site distribution </w:t>
      </w:r>
      <w:r w:rsidRPr="005814DA">
        <w:rPr>
          <w:rFonts w:ascii="Times New Roman" w:hAnsi="Times New Roman" w:cs="Times New Roman"/>
          <w:sz w:val="24"/>
          <w:szCs w:val="24"/>
        </w:rPr>
        <w:fldChar w:fldCharType="begin">
          <w:fldData xml:space="preserve">PEVuZE5vdGU+PENpdGU+PEF1dGhvcj5XYW48L0F1dGhvcj48WWVhcj4yMDE1PC9ZZWFyPjxSZWNO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</w:fldData>
        </w:fldChar>
      </w:r>
      <w:r w:rsidRPr="005814DA">
        <w:rPr>
          <w:rFonts w:ascii="Times New Roman" w:hAnsi="Times New Roman" w:cs="Times New Roman"/>
          <w:sz w:val="24"/>
          <w:szCs w:val="24"/>
        </w:rPr>
        <w:instrText xml:space="preserve"> ADDIN EN.CITE </w:instrText>
      </w:r>
      <w:r w:rsidRPr="005814DA">
        <w:rPr>
          <w:rFonts w:ascii="Times New Roman" w:hAnsi="Times New Roman" w:cs="Times New Roman"/>
          <w:sz w:val="24"/>
          <w:szCs w:val="24"/>
        </w:rPr>
        <w:fldChar w:fldCharType="begin">
          <w:fldData xml:space="preserve">PEVuZE5vdGU+PENpdGU+PEF1dGhvcj5XYW48L0F1dGhvcj48WWVhcj4yMDE1PC9ZZWFyPjxSZWNO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</w:fldData>
        </w:fldChar>
      </w:r>
      <w:r w:rsidRPr="005814DA">
        <w:rPr>
          <w:rFonts w:ascii="Times New Roman" w:hAnsi="Times New Roman" w:cs="Times New Roman"/>
          <w:sz w:val="24"/>
          <w:szCs w:val="24"/>
        </w:rPr>
        <w:instrText xml:space="preserve"> ADDIN EN.CITE.DATA </w:instrText>
      </w:r>
      <w:r w:rsidRPr="005814DA">
        <w:rPr>
          <w:rFonts w:ascii="Times New Roman" w:hAnsi="Times New Roman" w:cs="Times New Roman"/>
          <w:sz w:val="24"/>
          <w:szCs w:val="24"/>
        </w:rPr>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(Wan et al., 2015)</w:t>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t xml:space="preserve"> and 3’ end </w:t>
      </w:r>
      <w:r>
        <w:rPr>
          <w:rFonts w:ascii="Times New Roman" w:hAnsi="Times New Roman" w:cs="Times New Roman"/>
          <w:sz w:val="24"/>
          <w:szCs w:val="24"/>
        </w:rPr>
        <w:t xml:space="preserve">cleavage and </w:t>
      </w:r>
      <w:r w:rsidRPr="005814DA">
        <w:rPr>
          <w:rFonts w:ascii="Times New Roman" w:hAnsi="Times New Roman" w:cs="Times New Roman"/>
          <w:sz w:val="24"/>
          <w:szCs w:val="24"/>
        </w:rPr>
        <w:t xml:space="preserve">polyadenylation </w:t>
      </w:r>
      <w:r>
        <w:rPr>
          <w:rFonts w:ascii="Times New Roman" w:hAnsi="Times New Roman" w:cs="Times New Roman"/>
          <w:sz w:val="24"/>
          <w:szCs w:val="24"/>
        </w:rPr>
        <w:t>maps</w:t>
      </w:r>
      <w:r w:rsidRPr="005814DA">
        <w:rPr>
          <w:rFonts w:ascii="Times New Roman" w:hAnsi="Times New Roman" w:cs="Times New Roman"/>
          <w:sz w:val="24"/>
          <w:szCs w:val="24"/>
        </w:rPr>
        <w:t xml:space="preserve"> </w:t>
      </w:r>
      <w:r w:rsidRPr="005814DA">
        <w:rPr>
          <w:rFonts w:ascii="Times New Roman" w:hAnsi="Times New Roman" w:cs="Times New Roman"/>
          <w:sz w:val="24"/>
          <w:szCs w:val="24"/>
        </w:rPr>
        <w:fldChar w:fldCharType="begin">
          <w:fldData xml:space="preserve">PEVuZE5vdGU+PENpdGU+PEF1dGhvcj5XdTwvQXV0aG9yPjxZZWFyPjIwMTE8L1llYXI+PFJlY051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=
</w:fldData>
        </w:fldChar>
      </w:r>
      <w:r w:rsidRPr="005814DA">
        <w:rPr>
          <w:rFonts w:ascii="Times New Roman" w:hAnsi="Times New Roman" w:cs="Times New Roman"/>
          <w:sz w:val="24"/>
          <w:szCs w:val="24"/>
        </w:rPr>
        <w:instrText xml:space="preserve"> ADDIN EN.CITE </w:instrText>
      </w:r>
      <w:r w:rsidRPr="005814DA">
        <w:rPr>
          <w:rFonts w:ascii="Times New Roman" w:hAnsi="Times New Roman" w:cs="Times New Roman"/>
          <w:sz w:val="24"/>
          <w:szCs w:val="24"/>
        </w:rPr>
        <w:fldChar w:fldCharType="begin">
          <w:fldData xml:space="preserve">PEVuZE5vdGU+PENpdGU+PEF1dGhvcj5XdTwvQXV0aG9yPjxZZWFyPjIwMTE8L1llYXI+PFJlY051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=
</w:fldData>
        </w:fldChar>
      </w:r>
      <w:r w:rsidRPr="005814DA">
        <w:rPr>
          <w:rFonts w:ascii="Times New Roman" w:hAnsi="Times New Roman" w:cs="Times New Roman"/>
          <w:sz w:val="24"/>
          <w:szCs w:val="24"/>
        </w:rPr>
        <w:instrText xml:space="preserve"> ADDIN EN.CITE.DATA </w:instrText>
      </w:r>
      <w:r w:rsidRPr="005814DA">
        <w:rPr>
          <w:rFonts w:ascii="Times New Roman" w:hAnsi="Times New Roman" w:cs="Times New Roman"/>
          <w:sz w:val="24"/>
          <w:szCs w:val="24"/>
        </w:rPr>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r>
      <w:r w:rsidRPr="005814DA">
        <w:rPr>
          <w:rFonts w:ascii="Times New Roman" w:hAnsi="Times New Roman" w:cs="Times New Roman"/>
          <w:sz w:val="24"/>
          <w:szCs w:val="24"/>
        </w:rPr>
        <w:fldChar w:fldCharType="separate"/>
      </w:r>
      <w:del w:id="70" w:author="Marlene Reichel" w:date="2016-06-10T21:09:00Z">
        <w:r w:rsidRPr="005814DA" w:rsidDel="001676FC">
          <w:rPr>
            <w:rFonts w:ascii="Times New Roman" w:hAnsi="Times New Roman" w:cs="Times New Roman"/>
            <w:noProof/>
            <w:sz w:val="24"/>
            <w:szCs w:val="24"/>
          </w:rPr>
          <w:delText>(</w:delText>
        </w:r>
      </w:del>
      <w:ins w:id="71" w:author="Marlene Reichel" w:date="2016-06-10T21:09:00Z">
        <w:r w:rsidR="001676FC" w:rsidRPr="005814DA">
          <w:rPr>
            <w:rFonts w:ascii="Times New Roman" w:hAnsi="Times New Roman" w:cs="Times New Roman"/>
            <w:sz w:val="24"/>
            <w:szCs w:val="24"/>
          </w:rPr>
          <w:fldChar w:fldCharType="begin">
            <w:fldData xml:space="preserve">PEVuZE5vdGU+PENpdGU+PEF1dGhvcj5XdTwvQXV0aG9yPjxZZWFyPjIwMTE8L1llYXI+PFJlY051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=
</w:fldData>
          </w:fldChar>
        </w:r>
        <w:r w:rsidR="001676FC" w:rsidRPr="005814DA">
          <w:rPr>
            <w:rFonts w:ascii="Times New Roman" w:hAnsi="Times New Roman" w:cs="Times New Roman"/>
            <w:sz w:val="24"/>
            <w:szCs w:val="24"/>
          </w:rPr>
          <w:instrText xml:space="preserve"> ADDIN EN.CITE </w:instrText>
        </w:r>
        <w:r w:rsidR="001676FC" w:rsidRPr="005814DA">
          <w:rPr>
            <w:rFonts w:ascii="Times New Roman" w:hAnsi="Times New Roman" w:cs="Times New Roman"/>
            <w:sz w:val="24"/>
            <w:szCs w:val="24"/>
          </w:rPr>
          <w:fldChar w:fldCharType="begin">
            <w:fldData xml:space="preserve">PEVuZE5vdGU+PENpdGU+PEF1dGhvcj5XdTwvQXV0aG9yPjxZZWFyPjIwMTE8L1llYXI+PFJlY051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=
</w:fldData>
          </w:fldChar>
        </w:r>
        <w:r w:rsidR="001676FC" w:rsidRPr="005814DA">
          <w:rPr>
            <w:rFonts w:ascii="Times New Roman" w:hAnsi="Times New Roman" w:cs="Times New Roman"/>
            <w:sz w:val="24"/>
            <w:szCs w:val="24"/>
          </w:rPr>
          <w:instrText xml:space="preserve"> ADDIN EN.CITE.DATA </w:instrText>
        </w:r>
        <w:r w:rsidR="001676FC" w:rsidRPr="005814DA">
          <w:rPr>
            <w:rFonts w:ascii="Times New Roman" w:hAnsi="Times New Roman" w:cs="Times New Roman"/>
            <w:sz w:val="24"/>
            <w:szCs w:val="24"/>
          </w:rPr>
        </w:r>
        <w:r w:rsidR="001676FC" w:rsidRPr="005814DA">
          <w:rPr>
            <w:rFonts w:ascii="Times New Roman" w:hAnsi="Times New Roman" w:cs="Times New Roman"/>
            <w:sz w:val="24"/>
            <w:szCs w:val="24"/>
          </w:rPr>
          <w:fldChar w:fldCharType="end"/>
        </w:r>
        <w:r w:rsidR="001676FC" w:rsidRPr="005814DA">
          <w:rPr>
            <w:rFonts w:ascii="Times New Roman" w:hAnsi="Times New Roman" w:cs="Times New Roman"/>
            <w:sz w:val="24"/>
            <w:szCs w:val="24"/>
          </w:rPr>
        </w:r>
        <w:r w:rsidR="001676FC" w:rsidRPr="005814DA">
          <w:rPr>
            <w:rFonts w:ascii="Times New Roman" w:hAnsi="Times New Roman" w:cs="Times New Roman"/>
            <w:sz w:val="24"/>
            <w:szCs w:val="24"/>
          </w:rPr>
          <w:fldChar w:fldCharType="separate"/>
        </w:r>
        <w:r w:rsidR="001676FC" w:rsidRPr="005814DA">
          <w:rPr>
            <w:rFonts w:ascii="Times New Roman" w:hAnsi="Times New Roman" w:cs="Times New Roman"/>
            <w:noProof/>
            <w:sz w:val="24"/>
            <w:szCs w:val="24"/>
          </w:rPr>
          <w:t>(</w:t>
        </w:r>
        <w:r w:rsidR="001676FC">
          <w:rPr>
            <w:rFonts w:ascii="Times New Roman" w:hAnsi="Times New Roman" w:cs="Times New Roman"/>
            <w:noProof/>
            <w:sz w:val="24"/>
            <w:szCs w:val="24"/>
          </w:rPr>
          <w:t xml:space="preserve">polyadenylation cluster (PAC) sites from </w:t>
        </w:r>
        <w:r w:rsidR="001676FC" w:rsidRPr="005814DA">
          <w:rPr>
            <w:rFonts w:ascii="Times New Roman" w:hAnsi="Times New Roman" w:cs="Times New Roman"/>
            <w:noProof/>
            <w:sz w:val="24"/>
            <w:szCs w:val="24"/>
          </w:rPr>
          <w:t>Wu et al., 2011</w:t>
        </w:r>
        <w:r w:rsidR="001676FC" w:rsidRPr="005814DA">
          <w:rPr>
            <w:rFonts w:ascii="Times New Roman" w:hAnsi="Times New Roman" w:cs="Times New Roman"/>
            <w:sz w:val="24"/>
            <w:szCs w:val="24"/>
          </w:rPr>
          <w:fldChar w:fldCharType="end"/>
        </w:r>
        <w:r w:rsidR="001676FC">
          <w:rPr>
            <w:rFonts w:ascii="Times New Roman" w:hAnsi="Times New Roman" w:cs="Times New Roman"/>
            <w:sz w:val="24"/>
            <w:szCs w:val="24"/>
          </w:rPr>
          <w:t xml:space="preserve"> and  cleavage site from </w:t>
        </w:r>
        <w:r w:rsidR="001676FC" w:rsidRPr="005814DA">
          <w:rPr>
            <w:rFonts w:ascii="Times New Roman" w:hAnsi="Times New Roman" w:cs="Times New Roman"/>
            <w:sz w:val="24"/>
            <w:szCs w:val="24"/>
          </w:rPr>
          <w:fldChar w:fldCharType="begin">
            <w:fldData xml:space="preserve">PEVuZE5vdGU+PENpdGU+PEF1dGhvcj5TaGVyc3RuZXY8L0F1dGhvcj48WWVhcj4yMDEyPC9ZZWFy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</w:fldData>
          </w:fldChar>
        </w:r>
        <w:r w:rsidR="001676FC" w:rsidRPr="005814DA">
          <w:rPr>
            <w:rFonts w:ascii="Times New Roman" w:hAnsi="Times New Roman" w:cs="Times New Roman"/>
            <w:sz w:val="24"/>
            <w:szCs w:val="24"/>
          </w:rPr>
          <w:instrText xml:space="preserve"> ADDIN EN.CITE </w:instrText>
        </w:r>
        <w:r w:rsidR="001676FC" w:rsidRPr="005814DA">
          <w:rPr>
            <w:rFonts w:ascii="Times New Roman" w:hAnsi="Times New Roman" w:cs="Times New Roman"/>
            <w:sz w:val="24"/>
            <w:szCs w:val="24"/>
          </w:rPr>
          <w:fldChar w:fldCharType="begin">
            <w:fldData xml:space="preserve">PEVuZE5vdGU+PENpdGU+PEF1dGhvcj5TaGVyc3RuZXY8L0F1dGhvcj48WWVhcj4yMDEyPC9ZZWFy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</w:fldData>
          </w:fldChar>
        </w:r>
        <w:r w:rsidR="001676FC" w:rsidRPr="005814DA">
          <w:rPr>
            <w:rFonts w:ascii="Times New Roman" w:hAnsi="Times New Roman" w:cs="Times New Roman"/>
            <w:sz w:val="24"/>
            <w:szCs w:val="24"/>
          </w:rPr>
          <w:instrText xml:space="preserve"> ADDIN EN.CITE.DATA </w:instrText>
        </w:r>
        <w:r w:rsidR="001676FC" w:rsidRPr="005814DA">
          <w:rPr>
            <w:rFonts w:ascii="Times New Roman" w:hAnsi="Times New Roman" w:cs="Times New Roman"/>
            <w:sz w:val="24"/>
            <w:szCs w:val="24"/>
          </w:rPr>
        </w:r>
        <w:r w:rsidR="001676FC" w:rsidRPr="005814DA">
          <w:rPr>
            <w:rFonts w:ascii="Times New Roman" w:hAnsi="Times New Roman" w:cs="Times New Roman"/>
            <w:sz w:val="24"/>
            <w:szCs w:val="24"/>
          </w:rPr>
          <w:fldChar w:fldCharType="end"/>
        </w:r>
        <w:r w:rsidR="001676FC" w:rsidRPr="005814DA">
          <w:rPr>
            <w:rFonts w:ascii="Times New Roman" w:hAnsi="Times New Roman" w:cs="Times New Roman"/>
            <w:sz w:val="24"/>
            <w:szCs w:val="24"/>
          </w:rPr>
        </w:r>
        <w:r w:rsidR="001676FC" w:rsidRPr="005814DA">
          <w:rPr>
            <w:rFonts w:ascii="Times New Roman" w:hAnsi="Times New Roman" w:cs="Times New Roman"/>
            <w:sz w:val="24"/>
            <w:szCs w:val="24"/>
          </w:rPr>
          <w:fldChar w:fldCharType="separate"/>
        </w:r>
        <w:r w:rsidR="001676FC" w:rsidRPr="005814DA">
          <w:rPr>
            <w:rFonts w:ascii="Times New Roman" w:hAnsi="Times New Roman" w:cs="Times New Roman"/>
            <w:noProof/>
            <w:sz w:val="24"/>
            <w:szCs w:val="24"/>
          </w:rPr>
          <w:t>Sherstnev et al., 2012)</w:t>
        </w:r>
        <w:r w:rsidR="001676FC" w:rsidRPr="005814DA">
          <w:rPr>
            <w:rFonts w:ascii="Times New Roman" w:hAnsi="Times New Roman" w:cs="Times New Roman"/>
            <w:sz w:val="24"/>
            <w:szCs w:val="24"/>
          </w:rPr>
          <w:fldChar w:fldCharType="end"/>
        </w:r>
      </w:ins>
      <w:del w:id="72" w:author="Marlene Reichel" w:date="2016-06-10T21:09:00Z">
        <w:r w:rsidRPr="005814DA" w:rsidDel="001676FC">
          <w:rPr>
            <w:rFonts w:ascii="Times New Roman" w:hAnsi="Times New Roman" w:cs="Times New Roman"/>
            <w:noProof/>
            <w:sz w:val="24"/>
            <w:szCs w:val="24"/>
          </w:rPr>
          <w:delText>Wu et al., 2011</w:delText>
        </w:r>
      </w:del>
      <w:r w:rsidRPr="005814DA">
        <w:rPr>
          <w:rFonts w:ascii="Times New Roman" w:hAnsi="Times New Roman" w:cs="Times New Roman"/>
          <w:sz w:val="24"/>
          <w:szCs w:val="24"/>
        </w:rPr>
        <w:fldChar w:fldCharType="end"/>
      </w:r>
      <w:del w:id="73" w:author="Marlene Reichel" w:date="2016-06-10T21:09:00Z">
        <w:r w:rsidR="003960EB" w:rsidDel="001676FC">
          <w:rPr>
            <w:rFonts w:ascii="Times New Roman" w:hAnsi="Times New Roman" w:cs="Times New Roman"/>
            <w:sz w:val="24"/>
            <w:szCs w:val="24"/>
          </w:rPr>
          <w:delText xml:space="preserve">; </w:delText>
        </w:r>
      </w:del>
      <w:del w:id="74" w:author="Marlene Reichel" w:date="2016-06-10T21:10:00Z">
        <w:r w:rsidRPr="005814DA" w:rsidDel="001676FC">
          <w:rPr>
            <w:rFonts w:ascii="Times New Roman" w:hAnsi="Times New Roman" w:cs="Times New Roman"/>
            <w:sz w:val="24"/>
            <w:szCs w:val="24"/>
          </w:rPr>
          <w:fldChar w:fldCharType="begin">
            <w:fldData xml:space="preserve">PEVuZE5vdGU+PENpdGU+PEF1dGhvcj5TaGVyc3RuZXY8L0F1dGhvcj48WWVhcj4yMDEyPC9ZZWFy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</w:fldData>
          </w:fldChar>
        </w:r>
        <w:r w:rsidRPr="005814DA" w:rsidDel="001676FC">
          <w:rPr>
            <w:rFonts w:ascii="Times New Roman" w:hAnsi="Times New Roman" w:cs="Times New Roman"/>
            <w:sz w:val="24"/>
            <w:szCs w:val="24"/>
          </w:rPr>
          <w:delInstrText xml:space="preserve"> ADDIN EN.CITE </w:delInstrText>
        </w:r>
        <w:r w:rsidRPr="005814DA" w:rsidDel="001676FC">
          <w:rPr>
            <w:rFonts w:ascii="Times New Roman" w:hAnsi="Times New Roman" w:cs="Times New Roman"/>
            <w:sz w:val="24"/>
            <w:szCs w:val="24"/>
          </w:rPr>
          <w:fldChar w:fldCharType="begin">
            <w:fldData xml:space="preserve">PEVuZE5vdGU+PENpdGU+PEF1dGhvcj5TaGVyc3RuZXY8L0F1dGhvcj48WWVhcj4yMDEyPC9ZZWFy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</w:fldData>
          </w:fldChar>
        </w:r>
        <w:r w:rsidRPr="005814DA" w:rsidDel="001676FC">
          <w:rPr>
            <w:rFonts w:ascii="Times New Roman" w:hAnsi="Times New Roman" w:cs="Times New Roman"/>
            <w:sz w:val="24"/>
            <w:szCs w:val="24"/>
          </w:rPr>
          <w:delInstrText xml:space="preserve"> ADDIN EN.CITE.DATA </w:delInstrText>
        </w:r>
        <w:r w:rsidRPr="005814DA" w:rsidDel="001676FC">
          <w:rPr>
            <w:rFonts w:ascii="Times New Roman" w:hAnsi="Times New Roman" w:cs="Times New Roman"/>
            <w:sz w:val="24"/>
            <w:szCs w:val="24"/>
          </w:rPr>
        </w:r>
        <w:r w:rsidRPr="005814DA" w:rsidDel="001676FC">
          <w:rPr>
            <w:rFonts w:ascii="Times New Roman" w:hAnsi="Times New Roman" w:cs="Times New Roman"/>
            <w:sz w:val="24"/>
            <w:szCs w:val="24"/>
          </w:rPr>
          <w:fldChar w:fldCharType="end"/>
        </w:r>
        <w:r w:rsidRPr="005814DA" w:rsidDel="001676FC">
          <w:rPr>
            <w:rFonts w:ascii="Times New Roman" w:hAnsi="Times New Roman" w:cs="Times New Roman"/>
            <w:sz w:val="24"/>
            <w:szCs w:val="24"/>
          </w:rPr>
        </w:r>
        <w:r w:rsidRPr="005814DA" w:rsidDel="001676FC">
          <w:rPr>
            <w:rFonts w:ascii="Times New Roman" w:hAnsi="Times New Roman" w:cs="Times New Roman"/>
            <w:sz w:val="24"/>
            <w:szCs w:val="24"/>
          </w:rPr>
          <w:fldChar w:fldCharType="separate"/>
        </w:r>
        <w:r w:rsidRPr="005814DA" w:rsidDel="001676FC">
          <w:rPr>
            <w:rFonts w:ascii="Times New Roman" w:hAnsi="Times New Roman" w:cs="Times New Roman"/>
            <w:noProof/>
            <w:sz w:val="24"/>
            <w:szCs w:val="24"/>
          </w:rPr>
          <w:delText>Sherstnev et al., 2012)</w:delText>
        </w:r>
        <w:r w:rsidRPr="005814DA" w:rsidDel="001676FC">
          <w:rPr>
            <w:rFonts w:ascii="Times New Roman" w:hAnsi="Times New Roman" w:cs="Times New Roman"/>
            <w:sz w:val="24"/>
            <w:szCs w:val="24"/>
          </w:rPr>
          <w:fldChar w:fldCharType="end"/>
        </w:r>
        <w:r w:rsidRPr="005814DA" w:rsidDel="001676FC">
          <w:rPr>
            <w:rFonts w:ascii="Times New Roman" w:hAnsi="Times New Roman" w:cs="Times New Roman"/>
            <w:sz w:val="24"/>
            <w:szCs w:val="24"/>
          </w:rPr>
          <w:delText xml:space="preserve"> </w:delText>
        </w:r>
      </w:del>
      <w:r>
        <w:rPr>
          <w:rFonts w:ascii="Times New Roman" w:hAnsi="Times New Roman" w:cs="Times New Roman"/>
          <w:sz w:val="24"/>
          <w:szCs w:val="24"/>
        </w:rPr>
        <w:t>and performed spatial co-location analyses.</w:t>
      </w:r>
      <w:r w:rsidR="002D5F4D">
        <w:rPr>
          <w:rFonts w:ascii="Times New Roman" w:hAnsi="Times New Roman" w:cs="Times New Roman"/>
          <w:sz w:val="24"/>
          <w:szCs w:val="24"/>
        </w:rPr>
        <w:t xml:space="preserve"> </w:t>
      </w:r>
      <w:ins w:id="75" w:author="Marlene Reichel" w:date="2016-06-10T21:10:00Z">
        <w:r w:rsidR="001676FC" w:rsidRPr="0064632B">
          <w:rPr>
            <w:rFonts w:ascii="Times New Roman" w:hAnsi="Times New Roman" w:cs="Times New Roman"/>
            <w:sz w:val="24"/>
            <w:szCs w:val="24"/>
          </w:rPr>
          <w:t>Indeed, we found an enrichment of m</w:t>
        </w:r>
        <w:r w:rsidR="001676FC" w:rsidRPr="007B7DCD">
          <w:rPr>
            <w:rFonts w:ascii="Times New Roman" w:hAnsi="Times New Roman" w:cs="Times New Roman"/>
            <w:sz w:val="24"/>
            <w:szCs w:val="24"/>
            <w:vertAlign w:val="superscript"/>
          </w:rPr>
          <w:t>6</w:t>
        </w:r>
        <w:r w:rsidR="001676FC" w:rsidRPr="0064632B">
          <w:rPr>
            <w:rFonts w:ascii="Times New Roman" w:hAnsi="Times New Roman" w:cs="Times New Roman"/>
            <w:sz w:val="24"/>
            <w:szCs w:val="24"/>
          </w:rPr>
          <w:t xml:space="preserve">A sites </w:t>
        </w:r>
        <w:r w:rsidR="001676FC">
          <w:rPr>
            <w:rFonts w:ascii="Times New Roman" w:hAnsi="Times New Roman" w:cs="Times New Roman"/>
            <w:sz w:val="24"/>
            <w:szCs w:val="24"/>
          </w:rPr>
          <w:t>within a 100 nt window upstream</w:t>
        </w:r>
        <w:r w:rsidR="001676FC" w:rsidRPr="0064632B">
          <w:rPr>
            <w:rFonts w:ascii="Times New Roman" w:hAnsi="Times New Roman" w:cs="Times New Roman"/>
            <w:sz w:val="24"/>
            <w:szCs w:val="24"/>
          </w:rPr>
          <w:t xml:space="preserve"> of mRNA 3’ ends</w:t>
        </w:r>
        <w:r w:rsidR="001676FC">
          <w:rPr>
            <w:rFonts w:ascii="Times New Roman" w:hAnsi="Times New Roman" w:cs="Times New Roman"/>
            <w:sz w:val="24"/>
            <w:szCs w:val="24"/>
          </w:rPr>
          <w:t xml:space="preserve"> </w:t>
        </w:r>
      </w:ins>
      <w:del w:id="76" w:author="Marlene Reichel" w:date="2016-06-10T21:10:00Z">
        <w:r w:rsidDel="001676FC">
          <w:rPr>
            <w:rFonts w:ascii="Times New Roman" w:hAnsi="Times New Roman" w:cs="Times New Roman"/>
            <w:sz w:val="24"/>
            <w:szCs w:val="24"/>
          </w:rPr>
          <w:delText>I</w:delText>
        </w:r>
        <w:r w:rsidRPr="005814DA" w:rsidDel="001676FC">
          <w:rPr>
            <w:rFonts w:ascii="Times New Roman" w:hAnsi="Times New Roman" w:cs="Times New Roman"/>
            <w:sz w:val="24"/>
            <w:szCs w:val="24"/>
          </w:rPr>
          <w:delText xml:space="preserve">ndeed, we found </w:delText>
        </w:r>
        <w:r w:rsidDel="001676FC">
          <w:rPr>
            <w:rFonts w:ascii="Times New Roman" w:hAnsi="Times New Roman" w:cs="Times New Roman"/>
            <w:sz w:val="24"/>
            <w:szCs w:val="24"/>
          </w:rPr>
          <w:delText xml:space="preserve">a </w:delText>
        </w:r>
        <w:commentRangeStart w:id="77"/>
        <w:r w:rsidRPr="005814DA" w:rsidDel="001676FC">
          <w:rPr>
            <w:rFonts w:ascii="Times New Roman" w:hAnsi="Times New Roman" w:cs="Times New Roman"/>
            <w:sz w:val="24"/>
            <w:szCs w:val="24"/>
          </w:rPr>
          <w:delText>s</w:delText>
        </w:r>
        <w:r w:rsidDel="001676FC">
          <w:rPr>
            <w:rFonts w:ascii="Times New Roman" w:hAnsi="Times New Roman" w:cs="Times New Roman"/>
            <w:sz w:val="24"/>
            <w:szCs w:val="24"/>
          </w:rPr>
          <w:delText>elective</w:delText>
        </w:r>
        <w:r w:rsidRPr="005814DA" w:rsidDel="001676FC">
          <w:rPr>
            <w:rFonts w:ascii="Times New Roman" w:hAnsi="Times New Roman" w:cs="Times New Roman"/>
            <w:sz w:val="24"/>
            <w:szCs w:val="24"/>
          </w:rPr>
          <w:delText xml:space="preserve"> enrichment of m</w:delText>
        </w:r>
        <w:r w:rsidRPr="00C11FB3" w:rsidDel="001676FC">
          <w:rPr>
            <w:rFonts w:ascii="Times New Roman" w:hAnsi="Times New Roman" w:cs="Times New Roman"/>
            <w:sz w:val="24"/>
            <w:szCs w:val="24"/>
            <w:vertAlign w:val="superscript"/>
          </w:rPr>
          <w:delText>6</w:delText>
        </w:r>
        <w:r w:rsidRPr="005814DA" w:rsidDel="001676FC">
          <w:rPr>
            <w:rFonts w:ascii="Times New Roman" w:hAnsi="Times New Roman" w:cs="Times New Roman"/>
            <w:sz w:val="24"/>
            <w:szCs w:val="24"/>
          </w:rPr>
          <w:delText xml:space="preserve">A </w:delText>
        </w:r>
        <w:r w:rsidDel="001676FC">
          <w:rPr>
            <w:rFonts w:ascii="Times New Roman" w:hAnsi="Times New Roman" w:cs="Times New Roman"/>
            <w:sz w:val="24"/>
            <w:szCs w:val="24"/>
          </w:rPr>
          <w:delText xml:space="preserve">sites just upstream of mRNA </w:delText>
        </w:r>
        <w:r w:rsidRPr="005814DA" w:rsidDel="001676FC">
          <w:rPr>
            <w:rFonts w:ascii="Times New Roman" w:hAnsi="Times New Roman" w:cs="Times New Roman"/>
            <w:sz w:val="24"/>
            <w:szCs w:val="24"/>
          </w:rPr>
          <w:delText>3’ end</w:delText>
        </w:r>
        <w:r w:rsidDel="001676FC">
          <w:rPr>
            <w:rFonts w:ascii="Times New Roman" w:hAnsi="Times New Roman" w:cs="Times New Roman"/>
            <w:sz w:val="24"/>
            <w:szCs w:val="24"/>
          </w:rPr>
          <w:delText>s</w:delText>
        </w:r>
        <w:r w:rsidR="0004037C" w:rsidDel="001676FC">
          <w:rPr>
            <w:rFonts w:ascii="Times New Roman" w:hAnsi="Times New Roman" w:cs="Times New Roman"/>
            <w:sz w:val="24"/>
            <w:szCs w:val="24"/>
          </w:rPr>
          <w:delText xml:space="preserve"> </w:delText>
        </w:r>
        <w:commentRangeEnd w:id="77"/>
        <w:r w:rsidR="000F6B05" w:rsidDel="001676FC">
          <w:rPr>
            <w:rStyle w:val="CommentReference"/>
          </w:rPr>
          <w:commentReference w:id="77"/>
        </w:r>
      </w:del>
      <w:r w:rsidR="0004037C">
        <w:rPr>
          <w:rFonts w:ascii="Times New Roman" w:hAnsi="Times New Roman" w:cs="Times New Roman"/>
          <w:sz w:val="24"/>
          <w:szCs w:val="24"/>
        </w:rPr>
        <w:t>(Figure 4C</w:t>
      </w:r>
      <w:r w:rsidRPr="005814DA">
        <w:rPr>
          <w:rFonts w:ascii="Times New Roman" w:hAnsi="Times New Roman" w:cs="Times New Roman"/>
          <w:sz w:val="24"/>
          <w:szCs w:val="24"/>
        </w:rPr>
        <w:t>)</w:t>
      </w:r>
      <w:r>
        <w:rPr>
          <w:rFonts w:ascii="Times New Roman" w:hAnsi="Times New Roman" w:cs="Times New Roman"/>
          <w:sz w:val="24"/>
          <w:szCs w:val="24"/>
        </w:rPr>
        <w:t xml:space="preserve">. No such enrichment was seen </w:t>
      </w:r>
      <w:ins w:id="78" w:author="Marlene Reichel" w:date="2016-06-10T21:12:00Z">
        <w:r w:rsidR="001676FC">
          <w:rPr>
            <w:rFonts w:ascii="Times New Roman" w:hAnsi="Times New Roman" w:cs="Times New Roman"/>
            <w:sz w:val="24"/>
            <w:szCs w:val="24"/>
          </w:rPr>
          <w:t>in mammals where m</w:t>
        </w:r>
        <w:r w:rsidR="001676FC" w:rsidRPr="007B7DCD">
          <w:rPr>
            <w:rFonts w:ascii="Times New Roman" w:hAnsi="Times New Roman" w:cs="Times New Roman"/>
            <w:sz w:val="24"/>
            <w:szCs w:val="24"/>
            <w:vertAlign w:val="superscript"/>
          </w:rPr>
          <w:t>6</w:t>
        </w:r>
        <w:r w:rsidR="001676FC">
          <w:rPr>
            <w:rFonts w:ascii="Times New Roman" w:hAnsi="Times New Roman" w:cs="Times New Roman"/>
            <w:sz w:val="24"/>
            <w:szCs w:val="24"/>
          </w:rPr>
          <w:t xml:space="preserve">A peaks were examined </w:t>
        </w:r>
      </w:ins>
      <w:ins w:id="79" w:author="Maurits" w:date="2016-06-14T12:01:00Z">
        <w:r w:rsidR="00767A74">
          <w:rPr>
            <w:rFonts w:ascii="Times New Roman" w:hAnsi="Times New Roman" w:cs="Times New Roman"/>
            <w:sz w:val="24"/>
            <w:szCs w:val="24"/>
          </w:rPr>
          <w:t>with</w:t>
        </w:r>
      </w:ins>
      <w:ins w:id="80" w:author="Marlene Reichel" w:date="2016-06-10T21:12:00Z">
        <w:r w:rsidR="001676FC">
          <w:rPr>
            <w:rFonts w:ascii="Times New Roman" w:hAnsi="Times New Roman" w:cs="Times New Roman"/>
            <w:sz w:val="24"/>
            <w:szCs w:val="24"/>
          </w:rPr>
          <w:t xml:space="preserve">in a 50 nt window upstream of known </w:t>
        </w:r>
        <w:proofErr w:type="gramStart"/>
        <w:r w:rsidR="001676FC">
          <w:rPr>
            <w:rFonts w:ascii="Times New Roman" w:hAnsi="Times New Roman" w:cs="Times New Roman"/>
            <w:sz w:val="24"/>
            <w:szCs w:val="24"/>
          </w:rPr>
          <w:t>poly(</w:t>
        </w:r>
        <w:proofErr w:type="gramEnd"/>
        <w:r w:rsidR="001676FC">
          <w:rPr>
            <w:rFonts w:ascii="Times New Roman" w:hAnsi="Times New Roman" w:cs="Times New Roman"/>
            <w:sz w:val="24"/>
            <w:szCs w:val="24"/>
          </w:rPr>
          <w:t>A) cleavage sites, but no significant association was found (Meyer et al., 2012)</w:t>
        </w:r>
      </w:ins>
      <w:del w:id="81" w:author="Marlene Reichel" w:date="2016-06-10T21:12:00Z">
        <w:r w:rsidDel="001676FC">
          <w:rPr>
            <w:rFonts w:ascii="Times New Roman" w:hAnsi="Times New Roman" w:cs="Times New Roman"/>
            <w:sz w:val="24"/>
            <w:szCs w:val="24"/>
          </w:rPr>
          <w:delText>when analysing equivalent human data (not shown)</w:delText>
        </w:r>
      </w:del>
      <w:r>
        <w:rPr>
          <w:rFonts w:ascii="Times New Roman" w:hAnsi="Times New Roman" w:cs="Times New Roman"/>
          <w:sz w:val="24"/>
          <w:szCs w:val="24"/>
        </w:rPr>
        <w:t xml:space="preserve">. Cleavage and polyadenylation regions in plant mRNAs consist of three signals: far upstream (FUE) and near upstream elements (NUE; equivalent to the mammalian AAUAA motif), as well as sequences immediately surrounding the cleavage site </w:t>
      </w:r>
      <w:del w:id="82" w:author="Marlene Reichel" w:date="2016-06-10T21:12:00Z">
        <w:r w:rsidDel="001676FC">
          <w:rPr>
            <w:rFonts w:ascii="Times New Roman" w:hAnsi="Times New Roman" w:cs="Times New Roman"/>
            <w:sz w:val="24"/>
            <w:szCs w:val="24"/>
          </w:rPr>
          <w:delText>(CS)</w:delText>
        </w:r>
      </w:del>
      <w:r w:rsidRPr="00961CEB">
        <w:rPr>
          <w:rFonts w:ascii="Times New Roman" w:hAnsi="Times New Roman" w:cs="Times New Roman"/>
          <w:sz w:val="24"/>
          <w:szCs w:val="24"/>
        </w:rPr>
        <w:t xml:space="preserve">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&lt;EndNote&gt;&lt;Cite&gt;&lt;Author&gt;Loke&lt;/Author&gt;&lt;Year&gt;2005&lt;/Year&gt;&lt;RecNum&gt;839&lt;/RecNum&gt;&lt;DisplayText&gt;(Loke et al., 2005)&lt;/DisplayText&gt;&lt;record&gt;&lt;rec-number&gt;839&lt;/rec-number&gt;&lt;foreign-keys&gt;&lt;key app="EN" db-id="tv2zsfdep5dxwcepxwcvdt9i5psps9wf0std" timestamp="1465201155"&gt;839&lt;/key&gt;&lt;/foreign-keys&gt;&lt;ref-type name="Journal Article"&gt;17&lt;/ref-type&gt;&lt;contributors&gt;&lt;authors&gt;&lt;author&gt;Loke, J. C.&lt;/author&gt;&lt;author&gt;Stahlberg, E. A.&lt;/author&gt;&lt;author&gt;Strenski, D. G.&lt;/author&gt;&lt;author&gt;Haas, B. J.&lt;/author&gt;&lt;author&gt;Wood, P. C.&lt;/author&gt;&lt;author&gt;Li, Q. Q.&lt;/author&gt;&lt;/authors&gt;&lt;/contributors&gt;&lt;auth-address&gt;Department of Botany, Miami University, Oxford, Ohio 45056, USA.&lt;/auth-address&gt;&lt;titles&gt;&lt;title&gt;Compilation of mRNA polyadenylation signals in Arabidopsis revealed a new signal element and potential secondary structures&lt;/title&gt;&lt;secondary-title&gt;Plant Physiol&lt;/secondary-title&gt;&lt;/titles&gt;&lt;periodical&gt;&lt;full-title&gt;Plant Physiol&lt;/full-title&gt;&lt;abbr-1&gt;Plant physiology&lt;/abbr-1&gt;&lt;/periodical&gt;&lt;pages&gt;1457-68&lt;/pages&gt;&lt;volume&gt;138&lt;/volume&gt;&lt;number&gt;3&lt;/number&gt;&lt;keywords&gt;&lt;keyword&gt;3&amp;apos; Untranslated Regions/genetics&lt;/keyword&gt;&lt;keyword&gt;Arabidopsis/*genetics&lt;/keyword&gt;&lt;keyword&gt;Base Sequence&lt;/keyword&gt;&lt;keyword&gt;Models, Molecular&lt;/keyword&gt;&lt;keyword&gt;Molecular Sequence Data&lt;/keyword&gt;&lt;keyword&gt;Mutagenesis&lt;/keyword&gt;&lt;keyword&gt;Nucleic Acid Conformation&lt;/keyword&gt;&lt;keyword&gt;Poly A/*metabolism&lt;/keyword&gt;&lt;keyword&gt;RNA, Messenger/chemistry/*genetics&lt;/keyword&gt;&lt;keyword&gt;RNA, Plant/chemistry/*genetics&lt;/keyword&gt;&lt;keyword&gt;Signal Transduction/physiology&lt;/keyword&gt;&lt;/keywords&gt;&lt;dates&gt;&lt;year&gt;2005&lt;/year&gt;&lt;pub-dates&gt;&lt;date&gt;Jul&lt;/date&gt;&lt;/pub-dates&gt;&lt;/dates&gt;&lt;isbn&gt;0032-0889 (Print)&amp;#xD;0032-0889 (Linking)&lt;/isbn&gt;&lt;accession-num&gt;15965016&lt;/accession-num&gt;&lt;urls&gt;&lt;related-urls&gt;&lt;url&gt;http://www.ncbi.nlm.nih.gov/pubmed/15965016&lt;/url&gt;&lt;/related-urls&gt;&lt;/urls&gt;&lt;custom2&gt;PMC1176417&lt;/custom2&gt;&lt;electronic-resource-num&gt;10.1104/pp.105.060541&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(Loke et al., 2005</w:t>
      </w:r>
      <w:r w:rsidR="003960EB">
        <w:rPr>
          <w:rFonts w:ascii="Times New Roman" w:hAnsi="Times New Roman" w:cs="Times New Roman"/>
          <w:noProof/>
          <w:sz w:val="24"/>
          <w:szCs w:val="24"/>
        </w:rPr>
        <w:t>;</w:t>
      </w:r>
      <w:r w:rsidRPr="005814DA">
        <w:rPr>
          <w:rFonts w:ascii="Times New Roman" w:hAnsi="Times New Roman" w:cs="Times New Roman"/>
          <w:sz w:val="24"/>
          <w:szCs w:val="24"/>
        </w:rPr>
        <w:fldChar w:fldCharType="end"/>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&lt;EndNote&gt;&lt;Cite&gt;&lt;Author&gt;Thomas&lt;/Author&gt;&lt;Year&gt;2012&lt;/Year&gt;&lt;RecNum&gt;710&lt;/RecNum&gt;&lt;DisplayText&gt;(Thomas et al., 2012)&lt;/DisplayText&gt;&lt;record&gt;&lt;rec-number&gt;710&lt;/rec-number&gt;&lt;foreign-keys&gt;&lt;key app="EN" db-id="tv2zsfdep5dxwcepxwcvdt9i5psps9wf0std" timestamp="1461885478"&gt;710&lt;/key&gt;&lt;/foreign-keys&gt;&lt;ref-type name="Journal Article"&gt;17&lt;/ref-type&gt;&lt;contributors&gt;&lt;authors&gt;&lt;author&gt;Thomas, P. E.&lt;/author&gt;&lt;author&gt;Wu, X.&lt;/author&gt;&lt;author&gt;Liu, M.&lt;/author&gt;&lt;author&gt;Gaffney, B.&lt;/author&gt;&lt;author&gt;Ji, G.&lt;/author&gt;&lt;author&gt;Li, Q. Q.&lt;/author&gt;&lt;author&gt;Hunt, A. G.&lt;/author&gt;&lt;/authors&gt;&lt;/contributors&gt;&lt;auth-address&gt;Department of Plant and Soil Sciences, University of Kentucky, Lexington, Kentucky 40546-0312, USA.&lt;/auth-address&gt;&lt;titles&gt;&lt;title&gt;Genome-wide control of polyadenylation site choice by CPSF30 in Arabidopsis&lt;/title&gt;&lt;secondary-title&gt;Plant Cell&lt;/secondary-title&gt;&lt;/titles&gt;&lt;periodical&gt;&lt;full-title&gt;Plant Cell&lt;/full-title&gt;&lt;abbr-1&gt;The Plant cell&lt;/abbr-1&gt;&lt;/periodical&gt;&lt;pages&gt;4376-88&lt;/pages&gt;&lt;volume&gt;24&lt;/volume&gt;&lt;number&gt;11&lt;/number&gt;&lt;keywords&gt;&lt;keyword&gt;Arabidopsis/*genetics/physiology&lt;/keyword&gt;&lt;keyword&gt;Arabidopsis Proteins/*genetics/metabolism&lt;/keyword&gt;&lt;keyword&gt;Cleavage And Polyadenylation Specificity Factor/*genetics/metabolism&lt;/keyword&gt;&lt;keyword&gt;Genome, Plant/genetics&lt;/keyword&gt;&lt;keyword&gt;Mutation&lt;/keyword&gt;&lt;keyword&gt;Oxidative Stress&lt;/keyword&gt;&lt;keyword&gt;Poly A/genetics&lt;/keyword&gt;&lt;keyword&gt;Polyadenylation/*genetics&lt;/keyword&gt;&lt;keyword&gt;RNA, Messenger/genetics&lt;/keyword&gt;&lt;keyword&gt;RNA, Plant/*genetics&lt;/keyword&gt;&lt;/keywords&gt;&lt;dates&gt;&lt;year&gt;2012&lt;/year&gt;&lt;pub-dates&gt;&lt;date&gt;Nov&lt;/date&gt;&lt;/pub-dates&gt;&lt;/dates&gt;&lt;isbn&gt;1532-298X (Electronic)&amp;#xD;1040-4651 (Linking)&lt;/isbn&gt;&lt;accession-num&gt;23136375&lt;/accession-num&gt;&lt;urls&gt;&lt;related-urls&gt;&lt;url&gt;http://www.ncbi.nlm.nih.gov/pubmed/23136375&lt;/url&gt;&lt;/related-urls&gt;&lt;/urls&gt;&lt;custom2&gt;PMC3531840&lt;/custom2&gt;&lt;electronic-resource-num&gt;10.1105/tpc.112.096107&lt;/electronic-resource-num&gt;&lt;/record&gt;&lt;/Cite&gt;&lt;/EndNote&gt;</w:instrText>
      </w:r>
      <w:r w:rsidRPr="005814DA">
        <w:rPr>
          <w:rFonts w:ascii="Times New Roman" w:hAnsi="Times New Roman" w:cs="Times New Roman"/>
          <w:sz w:val="24"/>
          <w:szCs w:val="24"/>
        </w:rPr>
        <w:fldChar w:fldCharType="separate"/>
      </w:r>
      <w:r w:rsidR="003960EB">
        <w:rPr>
          <w:rFonts w:ascii="Times New Roman" w:hAnsi="Times New Roman" w:cs="Times New Roman"/>
          <w:noProof/>
          <w:sz w:val="24"/>
          <w:szCs w:val="24"/>
        </w:rPr>
        <w:t xml:space="preserve"> </w:t>
      </w:r>
      <w:r w:rsidRPr="005814DA">
        <w:rPr>
          <w:rFonts w:ascii="Times New Roman" w:hAnsi="Times New Roman" w:cs="Times New Roman"/>
          <w:noProof/>
          <w:sz w:val="24"/>
          <w:szCs w:val="24"/>
        </w:rPr>
        <w:t>Thomas et al., 2012)</w:t>
      </w:r>
      <w:r w:rsidRPr="005814DA">
        <w:rPr>
          <w:rFonts w:ascii="Times New Roman" w:hAnsi="Times New Roman" w:cs="Times New Roman"/>
          <w:sz w:val="24"/>
          <w:szCs w:val="24"/>
        </w:rPr>
        <w:fldChar w:fldCharType="end"/>
      </w:r>
      <w:r>
        <w:rPr>
          <w:rFonts w:ascii="Times New Roman" w:hAnsi="Times New Roman" w:cs="Times New Roman"/>
          <w:sz w:val="24"/>
          <w:szCs w:val="24"/>
        </w:rPr>
        <w:t xml:space="preserve">. We detected </w:t>
      </w:r>
      <w:ins w:id="83" w:author="Maurits" w:date="2016-06-14T12:02:00Z">
        <w:r w:rsidR="0098414C">
          <w:rPr>
            <w:rFonts w:ascii="Times New Roman" w:hAnsi="Times New Roman" w:cs="Times New Roman"/>
            <w:sz w:val="24"/>
            <w:szCs w:val="24"/>
          </w:rPr>
          <w:t xml:space="preserve">maximally enriched </w:t>
        </w:r>
      </w:ins>
      <w:del w:id="84" w:author="Maurits" w:date="2016-06-14T12:02:00Z">
        <w:r w:rsidDel="0098414C">
          <w:rPr>
            <w:rFonts w:ascii="Times New Roman" w:hAnsi="Times New Roman" w:cs="Times New Roman"/>
            <w:sz w:val="24"/>
            <w:szCs w:val="24"/>
          </w:rPr>
          <w:delText xml:space="preserve">peak </w:delText>
        </w:r>
      </w:del>
      <w:r>
        <w:rPr>
          <w:rFonts w:ascii="Times New Roman" w:hAnsi="Times New Roman" w:cs="Times New Roman"/>
          <w:sz w:val="24"/>
          <w:szCs w:val="24"/>
        </w:rPr>
        <w:t>m</w:t>
      </w:r>
      <w:r w:rsidRPr="00C11FB3">
        <w:rPr>
          <w:rFonts w:ascii="Times New Roman" w:hAnsi="Times New Roman" w:cs="Times New Roman"/>
          <w:sz w:val="24"/>
          <w:szCs w:val="24"/>
          <w:vertAlign w:val="superscript"/>
        </w:rPr>
        <w:t>6</w:t>
      </w:r>
      <w:r>
        <w:rPr>
          <w:rFonts w:ascii="Times New Roman" w:hAnsi="Times New Roman" w:cs="Times New Roman"/>
          <w:sz w:val="24"/>
          <w:szCs w:val="24"/>
        </w:rPr>
        <w:t>A abundance</w:t>
      </w:r>
      <w:ins w:id="85" w:author="Maurits" w:date="2016-06-14T12:02:00Z">
        <w:r w:rsidR="0098414C">
          <w:rPr>
            <w:rFonts w:ascii="Times New Roman" w:hAnsi="Times New Roman" w:cs="Times New Roman"/>
            <w:sz w:val="24"/>
            <w:szCs w:val="24"/>
          </w:rPr>
          <w:t>s</w:t>
        </w:r>
      </w:ins>
      <w:r>
        <w:rPr>
          <w:rFonts w:ascii="Times New Roman" w:hAnsi="Times New Roman" w:cs="Times New Roman"/>
          <w:sz w:val="24"/>
          <w:szCs w:val="24"/>
        </w:rPr>
        <w:t xml:space="preserve"> at </w:t>
      </w:r>
      <w:ins w:id="86" w:author="Maurits" w:date="2016-06-14T12:02:00Z">
        <w:r w:rsidR="0098414C">
          <w:rPr>
            <w:rFonts w:ascii="Times New Roman" w:hAnsi="Times New Roman" w:cs="Times New Roman"/>
            <w:sz w:val="24"/>
            <w:szCs w:val="24"/>
          </w:rPr>
          <w:t xml:space="preserve">around </w:t>
        </w:r>
      </w:ins>
      <w:r>
        <w:rPr>
          <w:rFonts w:ascii="Times New Roman" w:hAnsi="Times New Roman" w:cs="Times New Roman"/>
          <w:sz w:val="24"/>
          <w:szCs w:val="24"/>
        </w:rPr>
        <w:t xml:space="preserve">-45 </w:t>
      </w:r>
      <w:proofErr w:type="gramStart"/>
      <w:r>
        <w:rPr>
          <w:rFonts w:ascii="Times New Roman" w:hAnsi="Times New Roman" w:cs="Times New Roman"/>
          <w:sz w:val="24"/>
          <w:szCs w:val="24"/>
        </w:rPr>
        <w:t>nt</w:t>
      </w:r>
      <w:proofErr w:type="gramEnd"/>
      <w:r>
        <w:rPr>
          <w:rFonts w:ascii="Times New Roman" w:hAnsi="Times New Roman" w:cs="Times New Roman"/>
          <w:sz w:val="24"/>
          <w:szCs w:val="24"/>
        </w:rPr>
        <w:t xml:space="preserve"> relative to </w:t>
      </w:r>
      <w:ins w:id="87" w:author="Marlene Reichel" w:date="2016-06-10T21:12:00Z">
        <w:r w:rsidR="001676FC">
          <w:rPr>
            <w:rFonts w:ascii="Times New Roman" w:hAnsi="Times New Roman" w:cs="Times New Roman"/>
            <w:sz w:val="24"/>
            <w:szCs w:val="24"/>
          </w:rPr>
          <w:t>PAC and cleavage sites</w:t>
        </w:r>
      </w:ins>
      <w:del w:id="88" w:author="Marlene Reichel" w:date="2016-06-10T21:12:00Z">
        <w:r w:rsidDel="001676FC">
          <w:rPr>
            <w:rFonts w:ascii="Times New Roman" w:hAnsi="Times New Roman" w:cs="Times New Roman"/>
            <w:sz w:val="24"/>
            <w:szCs w:val="24"/>
          </w:rPr>
          <w:delText>CS</w:delText>
        </w:r>
      </w:del>
      <w:r w:rsidR="0004037C">
        <w:rPr>
          <w:rFonts w:ascii="Times New Roman" w:hAnsi="Times New Roman" w:cs="Times New Roman"/>
          <w:sz w:val="24"/>
          <w:szCs w:val="24"/>
        </w:rPr>
        <w:t xml:space="preserve"> (</w:t>
      </w:r>
      <w:bookmarkStart w:id="89" w:name="_GoBack"/>
      <w:bookmarkEnd w:id="89"/>
      <w:r w:rsidR="0004037C">
        <w:rPr>
          <w:rFonts w:ascii="Times New Roman" w:hAnsi="Times New Roman" w:cs="Times New Roman"/>
          <w:sz w:val="24"/>
          <w:szCs w:val="24"/>
        </w:rPr>
        <w:t>Figure 4C)</w:t>
      </w:r>
      <w:r>
        <w:rPr>
          <w:rFonts w:ascii="Times New Roman" w:hAnsi="Times New Roman" w:cs="Times New Roman"/>
          <w:sz w:val="24"/>
          <w:szCs w:val="24"/>
        </w:rPr>
        <w:t xml:space="preserve">, which lies upstream of the NUE (-13 to -30 nt) at the 3’ boundary of the FUE region (-50 to -130 nt). As </w:t>
      </w:r>
      <w:r w:rsidRPr="005814DA">
        <w:rPr>
          <w:rFonts w:ascii="Times New Roman" w:hAnsi="Times New Roman" w:cs="Times New Roman"/>
          <w:sz w:val="24"/>
          <w:szCs w:val="24"/>
        </w:rPr>
        <w:t>AtCPSF30</w:t>
      </w:r>
      <w:r>
        <w:rPr>
          <w:rFonts w:ascii="Times New Roman" w:hAnsi="Times New Roman" w:cs="Times New Roman"/>
          <w:sz w:val="24"/>
          <w:szCs w:val="24"/>
        </w:rPr>
        <w:t xml:space="preserve"> has a role in the function of the NUE </w:t>
      </w:r>
      <w:r w:rsidRPr="005814DA">
        <w:rPr>
          <w:rFonts w:ascii="Times New Roman" w:hAnsi="Times New Roman" w:cs="Times New Roman"/>
          <w:sz w:val="24"/>
          <w:szCs w:val="24"/>
        </w:rPr>
        <w:fldChar w:fldCharType="begin"/>
      </w:r>
      <w:r w:rsidRPr="005814DA">
        <w:rPr>
          <w:rFonts w:ascii="Times New Roman" w:hAnsi="Times New Roman" w:cs="Times New Roman"/>
          <w:sz w:val="24"/>
          <w:szCs w:val="24"/>
        </w:rPr>
        <w:instrText xml:space="preserve"> ADDIN EN.CITE &lt;EndNote&gt;&lt;Cite&gt;&lt;Author&gt;Thomas&lt;/Author&gt;&lt;Year&gt;2012&lt;/Year&gt;&lt;RecNum&gt;710&lt;/RecNum&gt;&lt;DisplayText&gt;(Thomas et al., 2012)&lt;/DisplayText&gt;&lt;record&gt;&lt;rec-number&gt;710&lt;/rec-number&gt;&lt;foreign-keys&gt;&lt;key app="EN" db-id="tv2zsfdep5dxwcepxwcvdt9i5psps9wf0std" timestamp="1461885478"&gt;710&lt;/key&gt;&lt;/foreign-keys&gt;&lt;ref-type name="Journal Article"&gt;17&lt;/ref-type&gt;&lt;contributors&gt;&lt;authors&gt;&lt;author&gt;Thomas, P. E.&lt;/author&gt;&lt;author&gt;Wu, X.&lt;/author&gt;&lt;author&gt;Liu, M.&lt;/author&gt;&lt;author&gt;Gaffney, B.&lt;/author&gt;&lt;author&gt;Ji, G.&lt;/author&gt;&lt;author&gt;Li, Q. Q.&lt;/author&gt;&lt;author&gt;Hunt, A. G.&lt;/author&gt;&lt;/authors&gt;&lt;/contributors&gt;&lt;auth-address&gt;Department of Plant and Soil Sciences, University of Kentucky, Lexington, Kentucky 40546-0312, USA.&lt;/auth-address&gt;&lt;titles&gt;&lt;title&gt;Genome-wide control of polyadenylation site choice by CPSF30 in Arabidopsis&lt;/title&gt;&lt;secondary-title&gt;Plant Cell&lt;/secondary-title&gt;&lt;/titles&gt;&lt;periodical&gt;&lt;full-title&gt;Plant Cell&lt;/full-title&gt;&lt;abbr-1&gt;The Plant cell&lt;/abbr-1&gt;&lt;/periodical&gt;&lt;pages&gt;4376-88&lt;/pages&gt;&lt;volume&gt;24&lt;/volume&gt;&lt;number&gt;11&lt;/number&gt;&lt;keywords&gt;&lt;keyword&gt;Arabidopsis/*genetics/physiology&lt;/keyword&gt;&lt;keyword&gt;Arabidopsis Proteins/*genetics/metabolism&lt;/keyword&gt;&lt;keyword&gt;Cleavage And Polyadenylation Specificity Factor/*genetics/metabolism&lt;/keyword&gt;&lt;keyword&gt;Genome, Plant/genetics&lt;/keyword&gt;&lt;keyword&gt;Mutation&lt;/keyword&gt;&lt;keyword&gt;Oxidative Stress&lt;/keyword&gt;&lt;keyword&gt;Poly A/genetics&lt;/keyword&gt;&lt;keyword&gt;Polyadenylation/*genetics&lt;/keyword&gt;&lt;keyword&gt;RNA, Messenger/genetics&lt;/keyword&gt;&lt;keyword&gt;RNA, Plant/*genetics&lt;/keyword&gt;&lt;/keywords&gt;&lt;dates&gt;&lt;year&gt;2012&lt;/year&gt;&lt;pub-dates&gt;&lt;date&gt;Nov&lt;/date&gt;&lt;/pub-dates&gt;&lt;/dates&gt;&lt;isbn&gt;1532-298X (Electronic)&amp;#xD;1040-4651 (Linking)&lt;/isbn&gt;&lt;accession-num&gt;23136375&lt;/accession-num&gt;&lt;urls&gt;&lt;related-urls&gt;&lt;url&gt;http://www.ncbi.nlm.nih.gov/pubmed/23136375&lt;/url&gt;&lt;/related-urls&gt;&lt;/urls&gt;&lt;custom2&gt;PMC3531840&lt;/custom2&gt;&lt;electronic-resource-num&gt;10.1105/tpc.112.096107&lt;/electronic-resource-num&gt;&lt;/record&gt;&lt;/Cite&gt;&lt;/EndNote&gt;</w:instrText>
      </w:r>
      <w:r w:rsidRPr="005814DA">
        <w:rPr>
          <w:rFonts w:ascii="Times New Roman" w:hAnsi="Times New Roman" w:cs="Times New Roman"/>
          <w:sz w:val="24"/>
          <w:szCs w:val="24"/>
        </w:rPr>
        <w:fldChar w:fldCharType="separate"/>
      </w:r>
      <w:r w:rsidRPr="005814DA">
        <w:rPr>
          <w:rFonts w:ascii="Times New Roman" w:hAnsi="Times New Roman" w:cs="Times New Roman"/>
          <w:noProof/>
          <w:sz w:val="24"/>
          <w:szCs w:val="24"/>
        </w:rPr>
        <w:t>(Thomas et al., 2012)</w:t>
      </w:r>
      <w:r w:rsidRPr="005814DA">
        <w:rPr>
          <w:rFonts w:ascii="Times New Roman" w:hAnsi="Times New Roman" w:cs="Times New Roman"/>
          <w:sz w:val="24"/>
          <w:szCs w:val="24"/>
        </w:rPr>
        <w:fldChar w:fldCharType="end"/>
      </w:r>
      <w:r>
        <w:rPr>
          <w:rFonts w:ascii="Times New Roman" w:hAnsi="Times New Roman" w:cs="Times New Roman"/>
          <w:sz w:val="24"/>
          <w:szCs w:val="24"/>
        </w:rPr>
        <w:t xml:space="preserve">, this finding suggests </w:t>
      </w:r>
      <w:r>
        <w:rPr>
          <w:rFonts w:ascii="Times New Roman" w:hAnsi="Times New Roman" w:cs="Times New Roman"/>
          <w:sz w:val="24"/>
          <w:szCs w:val="24"/>
        </w:rPr>
        <w:lastRenderedPageBreak/>
        <w:t>complementary roles of RNA-binding through its zinc finger and YTH domains, perhaps conveying an m</w:t>
      </w:r>
      <w:r w:rsidRPr="00C11FB3">
        <w:rPr>
          <w:rFonts w:ascii="Times New Roman" w:hAnsi="Times New Roman" w:cs="Times New Roman"/>
          <w:sz w:val="24"/>
          <w:szCs w:val="24"/>
          <w:vertAlign w:val="superscript"/>
        </w:rPr>
        <w:t>6</w:t>
      </w:r>
      <w:r>
        <w:rPr>
          <w:rFonts w:ascii="Times New Roman" w:hAnsi="Times New Roman" w:cs="Times New Roman"/>
          <w:sz w:val="24"/>
          <w:szCs w:val="24"/>
        </w:rPr>
        <w:t>A dependence for a subset of mRNA 3’end cleavage sites that should be tested in future work.</w:t>
      </w:r>
    </w:p>
    <w:p w14:paraId="3DB24403" w14:textId="77777777" w:rsidR="00E6542C" w:rsidRDefault="00E6542C" w:rsidP="00F416DC">
      <w:pPr>
        <w:spacing w:line="480" w:lineRule="auto"/>
        <w:rPr>
          <w:rFonts w:ascii="Times New Roman" w:hAnsi="Times New Roman" w:cs="Times New Roman"/>
          <w:sz w:val="24"/>
          <w:szCs w:val="24"/>
        </w:rPr>
      </w:pPr>
    </w:p>
    <w:p w14:paraId="092BA852" w14:textId="1067FE5B" w:rsidR="00F416DC" w:rsidRDefault="00E6542C" w:rsidP="00F416DC">
      <w:pPr>
        <w:spacing w:line="480" w:lineRule="auto"/>
        <w:rPr>
          <w:rFonts w:ascii="Times New Roman" w:hAnsi="Times New Roman" w:cs="Times New Roman"/>
          <w:sz w:val="24"/>
          <w:szCs w:val="24"/>
        </w:rPr>
      </w:pPr>
      <w:r>
        <w:rPr>
          <w:rFonts w:ascii="Times New Roman" w:hAnsi="Times New Roman" w:cs="Times New Roman"/>
          <w:sz w:val="24"/>
          <w:szCs w:val="24"/>
        </w:rPr>
        <w:t>Another</w:t>
      </w:r>
      <w:r w:rsidR="00F416DC">
        <w:rPr>
          <w:rFonts w:ascii="Times New Roman" w:hAnsi="Times New Roman" w:cs="Times New Roman"/>
          <w:sz w:val="24"/>
          <w:szCs w:val="24"/>
        </w:rPr>
        <w:t xml:space="preserve"> example is the Alba domain-containing protein family, where we identified four Alba</w:t>
      </w:r>
      <w:r w:rsidR="00C07E72">
        <w:rPr>
          <w:rFonts w:ascii="Times New Roman" w:hAnsi="Times New Roman" w:cs="Times New Roman"/>
          <w:sz w:val="24"/>
          <w:szCs w:val="24"/>
        </w:rPr>
        <w:t xml:space="preserve"> proteins amongst the At-RBPs</w:t>
      </w:r>
      <w:r w:rsidR="00F416DC">
        <w:rPr>
          <w:rFonts w:ascii="Times New Roman" w:hAnsi="Times New Roman" w:cs="Times New Roman"/>
          <w:sz w:val="24"/>
          <w:szCs w:val="24"/>
        </w:rPr>
        <w:t xml:space="preserve"> and the fifth among the candidate At-RBPs (Figure </w:t>
      </w:r>
      <w:r w:rsidR="0004037C">
        <w:rPr>
          <w:rFonts w:ascii="Times New Roman" w:hAnsi="Times New Roman" w:cs="Times New Roman"/>
          <w:sz w:val="24"/>
          <w:szCs w:val="24"/>
        </w:rPr>
        <w:t>4</w:t>
      </w:r>
      <w:r w:rsidR="00F416DC">
        <w:rPr>
          <w:rFonts w:ascii="Times New Roman" w:hAnsi="Times New Roman" w:cs="Times New Roman"/>
          <w:sz w:val="24"/>
          <w:szCs w:val="24"/>
        </w:rPr>
        <w:t xml:space="preserve">D), which accounts for all Alba proteins of Arabidopsis and demonstrates for the first time that this family of proteins can bind to RNA </w:t>
      </w:r>
      <w:r w:rsidR="00F416DC" w:rsidRPr="00090CBC">
        <w:rPr>
          <w:rFonts w:ascii="Times New Roman" w:hAnsi="Times New Roman" w:cs="Times New Roman"/>
          <w:i/>
          <w:sz w:val="24"/>
          <w:szCs w:val="24"/>
        </w:rPr>
        <w:t xml:space="preserve">in </w:t>
      </w:r>
      <w:r w:rsidR="00F416DC">
        <w:rPr>
          <w:rFonts w:ascii="Times New Roman" w:hAnsi="Times New Roman" w:cs="Times New Roman"/>
          <w:i/>
          <w:sz w:val="24"/>
          <w:szCs w:val="24"/>
        </w:rPr>
        <w:t>planta</w:t>
      </w:r>
      <w:r w:rsidR="00F416DC">
        <w:rPr>
          <w:rFonts w:ascii="Times New Roman" w:hAnsi="Times New Roman" w:cs="Times New Roman"/>
          <w:sz w:val="24"/>
          <w:szCs w:val="24"/>
        </w:rPr>
        <w:t>. Currently, nothing is known about the molecular or functional role of Alba proteins in plants. Alba proteins are widely distributed in archaea where they are a major component of chromatin and involved in transcriptional repression through binding t</w:t>
      </w:r>
      <w:r w:rsidR="00C07E72">
        <w:rPr>
          <w:rFonts w:ascii="Times New Roman" w:hAnsi="Times New Roman" w:cs="Times New Roman"/>
          <w:sz w:val="24"/>
          <w:szCs w:val="24"/>
        </w:rPr>
        <w:t>o DNA, but are also know to interact with</w:t>
      </w:r>
      <w:r w:rsidR="00F416DC">
        <w:rPr>
          <w:rFonts w:ascii="Times New Roman" w:hAnsi="Times New Roman" w:cs="Times New Roman"/>
          <w:sz w:val="24"/>
          <w:szCs w:val="24"/>
        </w:rPr>
        <w:t xml:space="preserve"> RNA (Bell et al., 2002; Jelinska et al, 2005; Forterre et al., 1999; Guo et al., 2003). They are structurally similar to prokaryotic translation initiation factor 3 (Aravind et al., 2003) and have been reported to play a role in translational control in multiple eukaryotes </w:t>
      </w:r>
      <w:commentRangeStart w:id="90"/>
      <w:r w:rsidR="00F416DC">
        <w:rPr>
          <w:rFonts w:ascii="Times New Roman" w:hAnsi="Times New Roman" w:cs="Times New Roman"/>
          <w:sz w:val="24"/>
          <w:szCs w:val="24"/>
        </w:rPr>
        <w:t>(Mani et al., 2011; Gissot et al., 2013; Mair et al., 2010)</w:t>
      </w:r>
      <w:commentRangeEnd w:id="90"/>
      <w:r w:rsidR="00413665">
        <w:rPr>
          <w:rStyle w:val="CommentReference"/>
        </w:rPr>
        <w:commentReference w:id="90"/>
      </w:r>
      <w:r w:rsidR="00F416DC">
        <w:rPr>
          <w:rFonts w:ascii="Times New Roman" w:hAnsi="Times New Roman" w:cs="Times New Roman"/>
          <w:sz w:val="24"/>
          <w:szCs w:val="24"/>
        </w:rPr>
        <w:t>, so there is precedence for proteins containing this domain to bind RNA.</w:t>
      </w:r>
      <w:r w:rsidR="00737034" w:rsidRPr="00737034">
        <w:rPr>
          <w:rFonts w:ascii="Times New Roman" w:hAnsi="Times New Roman" w:cs="Times New Roman"/>
          <w:sz w:val="24"/>
          <w:szCs w:val="24"/>
        </w:rPr>
        <w:t xml:space="preserve"> Interestingly, the Alba gene family of </w:t>
      </w:r>
      <w:r w:rsidR="00737034">
        <w:rPr>
          <w:rFonts w:ascii="Times New Roman" w:hAnsi="Times New Roman" w:cs="Times New Roman"/>
          <w:sz w:val="24"/>
          <w:szCs w:val="24"/>
        </w:rPr>
        <w:t xml:space="preserve">the protozoan parasite </w:t>
      </w:r>
      <w:r w:rsidR="00737034" w:rsidRPr="00BA6118">
        <w:rPr>
          <w:rFonts w:ascii="Times New Roman" w:hAnsi="Times New Roman" w:cs="Times New Roman"/>
          <w:i/>
          <w:sz w:val="24"/>
          <w:szCs w:val="24"/>
        </w:rPr>
        <w:t>Trypanosoma brucei</w:t>
      </w:r>
      <w:r w:rsidR="00737034" w:rsidRPr="00737034">
        <w:rPr>
          <w:rFonts w:ascii="Times New Roman" w:hAnsi="Times New Roman" w:cs="Times New Roman"/>
          <w:sz w:val="24"/>
          <w:szCs w:val="24"/>
        </w:rPr>
        <w:t xml:space="preserve"> share a similar structure to that in Arabidopsis, where there are members encoding small proteins that only contain the ALBA domain, and members</w:t>
      </w:r>
      <w:r w:rsidR="00737034">
        <w:rPr>
          <w:rFonts w:ascii="Times New Roman" w:hAnsi="Times New Roman" w:cs="Times New Roman"/>
          <w:sz w:val="24"/>
          <w:szCs w:val="24"/>
        </w:rPr>
        <w:t xml:space="preserve"> encoding longer proteins with</w:t>
      </w:r>
      <w:r w:rsidR="00737034" w:rsidRPr="00737034">
        <w:rPr>
          <w:rFonts w:ascii="Times New Roman" w:hAnsi="Times New Roman" w:cs="Times New Roman"/>
          <w:sz w:val="24"/>
          <w:szCs w:val="24"/>
        </w:rPr>
        <w:t xml:space="preserve"> a C-terminal region rich in RGG (arginine-glycine-glycine) boxes </w:t>
      </w:r>
      <w:r w:rsidR="00203894">
        <w:rPr>
          <w:rFonts w:ascii="Times New Roman" w:hAnsi="Times New Roman" w:cs="Times New Roman"/>
          <w:sz w:val="24"/>
          <w:szCs w:val="24"/>
        </w:rPr>
        <w:t xml:space="preserve">(Figure </w:t>
      </w:r>
      <w:r w:rsidR="0004037C">
        <w:rPr>
          <w:rFonts w:ascii="Times New Roman" w:hAnsi="Times New Roman" w:cs="Times New Roman"/>
          <w:sz w:val="24"/>
          <w:szCs w:val="24"/>
        </w:rPr>
        <w:t>4</w:t>
      </w:r>
      <w:r w:rsidR="00203894">
        <w:rPr>
          <w:rFonts w:ascii="Times New Roman" w:hAnsi="Times New Roman" w:cs="Times New Roman"/>
          <w:sz w:val="24"/>
          <w:szCs w:val="24"/>
        </w:rPr>
        <w:t>D; Subota et al., 2011</w:t>
      </w:r>
      <w:r w:rsidR="00737034" w:rsidRPr="00737034">
        <w:rPr>
          <w:rFonts w:ascii="Times New Roman" w:hAnsi="Times New Roman" w:cs="Times New Roman"/>
          <w:sz w:val="24"/>
          <w:szCs w:val="24"/>
        </w:rPr>
        <w:t>). These motifs are known to promote RNA-b</w:t>
      </w:r>
      <w:r w:rsidR="00203894">
        <w:rPr>
          <w:rFonts w:ascii="Times New Roman" w:hAnsi="Times New Roman" w:cs="Times New Roman"/>
          <w:sz w:val="24"/>
          <w:szCs w:val="24"/>
        </w:rPr>
        <w:t>inding (Thandapani et al., 2013</w:t>
      </w:r>
      <w:r w:rsidR="00737034" w:rsidRPr="00737034">
        <w:rPr>
          <w:rFonts w:ascii="Times New Roman" w:hAnsi="Times New Roman" w:cs="Times New Roman"/>
          <w:sz w:val="24"/>
          <w:szCs w:val="24"/>
        </w:rPr>
        <w:t xml:space="preserve">), </w:t>
      </w:r>
      <w:r w:rsidR="004E0A3F">
        <w:rPr>
          <w:rFonts w:ascii="Times New Roman" w:hAnsi="Times New Roman" w:cs="Times New Roman"/>
          <w:sz w:val="24"/>
          <w:szCs w:val="24"/>
        </w:rPr>
        <w:t>and</w:t>
      </w:r>
      <w:r w:rsidR="007874BC">
        <w:rPr>
          <w:rFonts w:ascii="Times New Roman" w:hAnsi="Times New Roman" w:cs="Times New Roman"/>
          <w:sz w:val="24"/>
          <w:szCs w:val="24"/>
        </w:rPr>
        <w:t xml:space="preserve"> are often found in combination with other RBDs (Castello et al., 2012). Thus, they</w:t>
      </w:r>
      <w:r w:rsidR="004E0A3F">
        <w:rPr>
          <w:rFonts w:ascii="Times New Roman" w:hAnsi="Times New Roman" w:cs="Times New Roman"/>
          <w:sz w:val="24"/>
          <w:szCs w:val="24"/>
        </w:rPr>
        <w:t xml:space="preserve"> </w:t>
      </w:r>
      <w:r w:rsidR="004E0A3F" w:rsidRPr="001B3E4F">
        <w:rPr>
          <w:rFonts w:ascii="Times New Roman" w:hAnsi="Times New Roman" w:cs="Times New Roman"/>
          <w:sz w:val="24"/>
          <w:szCs w:val="24"/>
        </w:rPr>
        <w:t>might function synergistically with the Alba domain</w:t>
      </w:r>
      <w:r w:rsidR="007874BC">
        <w:rPr>
          <w:rFonts w:ascii="Times New Roman" w:hAnsi="Times New Roman" w:cs="Times New Roman"/>
          <w:sz w:val="24"/>
          <w:szCs w:val="24"/>
        </w:rPr>
        <w:t xml:space="preserve"> to facilitate RNA-protein interactions</w:t>
      </w:r>
      <w:r w:rsidR="00737034" w:rsidRPr="00737034">
        <w:rPr>
          <w:rFonts w:ascii="Times New Roman" w:hAnsi="Times New Roman" w:cs="Times New Roman"/>
          <w:sz w:val="24"/>
          <w:szCs w:val="24"/>
        </w:rPr>
        <w:t>.</w:t>
      </w:r>
      <w:r w:rsidR="00737034">
        <w:rPr>
          <w:rFonts w:ascii="Times New Roman" w:hAnsi="Times New Roman" w:cs="Times New Roman"/>
          <w:sz w:val="24"/>
          <w:szCs w:val="24"/>
        </w:rPr>
        <w:t xml:space="preserve"> </w:t>
      </w:r>
    </w:p>
    <w:p w14:paraId="6EB2104F" w14:textId="77777777" w:rsidR="00E20694" w:rsidRDefault="00E20694" w:rsidP="00E20694">
      <w:pPr>
        <w:spacing w:line="480" w:lineRule="auto"/>
        <w:rPr>
          <w:rFonts w:ascii="Times New Roman" w:hAnsi="Times New Roman" w:cs="Times New Roman"/>
          <w:i/>
          <w:sz w:val="24"/>
          <w:szCs w:val="24"/>
        </w:rPr>
      </w:pPr>
    </w:p>
    <w:p w14:paraId="65DC6A33" w14:textId="7DF5258A" w:rsidR="005A1D3F" w:rsidRDefault="00E20694" w:rsidP="00E20694">
      <w:pPr>
        <w:spacing w:line="480" w:lineRule="auto"/>
        <w:rPr>
          <w:rFonts w:ascii="Times New Roman" w:hAnsi="Times New Roman" w:cs="Times New Roman"/>
          <w:b/>
          <w:sz w:val="24"/>
          <w:szCs w:val="24"/>
        </w:rPr>
      </w:pPr>
      <w:r w:rsidRPr="002F5BA2">
        <w:rPr>
          <w:rFonts w:ascii="Times New Roman" w:hAnsi="Times New Roman" w:cs="Times New Roman"/>
          <w:b/>
          <w:sz w:val="24"/>
          <w:szCs w:val="24"/>
        </w:rPr>
        <w:t>Proteins without known R</w:t>
      </w:r>
      <w:r>
        <w:rPr>
          <w:rFonts w:ascii="Times New Roman" w:hAnsi="Times New Roman" w:cs="Times New Roman"/>
          <w:b/>
          <w:sz w:val="24"/>
          <w:szCs w:val="24"/>
        </w:rPr>
        <w:t>BDs</w:t>
      </w:r>
      <w:r w:rsidRPr="002F5BA2">
        <w:rPr>
          <w:rFonts w:ascii="Times New Roman" w:hAnsi="Times New Roman" w:cs="Times New Roman"/>
          <w:b/>
          <w:sz w:val="24"/>
          <w:szCs w:val="24"/>
        </w:rPr>
        <w:t xml:space="preserve"> and no </w:t>
      </w:r>
      <w:r w:rsidR="000301CF">
        <w:rPr>
          <w:rFonts w:ascii="Times New Roman" w:hAnsi="Times New Roman" w:cs="Times New Roman"/>
          <w:b/>
          <w:sz w:val="24"/>
          <w:szCs w:val="24"/>
        </w:rPr>
        <w:t xml:space="preserve">prior </w:t>
      </w:r>
      <w:r w:rsidRPr="002F5BA2">
        <w:rPr>
          <w:rFonts w:ascii="Times New Roman" w:hAnsi="Times New Roman" w:cs="Times New Roman"/>
          <w:b/>
          <w:sz w:val="24"/>
          <w:szCs w:val="24"/>
        </w:rPr>
        <w:t>association with RNA biology</w:t>
      </w:r>
    </w:p>
    <w:p w14:paraId="76576FE4" w14:textId="1A899DBF" w:rsidR="00E20694" w:rsidRDefault="00103133" w:rsidP="00E206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About one sixth of the At-RBPs have neither recognized RBDs nor </w:t>
      </w:r>
      <w:del w:id="91" w:author="Thomas Preiss" w:date="2016-06-09T22:55:00Z">
        <w:r w:rsidDel="00413665">
          <w:rPr>
            <w:rFonts w:ascii="Times New Roman" w:hAnsi="Times New Roman" w:cs="Times New Roman"/>
            <w:sz w:val="24"/>
            <w:szCs w:val="24"/>
          </w:rPr>
          <w:delText xml:space="preserve">known </w:delText>
        </w:r>
      </w:del>
      <w:ins w:id="92" w:author="Thomas Preiss" w:date="2016-06-09T22:55:00Z">
        <w:r w:rsidR="00413665">
          <w:rPr>
            <w:rFonts w:ascii="Times New Roman" w:hAnsi="Times New Roman" w:cs="Times New Roman"/>
            <w:sz w:val="24"/>
            <w:szCs w:val="24"/>
          </w:rPr>
          <w:t xml:space="preserve">annotated </w:t>
        </w:r>
      </w:ins>
      <w:r>
        <w:rPr>
          <w:rFonts w:ascii="Times New Roman" w:hAnsi="Times New Roman" w:cs="Times New Roman"/>
          <w:sz w:val="24"/>
          <w:szCs w:val="24"/>
        </w:rPr>
        <w:t xml:space="preserve">roles in RNA biology. Many of these are plant specific, where they </w:t>
      </w:r>
      <w:r w:rsidR="00EB7DEA">
        <w:rPr>
          <w:rFonts w:ascii="Times New Roman" w:hAnsi="Times New Roman" w:cs="Times New Roman"/>
          <w:sz w:val="24"/>
          <w:szCs w:val="24"/>
        </w:rPr>
        <w:t xml:space="preserve">are either only found in the At-RBPs but not in other interactomes, or </w:t>
      </w:r>
      <w:r>
        <w:rPr>
          <w:rFonts w:ascii="Times New Roman" w:hAnsi="Times New Roman" w:cs="Times New Roman"/>
          <w:sz w:val="24"/>
          <w:szCs w:val="24"/>
        </w:rPr>
        <w:t>have n</w:t>
      </w:r>
      <w:r w:rsidR="00EB7DEA">
        <w:rPr>
          <w:rFonts w:ascii="Times New Roman" w:hAnsi="Times New Roman" w:cs="Times New Roman"/>
          <w:sz w:val="24"/>
          <w:szCs w:val="24"/>
        </w:rPr>
        <w:t xml:space="preserve">o </w:t>
      </w:r>
      <w:ins w:id="93" w:author="Tony Millar" w:date="2016-06-10T16:31:00Z">
        <w:r w:rsidR="00BB0025">
          <w:rPr>
            <w:rFonts w:ascii="Times New Roman" w:hAnsi="Times New Roman" w:cs="Times New Roman"/>
            <w:sz w:val="24"/>
            <w:szCs w:val="24"/>
          </w:rPr>
          <w:t>identified ortho</w:t>
        </w:r>
      </w:ins>
      <w:del w:id="94" w:author="Tony Millar" w:date="2016-06-10T16:31:00Z">
        <w:r w:rsidR="00EB7DEA" w:rsidDel="00BB0025">
          <w:rPr>
            <w:rFonts w:ascii="Times New Roman" w:hAnsi="Times New Roman" w:cs="Times New Roman"/>
            <w:sz w:val="24"/>
            <w:szCs w:val="24"/>
          </w:rPr>
          <w:delText>homo</w:delText>
        </w:r>
      </w:del>
      <w:r w:rsidR="00EB7DEA">
        <w:rPr>
          <w:rFonts w:ascii="Times New Roman" w:hAnsi="Times New Roman" w:cs="Times New Roman"/>
          <w:sz w:val="24"/>
          <w:szCs w:val="24"/>
        </w:rPr>
        <w:t>logs in other kingdoms</w:t>
      </w:r>
      <w:r w:rsidR="00B27478">
        <w:rPr>
          <w:rFonts w:ascii="Times New Roman" w:hAnsi="Times New Roman" w:cs="Times New Roman"/>
          <w:sz w:val="24"/>
          <w:szCs w:val="24"/>
        </w:rPr>
        <w:t xml:space="preserve"> (Supplemental Figure 3A</w:t>
      </w:r>
      <w:r>
        <w:rPr>
          <w:rFonts w:ascii="Times New Roman" w:hAnsi="Times New Roman" w:cs="Times New Roman"/>
          <w:sz w:val="24"/>
          <w:szCs w:val="24"/>
        </w:rPr>
        <w:t xml:space="preserve">). The latter group includes </w:t>
      </w:r>
      <w:r w:rsidR="00E20694">
        <w:rPr>
          <w:rFonts w:ascii="Times New Roman" w:hAnsi="Times New Roman" w:cs="Times New Roman"/>
          <w:sz w:val="24"/>
          <w:szCs w:val="24"/>
        </w:rPr>
        <w:t xml:space="preserve">WHIRLY </w:t>
      </w:r>
      <w:r w:rsidR="00EB7DEA">
        <w:rPr>
          <w:rFonts w:ascii="Times New Roman" w:hAnsi="Times New Roman" w:cs="Times New Roman"/>
          <w:sz w:val="24"/>
          <w:szCs w:val="24"/>
        </w:rPr>
        <w:t xml:space="preserve">(WHY) </w:t>
      </w:r>
      <w:r w:rsidR="00E20694">
        <w:rPr>
          <w:rFonts w:ascii="Times New Roman" w:hAnsi="Times New Roman" w:cs="Times New Roman"/>
          <w:sz w:val="24"/>
          <w:szCs w:val="24"/>
        </w:rPr>
        <w:t>domain-containing proteins, which form a small family of single stranded DNA-binding proteins localized to organelles where they maintain genome stability (Krause et al., 2005; Marechal et al., 2008; Cappadocia et al., 2010; Marechal et al., 2009). In maize, the chloroplast</w:t>
      </w:r>
      <w:r w:rsidR="00B34C3A">
        <w:rPr>
          <w:rFonts w:ascii="Times New Roman" w:hAnsi="Times New Roman" w:cs="Times New Roman"/>
          <w:sz w:val="24"/>
          <w:szCs w:val="24"/>
        </w:rPr>
        <w:t>-</w:t>
      </w:r>
      <w:r w:rsidR="00E20694">
        <w:rPr>
          <w:rFonts w:ascii="Times New Roman" w:hAnsi="Times New Roman" w:cs="Times New Roman"/>
          <w:sz w:val="24"/>
          <w:szCs w:val="24"/>
        </w:rPr>
        <w:t xml:space="preserve">localized WHY1 has been shown to bind to both DNA and a subset of plastid RNAs </w:t>
      </w:r>
      <w:r w:rsidR="00E20694" w:rsidRPr="004C0602">
        <w:rPr>
          <w:rFonts w:ascii="Times New Roman" w:hAnsi="Times New Roman" w:cs="Times New Roman"/>
          <w:i/>
          <w:sz w:val="24"/>
          <w:szCs w:val="24"/>
        </w:rPr>
        <w:t>in vitro</w:t>
      </w:r>
      <w:r w:rsidR="00E20694">
        <w:rPr>
          <w:rFonts w:ascii="Times New Roman" w:hAnsi="Times New Roman" w:cs="Times New Roman"/>
          <w:sz w:val="24"/>
          <w:szCs w:val="24"/>
        </w:rPr>
        <w:t xml:space="preserve"> (Prikryl et al., 2008). Here, we have identified all three </w:t>
      </w:r>
      <w:r w:rsidR="00EB7DEA">
        <w:rPr>
          <w:rFonts w:ascii="Times New Roman" w:hAnsi="Times New Roman" w:cs="Times New Roman"/>
          <w:sz w:val="24"/>
          <w:szCs w:val="24"/>
        </w:rPr>
        <w:t xml:space="preserve">Arabidopsis </w:t>
      </w:r>
      <w:r w:rsidR="00E20694">
        <w:rPr>
          <w:rFonts w:ascii="Times New Roman" w:hAnsi="Times New Roman" w:cs="Times New Roman"/>
          <w:sz w:val="24"/>
          <w:szCs w:val="24"/>
        </w:rPr>
        <w:t xml:space="preserve">WHY proteins </w:t>
      </w:r>
      <w:r w:rsidR="00B34C3A">
        <w:rPr>
          <w:rFonts w:ascii="Times New Roman" w:hAnsi="Times New Roman" w:cs="Times New Roman"/>
          <w:sz w:val="24"/>
          <w:szCs w:val="24"/>
        </w:rPr>
        <w:t>as At-RBPs</w:t>
      </w:r>
      <w:r w:rsidR="00E20694">
        <w:rPr>
          <w:rFonts w:ascii="Times New Roman" w:hAnsi="Times New Roman" w:cs="Times New Roman"/>
          <w:sz w:val="24"/>
          <w:szCs w:val="24"/>
        </w:rPr>
        <w:t xml:space="preserve"> (</w:t>
      </w:r>
      <w:r w:rsidR="00B239CB">
        <w:rPr>
          <w:rFonts w:ascii="Times New Roman" w:hAnsi="Times New Roman" w:cs="Times New Roman"/>
          <w:sz w:val="24"/>
          <w:szCs w:val="24"/>
        </w:rPr>
        <w:t xml:space="preserve">Figure </w:t>
      </w:r>
      <w:r w:rsidR="00B27478">
        <w:rPr>
          <w:rFonts w:ascii="Times New Roman" w:hAnsi="Times New Roman" w:cs="Times New Roman"/>
          <w:sz w:val="24"/>
          <w:szCs w:val="24"/>
        </w:rPr>
        <w:t>5A</w:t>
      </w:r>
      <w:r w:rsidR="00E20694">
        <w:rPr>
          <w:rFonts w:ascii="Times New Roman" w:hAnsi="Times New Roman" w:cs="Times New Roman"/>
          <w:sz w:val="24"/>
          <w:szCs w:val="24"/>
        </w:rPr>
        <w:t xml:space="preserve">) and therefore provide the first </w:t>
      </w:r>
      <w:r w:rsidR="00E20694" w:rsidRPr="007A01A0">
        <w:rPr>
          <w:rFonts w:ascii="Times New Roman" w:hAnsi="Times New Roman" w:cs="Times New Roman"/>
          <w:i/>
          <w:sz w:val="24"/>
          <w:szCs w:val="24"/>
        </w:rPr>
        <w:t>in vivo</w:t>
      </w:r>
      <w:r w:rsidR="00E20694">
        <w:rPr>
          <w:rFonts w:ascii="Times New Roman" w:hAnsi="Times New Roman" w:cs="Times New Roman"/>
          <w:sz w:val="24"/>
          <w:szCs w:val="24"/>
        </w:rPr>
        <w:t xml:space="preserve"> evidence that the</w:t>
      </w:r>
      <w:r w:rsidR="00EB7DEA">
        <w:rPr>
          <w:rFonts w:ascii="Times New Roman" w:hAnsi="Times New Roman" w:cs="Times New Roman"/>
          <w:sz w:val="24"/>
          <w:szCs w:val="24"/>
        </w:rPr>
        <w:t>se</w:t>
      </w:r>
      <w:r w:rsidR="00E20694">
        <w:rPr>
          <w:rFonts w:ascii="Times New Roman" w:hAnsi="Times New Roman" w:cs="Times New Roman"/>
          <w:sz w:val="24"/>
          <w:szCs w:val="24"/>
        </w:rPr>
        <w:t xml:space="preserve"> proteins are a family of RBPs in Arabidopsis. </w:t>
      </w:r>
    </w:p>
    <w:p w14:paraId="6D6EE9CD" w14:textId="17A0A83A" w:rsidR="001F47FE" w:rsidRDefault="00103133" w:rsidP="00390A5C">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example </w:t>
      </w:r>
      <w:del w:id="95" w:author="Marlene Reichel" w:date="2016-06-11T11:10:00Z">
        <w:r w:rsidDel="000A1509">
          <w:rPr>
            <w:rFonts w:ascii="Times New Roman" w:hAnsi="Times New Roman" w:cs="Times New Roman"/>
            <w:sz w:val="24"/>
            <w:szCs w:val="24"/>
          </w:rPr>
          <w:delText>are</w:delText>
        </w:r>
      </w:del>
      <w:ins w:id="96" w:author="Marlene Reichel" w:date="2016-06-11T11:10:00Z">
        <w:r w:rsidR="000A1509">
          <w:rPr>
            <w:rFonts w:ascii="Times New Roman" w:hAnsi="Times New Roman" w:cs="Times New Roman"/>
            <w:sz w:val="24"/>
            <w:szCs w:val="24"/>
          </w:rPr>
          <w:t>is</w:t>
        </w:r>
      </w:ins>
      <w:r>
        <w:rPr>
          <w:rFonts w:ascii="Times New Roman" w:hAnsi="Times New Roman" w:cs="Times New Roman"/>
          <w:sz w:val="24"/>
          <w:szCs w:val="24"/>
        </w:rPr>
        <w:t xml:space="preserve"> a group of</w:t>
      </w:r>
      <w:r w:rsidR="00E20694">
        <w:rPr>
          <w:rFonts w:ascii="Times New Roman" w:hAnsi="Times New Roman" w:cs="Times New Roman"/>
          <w:sz w:val="24"/>
          <w:szCs w:val="24"/>
        </w:rPr>
        <w:t xml:space="preserve"> </w:t>
      </w:r>
      <w:r w:rsidR="00B27478">
        <w:rPr>
          <w:rFonts w:ascii="Times New Roman" w:hAnsi="Times New Roman" w:cs="Times New Roman"/>
          <w:sz w:val="24"/>
          <w:szCs w:val="24"/>
        </w:rPr>
        <w:t>largely un</w:t>
      </w:r>
      <w:r w:rsidR="00E20694">
        <w:rPr>
          <w:rFonts w:ascii="Times New Roman" w:hAnsi="Times New Roman" w:cs="Times New Roman"/>
          <w:sz w:val="24"/>
          <w:szCs w:val="24"/>
        </w:rPr>
        <w:t xml:space="preserve">characterized proteins with the Domain of Unknown Function 1296 (DUF1296). The Arabidopsis genome </w:t>
      </w:r>
      <w:r w:rsidR="008E0A56">
        <w:rPr>
          <w:rFonts w:ascii="Times New Roman" w:hAnsi="Times New Roman" w:cs="Times New Roman"/>
          <w:sz w:val="24"/>
          <w:szCs w:val="24"/>
        </w:rPr>
        <w:t xml:space="preserve">encodes for </w:t>
      </w:r>
      <w:r w:rsidR="00E20694">
        <w:rPr>
          <w:rFonts w:ascii="Times New Roman" w:hAnsi="Times New Roman" w:cs="Times New Roman"/>
          <w:sz w:val="24"/>
          <w:szCs w:val="24"/>
        </w:rPr>
        <w:t>eight proteins containing DUF1296 domains; seven kinase-related proteins of unknown function and a G</w:t>
      </w:r>
      <w:r w:rsidR="004B0333">
        <w:rPr>
          <w:rFonts w:ascii="Times New Roman" w:hAnsi="Times New Roman" w:cs="Times New Roman"/>
          <w:sz w:val="24"/>
          <w:szCs w:val="24"/>
        </w:rPr>
        <w:t>-</w:t>
      </w:r>
      <w:r w:rsidR="00E20694">
        <w:rPr>
          <w:rFonts w:ascii="Times New Roman" w:hAnsi="Times New Roman" w:cs="Times New Roman"/>
          <w:sz w:val="24"/>
          <w:szCs w:val="24"/>
        </w:rPr>
        <w:t>B</w:t>
      </w:r>
      <w:r w:rsidR="004B0333">
        <w:rPr>
          <w:rFonts w:ascii="Times New Roman" w:hAnsi="Times New Roman" w:cs="Times New Roman"/>
          <w:sz w:val="24"/>
          <w:szCs w:val="24"/>
        </w:rPr>
        <w:t>OX TRANSCRIPTION FACTOR</w:t>
      </w:r>
      <w:r w:rsidR="00E20694">
        <w:rPr>
          <w:rFonts w:ascii="Times New Roman" w:hAnsi="Times New Roman" w:cs="Times New Roman"/>
          <w:sz w:val="24"/>
          <w:szCs w:val="24"/>
        </w:rPr>
        <w:t>-</w:t>
      </w:r>
      <w:r w:rsidR="004B0333">
        <w:rPr>
          <w:rFonts w:ascii="Times New Roman" w:hAnsi="Times New Roman" w:cs="Times New Roman"/>
          <w:sz w:val="24"/>
          <w:szCs w:val="24"/>
        </w:rPr>
        <w:t xml:space="preserve">INTERACTING PROTEIN1 </w:t>
      </w:r>
      <w:r w:rsidR="00E20694">
        <w:rPr>
          <w:rFonts w:ascii="Times New Roman" w:hAnsi="Times New Roman" w:cs="Times New Roman"/>
          <w:sz w:val="24"/>
          <w:szCs w:val="24"/>
        </w:rPr>
        <w:t>(GIP1), which is involved in regulating the activity of transcription factors involved in plant development (L</w:t>
      </w:r>
      <w:r w:rsidR="008C7458">
        <w:rPr>
          <w:rFonts w:ascii="Times New Roman" w:hAnsi="Times New Roman" w:cs="Times New Roman"/>
          <w:sz w:val="24"/>
          <w:szCs w:val="24"/>
        </w:rPr>
        <w:t>ee et al., 2014; Shaikhali, 2015</w:t>
      </w:r>
      <w:r w:rsidR="00E20694">
        <w:rPr>
          <w:rFonts w:ascii="Times New Roman" w:hAnsi="Times New Roman" w:cs="Times New Roman"/>
          <w:sz w:val="24"/>
          <w:szCs w:val="24"/>
        </w:rPr>
        <w:t xml:space="preserve">). We have identified three kinase-related proteins </w:t>
      </w:r>
      <w:r w:rsidR="008B208C">
        <w:rPr>
          <w:rFonts w:ascii="Times New Roman" w:hAnsi="Times New Roman" w:cs="Times New Roman"/>
          <w:sz w:val="24"/>
          <w:szCs w:val="24"/>
        </w:rPr>
        <w:t>among the At-RBPs</w:t>
      </w:r>
      <w:r w:rsidR="00E20694">
        <w:rPr>
          <w:rFonts w:ascii="Times New Roman" w:hAnsi="Times New Roman" w:cs="Times New Roman"/>
          <w:sz w:val="24"/>
          <w:szCs w:val="24"/>
        </w:rPr>
        <w:t xml:space="preserve">, and GIP1 as well as another kinase-related protein in the candidate </w:t>
      </w:r>
      <w:r w:rsidR="008B208C">
        <w:rPr>
          <w:rFonts w:ascii="Times New Roman" w:hAnsi="Times New Roman" w:cs="Times New Roman"/>
          <w:sz w:val="24"/>
          <w:szCs w:val="24"/>
        </w:rPr>
        <w:t xml:space="preserve">At-RBPs </w:t>
      </w:r>
      <w:r w:rsidR="00E20694">
        <w:rPr>
          <w:rFonts w:ascii="Times New Roman" w:hAnsi="Times New Roman" w:cs="Times New Roman"/>
          <w:sz w:val="24"/>
          <w:szCs w:val="24"/>
        </w:rPr>
        <w:t>(</w:t>
      </w:r>
      <w:r w:rsidR="00B239CB">
        <w:rPr>
          <w:rFonts w:ascii="Times New Roman" w:hAnsi="Times New Roman" w:cs="Times New Roman"/>
          <w:sz w:val="24"/>
          <w:szCs w:val="24"/>
        </w:rPr>
        <w:t xml:space="preserve">Figure </w:t>
      </w:r>
      <w:r w:rsidR="00B27478">
        <w:rPr>
          <w:rFonts w:ascii="Times New Roman" w:hAnsi="Times New Roman" w:cs="Times New Roman"/>
          <w:sz w:val="24"/>
          <w:szCs w:val="24"/>
        </w:rPr>
        <w:t>5B</w:t>
      </w:r>
      <w:r w:rsidR="00E20694">
        <w:rPr>
          <w:rFonts w:ascii="Times New Roman" w:hAnsi="Times New Roman" w:cs="Times New Roman"/>
          <w:sz w:val="24"/>
          <w:szCs w:val="24"/>
        </w:rPr>
        <w:t xml:space="preserve">). The only domain that is common to these proteins is the DUF1296 domain (Figure </w:t>
      </w:r>
      <w:r w:rsidR="00B27478">
        <w:rPr>
          <w:rFonts w:ascii="Times New Roman" w:hAnsi="Times New Roman" w:cs="Times New Roman"/>
          <w:sz w:val="24"/>
          <w:szCs w:val="24"/>
        </w:rPr>
        <w:t>5B</w:t>
      </w:r>
      <w:r w:rsidR="00E20694">
        <w:rPr>
          <w:rFonts w:ascii="Times New Roman" w:hAnsi="Times New Roman" w:cs="Times New Roman"/>
          <w:sz w:val="24"/>
          <w:szCs w:val="24"/>
        </w:rPr>
        <w:t xml:space="preserve">), suggesting that this </w:t>
      </w:r>
      <w:r w:rsidR="00343060">
        <w:rPr>
          <w:rFonts w:ascii="Times New Roman" w:hAnsi="Times New Roman" w:cs="Times New Roman"/>
          <w:sz w:val="24"/>
          <w:szCs w:val="24"/>
        </w:rPr>
        <w:t>domain might be</w:t>
      </w:r>
      <w:r w:rsidR="00E20694">
        <w:rPr>
          <w:rFonts w:ascii="Times New Roman" w:hAnsi="Times New Roman" w:cs="Times New Roman"/>
          <w:sz w:val="24"/>
          <w:szCs w:val="24"/>
        </w:rPr>
        <w:t xml:space="preserve"> a novel RBD in plants.</w:t>
      </w:r>
    </w:p>
    <w:p w14:paraId="4D747ADA" w14:textId="3C3F15C0" w:rsidR="00F03308" w:rsidRDefault="00EB7DEA" w:rsidP="00F03308">
      <w:pPr>
        <w:spacing w:line="480" w:lineRule="auto"/>
        <w:rPr>
          <w:rFonts w:ascii="Times New Roman" w:hAnsi="Times New Roman" w:cs="Times New Roman"/>
          <w:sz w:val="24"/>
          <w:szCs w:val="24"/>
        </w:rPr>
      </w:pPr>
      <w:r>
        <w:rPr>
          <w:rFonts w:ascii="Times New Roman" w:hAnsi="Times New Roman" w:cs="Times New Roman"/>
          <w:sz w:val="24"/>
          <w:szCs w:val="24"/>
        </w:rPr>
        <w:t>Furthermore, we have identified several</w:t>
      </w:r>
      <w:r w:rsidR="00F03308">
        <w:rPr>
          <w:rFonts w:ascii="Times New Roman" w:hAnsi="Times New Roman" w:cs="Times New Roman"/>
          <w:sz w:val="24"/>
          <w:szCs w:val="24"/>
        </w:rPr>
        <w:t xml:space="preserve"> proteins containing the LIM-domain, which consists of tandem zinc-finger structures. LIM domains are present in a wide range of eukaryotic organisms and have been shown to mediate protein-protein interactions (Kadrmas and Beckerle, 2004). We have captured four of the six Arabidopsis</w:t>
      </w:r>
      <w:r w:rsidR="00F03308" w:rsidRPr="004E277B">
        <w:rPr>
          <w:rFonts w:ascii="Times New Roman" w:hAnsi="Times New Roman" w:cs="Times New Roman"/>
          <w:i/>
          <w:sz w:val="24"/>
          <w:szCs w:val="24"/>
        </w:rPr>
        <w:t xml:space="preserve"> LIM</w:t>
      </w:r>
      <w:r w:rsidR="00F03308">
        <w:rPr>
          <w:rFonts w:ascii="Times New Roman" w:hAnsi="Times New Roman" w:cs="Times New Roman"/>
          <w:sz w:val="24"/>
          <w:szCs w:val="24"/>
        </w:rPr>
        <w:t xml:space="preserve"> genes in our RBP sets (Figure </w:t>
      </w:r>
      <w:r w:rsidR="00B27478">
        <w:rPr>
          <w:rFonts w:ascii="Times New Roman" w:hAnsi="Times New Roman" w:cs="Times New Roman"/>
          <w:sz w:val="24"/>
          <w:szCs w:val="24"/>
        </w:rPr>
        <w:t>5C</w:t>
      </w:r>
      <w:r w:rsidR="00F03308">
        <w:rPr>
          <w:rFonts w:ascii="Times New Roman" w:hAnsi="Times New Roman" w:cs="Times New Roman"/>
          <w:sz w:val="24"/>
          <w:szCs w:val="24"/>
        </w:rPr>
        <w:t xml:space="preserve">). LIMs function in cytoskeleton organization by binding to actin filaments </w:t>
      </w:r>
      <w:r w:rsidR="00F03308">
        <w:rPr>
          <w:rFonts w:ascii="Times New Roman" w:hAnsi="Times New Roman" w:cs="Times New Roman"/>
          <w:sz w:val="24"/>
          <w:szCs w:val="24"/>
        </w:rPr>
        <w:lastRenderedPageBreak/>
        <w:t xml:space="preserve">(Papuga et al., 2010; Ye and Xu, 2012), but have no known role in RNA-binding. RNA transport along the cytoskeleton is a major mechanism of mRNA localization and requires motor proteins that move the RNA cargo in form of ribonucleoprotein (RNP) particles along the cytoskeletal tracks </w:t>
      </w:r>
      <w:commentRangeStart w:id="97"/>
      <w:r w:rsidR="00F03308">
        <w:rPr>
          <w:rFonts w:ascii="Times New Roman" w:hAnsi="Times New Roman" w:cs="Times New Roman"/>
          <w:sz w:val="24"/>
          <w:szCs w:val="24"/>
        </w:rPr>
        <w:t>(Bullock 2011; Gagnon and Mowry, 2011; Jansen, 1999)</w:t>
      </w:r>
      <w:commentRangeEnd w:id="97"/>
      <w:r w:rsidR="003E342F">
        <w:rPr>
          <w:rStyle w:val="CommentReference"/>
        </w:rPr>
        <w:commentReference w:id="97"/>
      </w:r>
      <w:r w:rsidR="00F03308">
        <w:rPr>
          <w:rFonts w:ascii="Times New Roman" w:hAnsi="Times New Roman" w:cs="Times New Roman"/>
          <w:sz w:val="24"/>
          <w:szCs w:val="24"/>
        </w:rPr>
        <w:t xml:space="preserve">. Despite some well-studied examples in </w:t>
      </w:r>
      <w:r w:rsidR="00F03308" w:rsidRPr="005D4B60">
        <w:rPr>
          <w:rFonts w:ascii="Times New Roman" w:hAnsi="Times New Roman" w:cs="Times New Roman"/>
          <w:i/>
          <w:sz w:val="24"/>
          <w:szCs w:val="24"/>
        </w:rPr>
        <w:t>Drosophila</w:t>
      </w:r>
      <w:r w:rsidR="00F03308">
        <w:rPr>
          <w:rFonts w:ascii="Times New Roman" w:hAnsi="Times New Roman" w:cs="Times New Roman"/>
          <w:sz w:val="24"/>
          <w:szCs w:val="24"/>
        </w:rPr>
        <w:t xml:space="preserve"> and yeast (Bullock, 2011), relatively little is known about how RNPs are connected to the motor proteins in plants. LIM proteins might carry out this connecting role in plants thereby mediating mRNA transport along actin filaments. </w:t>
      </w:r>
    </w:p>
    <w:p w14:paraId="027DFD1A" w14:textId="77777777" w:rsidR="00F03308" w:rsidRDefault="00F03308" w:rsidP="00390A5C">
      <w:pPr>
        <w:spacing w:line="480" w:lineRule="auto"/>
        <w:rPr>
          <w:rFonts w:ascii="Times New Roman" w:hAnsi="Times New Roman" w:cs="Times New Roman"/>
          <w:sz w:val="24"/>
          <w:szCs w:val="24"/>
        </w:rPr>
      </w:pPr>
    </w:p>
    <w:p w14:paraId="2E2AAF1F" w14:textId="68A9EB84" w:rsidR="00103133" w:rsidRDefault="004008CF" w:rsidP="00103133">
      <w:pPr>
        <w:spacing w:line="480" w:lineRule="auto"/>
        <w:rPr>
          <w:ins w:id="98" w:author="Tony Millar" w:date="2016-06-10T16:52:00Z"/>
          <w:rFonts w:ascii="Times New Roman" w:hAnsi="Times New Roman" w:cs="Times New Roman"/>
          <w:b/>
          <w:sz w:val="24"/>
          <w:szCs w:val="24"/>
        </w:rPr>
      </w:pPr>
      <w:r>
        <w:rPr>
          <w:rFonts w:ascii="Times New Roman" w:hAnsi="Times New Roman" w:cs="Times New Roman"/>
          <w:b/>
          <w:sz w:val="24"/>
          <w:szCs w:val="24"/>
        </w:rPr>
        <w:t xml:space="preserve">The scope of </w:t>
      </w:r>
      <w:commentRangeStart w:id="99"/>
      <w:r>
        <w:rPr>
          <w:rFonts w:ascii="Times New Roman" w:hAnsi="Times New Roman" w:cs="Times New Roman"/>
          <w:b/>
          <w:sz w:val="24"/>
          <w:szCs w:val="24"/>
        </w:rPr>
        <w:t xml:space="preserve">non-canonical </w:t>
      </w:r>
      <w:commentRangeEnd w:id="99"/>
      <w:r>
        <w:rPr>
          <w:rStyle w:val="CommentReference"/>
        </w:rPr>
        <w:commentReference w:id="99"/>
      </w:r>
      <w:r>
        <w:rPr>
          <w:rFonts w:ascii="Times New Roman" w:hAnsi="Times New Roman" w:cs="Times New Roman"/>
          <w:b/>
          <w:sz w:val="24"/>
          <w:szCs w:val="24"/>
        </w:rPr>
        <w:t>RBPs in Arabidopsis</w:t>
      </w:r>
    </w:p>
    <w:p w14:paraId="514B7493" w14:textId="386EB42E" w:rsidR="004076BC" w:rsidRPr="00F667CC" w:rsidRDefault="004076BC" w:rsidP="00103133">
      <w:pPr>
        <w:spacing w:line="480" w:lineRule="auto"/>
        <w:rPr>
          <w:rFonts w:ascii="Times New Roman" w:hAnsi="Times New Roman" w:cs="Times New Roman"/>
          <w:b/>
          <w:sz w:val="24"/>
          <w:szCs w:val="24"/>
        </w:rPr>
      </w:pPr>
      <w:ins w:id="100" w:author="Tony Millar" w:date="2016-06-10T16:52:00Z">
        <w:r>
          <w:rPr>
            <w:rFonts w:ascii="Times New Roman" w:hAnsi="Times New Roman" w:cs="Times New Roman"/>
            <w:b/>
            <w:sz w:val="24"/>
            <w:szCs w:val="24"/>
          </w:rPr>
          <w:t xml:space="preserve">No obvious domain. </w:t>
        </w:r>
      </w:ins>
    </w:p>
    <w:p w14:paraId="2777BD15" w14:textId="2E723A3B" w:rsidR="00F03308" w:rsidRDefault="00F03308" w:rsidP="00103133">
      <w:pPr>
        <w:spacing w:line="480" w:lineRule="auto"/>
        <w:rPr>
          <w:rFonts w:ascii="Times New Roman" w:hAnsi="Times New Roman" w:cs="Times New Roman"/>
          <w:sz w:val="24"/>
          <w:szCs w:val="24"/>
        </w:rPr>
      </w:pPr>
    </w:p>
    <w:p w14:paraId="5F555328" w14:textId="569A68BE" w:rsidR="00F03308" w:rsidRDefault="00F03308" w:rsidP="00F03308">
      <w:pPr>
        <w:spacing w:line="480" w:lineRule="auto"/>
        <w:rPr>
          <w:rFonts w:ascii="Times New Roman" w:hAnsi="Times New Roman" w:cs="Times New Roman"/>
          <w:sz w:val="24"/>
          <w:szCs w:val="24"/>
        </w:rPr>
      </w:pPr>
      <w:r>
        <w:rPr>
          <w:rFonts w:ascii="Times New Roman" w:hAnsi="Times New Roman" w:cs="Times New Roman"/>
          <w:sz w:val="24"/>
          <w:szCs w:val="24"/>
        </w:rPr>
        <w:t>LIM proteins are not the only cyto</w:t>
      </w:r>
      <w:r w:rsidR="00BC2C25">
        <w:rPr>
          <w:rFonts w:ascii="Times New Roman" w:hAnsi="Times New Roman" w:cs="Times New Roman"/>
          <w:sz w:val="24"/>
          <w:szCs w:val="24"/>
        </w:rPr>
        <w:t>skeletal proteins among</w:t>
      </w:r>
      <w:r>
        <w:rPr>
          <w:rFonts w:ascii="Times New Roman" w:hAnsi="Times New Roman" w:cs="Times New Roman"/>
          <w:sz w:val="24"/>
          <w:szCs w:val="24"/>
        </w:rPr>
        <w:t xml:space="preserve"> the At-RBPs, </w:t>
      </w:r>
      <w:r w:rsidR="00B27478">
        <w:rPr>
          <w:rFonts w:ascii="Times New Roman" w:hAnsi="Times New Roman" w:cs="Times New Roman"/>
          <w:sz w:val="24"/>
          <w:szCs w:val="24"/>
        </w:rPr>
        <w:t xml:space="preserve">as </w:t>
      </w:r>
      <w:r>
        <w:rPr>
          <w:rFonts w:ascii="Times New Roman" w:hAnsi="Times New Roman" w:cs="Times New Roman"/>
          <w:sz w:val="24"/>
          <w:szCs w:val="24"/>
        </w:rPr>
        <w:t>we have also captured actin and tubulin (Supplemental Table 2</w:t>
      </w:r>
      <w:r w:rsidR="00B27478">
        <w:rPr>
          <w:rFonts w:ascii="Times New Roman" w:hAnsi="Times New Roman" w:cs="Times New Roman"/>
          <w:sz w:val="24"/>
          <w:szCs w:val="24"/>
        </w:rPr>
        <w:t>, Figure 5D</w:t>
      </w:r>
      <w:r>
        <w:rPr>
          <w:rFonts w:ascii="Times New Roman" w:hAnsi="Times New Roman" w:cs="Times New Roman"/>
          <w:sz w:val="24"/>
          <w:szCs w:val="24"/>
        </w:rPr>
        <w:t>), which form microfilaments and microtubules, respectively, the major components of the cytoskeleton</w:t>
      </w:r>
      <w:r w:rsidR="00697ABC">
        <w:rPr>
          <w:rFonts w:ascii="Times New Roman" w:hAnsi="Times New Roman" w:cs="Times New Roman"/>
          <w:sz w:val="24"/>
          <w:szCs w:val="24"/>
        </w:rPr>
        <w:t>.</w:t>
      </w:r>
      <w:r>
        <w:rPr>
          <w:rFonts w:ascii="Times New Roman" w:hAnsi="Times New Roman" w:cs="Times New Roman"/>
          <w:sz w:val="24"/>
          <w:szCs w:val="24"/>
        </w:rPr>
        <w:t xml:space="preserve"> </w:t>
      </w:r>
      <w:del w:id="101" w:author="Thomas Preiss" w:date="2016-06-09T22:57:00Z">
        <w:r w:rsidR="00697ABC" w:rsidDel="00311506">
          <w:rPr>
            <w:rFonts w:ascii="Times New Roman" w:hAnsi="Times New Roman" w:cs="Times New Roman"/>
            <w:sz w:val="24"/>
            <w:szCs w:val="24"/>
          </w:rPr>
          <w:delText xml:space="preserve">These </w:delText>
        </w:r>
        <w:commentRangeStart w:id="102"/>
        <w:r w:rsidDel="00311506">
          <w:rPr>
            <w:rFonts w:ascii="Times New Roman" w:hAnsi="Times New Roman" w:cs="Times New Roman"/>
            <w:sz w:val="24"/>
            <w:szCs w:val="24"/>
          </w:rPr>
          <w:delText>p</w:delText>
        </w:r>
        <w:r w:rsidR="00697ABC" w:rsidDel="00311506">
          <w:rPr>
            <w:rFonts w:ascii="Times New Roman" w:hAnsi="Times New Roman" w:cs="Times New Roman"/>
            <w:sz w:val="24"/>
            <w:szCs w:val="24"/>
          </w:rPr>
          <w:delText>roteins</w:delText>
        </w:r>
        <w:r w:rsidDel="00311506">
          <w:rPr>
            <w:rFonts w:ascii="Times New Roman" w:hAnsi="Times New Roman" w:cs="Times New Roman"/>
            <w:sz w:val="24"/>
            <w:szCs w:val="24"/>
          </w:rPr>
          <w:delText xml:space="preserve"> are </w:delText>
        </w:r>
        <w:r w:rsidR="00697ABC" w:rsidDel="00311506">
          <w:rPr>
            <w:rFonts w:ascii="Times New Roman" w:hAnsi="Times New Roman" w:cs="Times New Roman"/>
            <w:sz w:val="24"/>
            <w:szCs w:val="24"/>
          </w:rPr>
          <w:delText xml:space="preserve">often </w:delText>
        </w:r>
        <w:r w:rsidDel="00311506">
          <w:rPr>
            <w:rFonts w:ascii="Times New Roman" w:hAnsi="Times New Roman" w:cs="Times New Roman"/>
            <w:sz w:val="24"/>
            <w:szCs w:val="24"/>
          </w:rPr>
          <w:delText xml:space="preserve">used as negative quality controls </w:delText>
        </w:r>
        <w:r w:rsidR="00697ABC" w:rsidDel="00311506">
          <w:rPr>
            <w:rFonts w:ascii="Times New Roman" w:hAnsi="Times New Roman" w:cs="Times New Roman"/>
            <w:sz w:val="24"/>
            <w:szCs w:val="24"/>
          </w:rPr>
          <w:delText xml:space="preserve">in animal interactomes </w:delText>
        </w:r>
        <w:r w:rsidDel="00311506">
          <w:rPr>
            <w:rFonts w:ascii="Times New Roman" w:hAnsi="Times New Roman" w:cs="Times New Roman"/>
            <w:sz w:val="24"/>
            <w:szCs w:val="24"/>
          </w:rPr>
          <w:delText>to ensure non-RBPs are not captured (Castello et al., 2012</w:delText>
        </w:r>
        <w:commentRangeEnd w:id="102"/>
        <w:r w:rsidDel="00311506">
          <w:rPr>
            <w:rStyle w:val="CommentReference"/>
          </w:rPr>
          <w:commentReference w:id="102"/>
        </w:r>
        <w:r w:rsidDel="00311506">
          <w:rPr>
            <w:rFonts w:ascii="Times New Roman" w:hAnsi="Times New Roman" w:cs="Times New Roman"/>
            <w:sz w:val="24"/>
            <w:szCs w:val="24"/>
          </w:rPr>
          <w:delText xml:space="preserve">; Liao et al., 2016). </w:delText>
        </w:r>
      </w:del>
      <w:r>
        <w:rPr>
          <w:rFonts w:ascii="Times New Roman" w:hAnsi="Times New Roman" w:cs="Times New Roman"/>
          <w:sz w:val="24"/>
          <w:szCs w:val="24"/>
        </w:rPr>
        <w:t>Actin is also present in the nucleus where its function is less well studied (Falahzadeh et al., 2015). Interestingly, in animals, nuclear actin was found to be part of hnRNPs, proteins that are involved in mRNA processing, export, localization and stability (Hofmann</w:t>
      </w:r>
      <w:r w:rsidR="006E2248">
        <w:rPr>
          <w:rFonts w:ascii="Times New Roman" w:hAnsi="Times New Roman" w:cs="Times New Roman"/>
          <w:sz w:val="24"/>
          <w:szCs w:val="24"/>
        </w:rPr>
        <w:t>,</w:t>
      </w:r>
      <w:r>
        <w:rPr>
          <w:rFonts w:ascii="Times New Roman" w:hAnsi="Times New Roman" w:cs="Times New Roman"/>
          <w:sz w:val="24"/>
          <w:szCs w:val="24"/>
        </w:rPr>
        <w:t xml:space="preserve"> 2009), but no such functional role is known of nuclear actin in plants.   </w:t>
      </w:r>
    </w:p>
    <w:p w14:paraId="74804997" w14:textId="0457B64F" w:rsidR="00103133" w:rsidDel="004076BC" w:rsidRDefault="00EB7DEA" w:rsidP="00103133">
      <w:pPr>
        <w:spacing w:line="480" w:lineRule="auto"/>
        <w:rPr>
          <w:del w:id="103" w:author="Tony Millar" w:date="2016-06-10T16:52:00Z"/>
          <w:rFonts w:ascii="Times New Roman" w:hAnsi="Times New Roman" w:cs="Times New Roman"/>
          <w:sz w:val="24"/>
          <w:szCs w:val="24"/>
        </w:rPr>
      </w:pPr>
      <w:r>
        <w:rPr>
          <w:rFonts w:ascii="Times New Roman" w:hAnsi="Times New Roman" w:cs="Times New Roman"/>
          <w:sz w:val="24"/>
          <w:szCs w:val="24"/>
        </w:rPr>
        <w:t>Curiously, w</w:t>
      </w:r>
      <w:r w:rsidR="00697ABC">
        <w:rPr>
          <w:rFonts w:ascii="Times New Roman" w:hAnsi="Times New Roman" w:cs="Times New Roman"/>
          <w:sz w:val="24"/>
          <w:szCs w:val="24"/>
        </w:rPr>
        <w:t>e have also identified a</w:t>
      </w:r>
      <w:r w:rsidR="00103133">
        <w:rPr>
          <w:rFonts w:ascii="Times New Roman" w:hAnsi="Times New Roman" w:cs="Times New Roman"/>
          <w:sz w:val="24"/>
          <w:szCs w:val="24"/>
        </w:rPr>
        <w:t xml:space="preserve"> subset of aquaporin proteins, which belong to the</w:t>
      </w:r>
      <w:r w:rsidR="00697ABC">
        <w:rPr>
          <w:rFonts w:ascii="Times New Roman" w:hAnsi="Times New Roman" w:cs="Times New Roman"/>
          <w:sz w:val="24"/>
          <w:szCs w:val="24"/>
        </w:rPr>
        <w:t xml:space="preserve"> </w:t>
      </w:r>
      <w:r w:rsidR="00B27478">
        <w:rPr>
          <w:rFonts w:ascii="Times New Roman" w:hAnsi="Times New Roman" w:cs="Times New Roman"/>
          <w:sz w:val="24"/>
          <w:szCs w:val="24"/>
        </w:rPr>
        <w:t xml:space="preserve">well-studied </w:t>
      </w:r>
      <w:r w:rsidR="00103133">
        <w:rPr>
          <w:rFonts w:ascii="Times New Roman" w:hAnsi="Times New Roman" w:cs="Times New Roman"/>
          <w:sz w:val="24"/>
          <w:szCs w:val="24"/>
        </w:rPr>
        <w:t xml:space="preserve">family of major intrinsic proteins (MIP) (Figure </w:t>
      </w:r>
      <w:r w:rsidR="00697ABC">
        <w:rPr>
          <w:rFonts w:ascii="Times New Roman" w:hAnsi="Times New Roman" w:cs="Times New Roman"/>
          <w:sz w:val="24"/>
          <w:szCs w:val="24"/>
        </w:rPr>
        <w:t>5</w:t>
      </w:r>
      <w:r w:rsidR="00B27478">
        <w:rPr>
          <w:rFonts w:ascii="Times New Roman" w:hAnsi="Times New Roman" w:cs="Times New Roman"/>
          <w:sz w:val="24"/>
          <w:szCs w:val="24"/>
        </w:rPr>
        <w:t>D, Supplemental Table 2</w:t>
      </w:r>
      <w:r w:rsidR="00103133">
        <w:rPr>
          <w:rFonts w:ascii="Times New Roman" w:hAnsi="Times New Roman" w:cs="Times New Roman"/>
          <w:sz w:val="24"/>
          <w:szCs w:val="24"/>
        </w:rPr>
        <w:t>)</w:t>
      </w:r>
      <w:r w:rsidR="00B27478">
        <w:rPr>
          <w:rFonts w:ascii="Times New Roman" w:hAnsi="Times New Roman" w:cs="Times New Roman"/>
          <w:sz w:val="24"/>
          <w:szCs w:val="24"/>
        </w:rPr>
        <w:t>. These proteins</w:t>
      </w:r>
      <w:r w:rsidR="00103133">
        <w:rPr>
          <w:rFonts w:ascii="Times New Roman" w:hAnsi="Times New Roman" w:cs="Times New Roman"/>
          <w:sz w:val="24"/>
          <w:szCs w:val="24"/>
        </w:rPr>
        <w:t xml:space="preserve"> form transmembrane channels that transport water, other small solutes and gases (Quigley et al., 2002;</w:t>
      </w:r>
      <w:r w:rsidR="00103133" w:rsidRPr="00134A25">
        <w:rPr>
          <w:rFonts w:ascii="Times New Roman" w:hAnsi="Times New Roman" w:cs="Times New Roman"/>
          <w:sz w:val="24"/>
          <w:szCs w:val="24"/>
        </w:rPr>
        <w:t xml:space="preserve"> </w:t>
      </w:r>
      <w:r w:rsidR="00103133">
        <w:rPr>
          <w:rFonts w:ascii="Times New Roman" w:hAnsi="Times New Roman" w:cs="Times New Roman"/>
          <w:sz w:val="24"/>
          <w:szCs w:val="24"/>
        </w:rPr>
        <w:t xml:space="preserve">Biela et al., 1999; Gaspar, 2003; Holm et al., 2005; Uehlein et al., </w:t>
      </w:r>
      <w:r w:rsidR="00103133">
        <w:rPr>
          <w:rFonts w:ascii="Times New Roman" w:hAnsi="Times New Roman" w:cs="Times New Roman"/>
          <w:sz w:val="24"/>
          <w:szCs w:val="24"/>
        </w:rPr>
        <w:lastRenderedPageBreak/>
        <w:t xml:space="preserve">2003), but there are no reports of aquaporins transporting or interacting with RNA. We mainly found plasma membrane intrinsic proteins (PIPs); PIP2;1, PIP2;2, PIP2;7 among the At-RBPs and PIP1;1, PIP1;2, PIP1;3 as well as the tonoplast intrinsic protein TIP1;2 in the candidate At-RBPs. Considering the ever expanding types of substrates assigned to aquaporins </w:t>
      </w:r>
      <w:r w:rsidR="00103133" w:rsidRPr="00785874">
        <w:rPr>
          <w:rFonts w:ascii="Times New Roman" w:hAnsi="Times New Roman" w:cs="Times New Roman"/>
          <w:sz w:val="24"/>
          <w:szCs w:val="24"/>
        </w:rPr>
        <w:t>(</w:t>
      </w:r>
      <w:r w:rsidR="00103133">
        <w:rPr>
          <w:rFonts w:ascii="Times New Roman" w:eastAsia="Times New Roman" w:hAnsi="Times New Roman" w:cs="Times New Roman"/>
          <w:sz w:val="24"/>
          <w:szCs w:val="24"/>
        </w:rPr>
        <w:t>Maurel et al., 2015), it is intriguing to speculate that RNAs, either as a protein template or as active signalling molecule, may also travel through aquaporins, similar to</w:t>
      </w:r>
      <w:r w:rsidR="00103133" w:rsidRPr="00F66DF9">
        <w:rPr>
          <w:rStyle w:val="text-with-line-breaks"/>
          <w:rFonts w:ascii="Times New Roman" w:eastAsia="Times New Roman" w:hAnsi="Times New Roman" w:cs="Times New Roman"/>
          <w:sz w:val="24"/>
          <w:szCs w:val="24"/>
        </w:rPr>
        <w:t xml:space="preserve"> </w:t>
      </w:r>
      <w:r w:rsidR="00103133">
        <w:rPr>
          <w:rStyle w:val="text-with-line-breaks"/>
          <w:rFonts w:ascii="Times New Roman" w:eastAsia="Times New Roman" w:hAnsi="Times New Roman" w:cs="Times New Roman"/>
          <w:sz w:val="24"/>
          <w:szCs w:val="24"/>
        </w:rPr>
        <w:t xml:space="preserve">protein assisted cell-to-cell </w:t>
      </w:r>
      <w:r w:rsidR="00103133" w:rsidRPr="00F66DF9">
        <w:rPr>
          <w:rStyle w:val="text-with-line-breaks"/>
          <w:rFonts w:ascii="Times New Roman" w:eastAsia="Times New Roman" w:hAnsi="Times New Roman" w:cs="Times New Roman"/>
          <w:sz w:val="24"/>
          <w:szCs w:val="24"/>
        </w:rPr>
        <w:t xml:space="preserve">transport of RNA </w:t>
      </w:r>
      <w:r w:rsidR="00103133">
        <w:rPr>
          <w:rStyle w:val="text-with-line-breaks"/>
          <w:rFonts w:ascii="Times New Roman" w:eastAsia="Times New Roman" w:hAnsi="Times New Roman" w:cs="Times New Roman"/>
          <w:sz w:val="24"/>
          <w:szCs w:val="24"/>
        </w:rPr>
        <w:t>during virus infection (Peña and Heinlein, 2013)</w:t>
      </w:r>
      <w:r w:rsidR="00103133" w:rsidRPr="004C7EB4">
        <w:rPr>
          <w:rStyle w:val="text-with-line-breaks"/>
          <w:rFonts w:ascii="Times New Roman" w:eastAsia="Times New Roman" w:hAnsi="Times New Roman" w:cs="Times New Roman"/>
          <w:sz w:val="24"/>
          <w:szCs w:val="24"/>
        </w:rPr>
        <w:t>.</w:t>
      </w:r>
      <w:r w:rsidR="00103133">
        <w:rPr>
          <w:rStyle w:val="text-with-line-breaks"/>
          <w:rFonts w:ascii="Times New Roman" w:eastAsia="Times New Roman" w:hAnsi="Times New Roman" w:cs="Times New Roman"/>
          <w:sz w:val="24"/>
          <w:szCs w:val="24"/>
        </w:rPr>
        <w:t xml:space="preserve">  </w:t>
      </w:r>
    </w:p>
    <w:p w14:paraId="085AD611" w14:textId="10D10F7E" w:rsidR="004E21A4" w:rsidRDefault="004E21A4" w:rsidP="00390A5C">
      <w:pPr>
        <w:spacing w:line="480" w:lineRule="auto"/>
        <w:rPr>
          <w:rFonts w:ascii="Times New Roman" w:hAnsi="Times New Roman" w:cs="Times New Roman"/>
          <w:sz w:val="24"/>
          <w:szCs w:val="24"/>
        </w:rPr>
      </w:pPr>
    </w:p>
    <w:p w14:paraId="21CB93B0" w14:textId="77777777" w:rsidR="00C80F0A" w:rsidRDefault="00C80F0A" w:rsidP="00390A5C">
      <w:pPr>
        <w:spacing w:line="480" w:lineRule="auto"/>
        <w:rPr>
          <w:rFonts w:ascii="Times New Roman" w:hAnsi="Times New Roman" w:cs="Times New Roman"/>
          <w:b/>
          <w:sz w:val="24"/>
          <w:szCs w:val="24"/>
        </w:rPr>
      </w:pPr>
    </w:p>
    <w:p w14:paraId="66AD3B53" w14:textId="47A2048D" w:rsidR="00390A5C" w:rsidRDefault="00611DC3" w:rsidP="00390A5C">
      <w:pPr>
        <w:spacing w:line="480" w:lineRule="auto"/>
        <w:rPr>
          <w:rFonts w:ascii="Times New Roman" w:hAnsi="Times New Roman" w:cs="Times New Roman"/>
          <w:sz w:val="24"/>
          <w:szCs w:val="24"/>
        </w:rPr>
      </w:pPr>
      <w:r>
        <w:rPr>
          <w:rFonts w:ascii="Times New Roman" w:hAnsi="Times New Roman" w:cs="Times New Roman"/>
          <w:sz w:val="24"/>
          <w:szCs w:val="24"/>
        </w:rPr>
        <w:t xml:space="preserve">Other examples of well-characterized </w:t>
      </w:r>
      <w:r w:rsidR="00390A5C">
        <w:rPr>
          <w:rFonts w:ascii="Times New Roman" w:hAnsi="Times New Roman" w:cs="Times New Roman"/>
          <w:sz w:val="24"/>
          <w:szCs w:val="24"/>
        </w:rPr>
        <w:t xml:space="preserve">proteins </w:t>
      </w:r>
      <w:r>
        <w:rPr>
          <w:rFonts w:ascii="Times New Roman" w:hAnsi="Times New Roman" w:cs="Times New Roman"/>
          <w:sz w:val="24"/>
          <w:szCs w:val="24"/>
        </w:rPr>
        <w:t xml:space="preserve">identified as At-RBPs include several </w:t>
      </w:r>
      <w:r w:rsidR="00217DAB">
        <w:rPr>
          <w:rFonts w:ascii="Times New Roman" w:hAnsi="Times New Roman" w:cs="Times New Roman"/>
          <w:sz w:val="24"/>
          <w:szCs w:val="24"/>
        </w:rPr>
        <w:t xml:space="preserve">plant-specific </w:t>
      </w:r>
      <w:r>
        <w:rPr>
          <w:rFonts w:ascii="Times New Roman" w:hAnsi="Times New Roman" w:cs="Times New Roman"/>
          <w:sz w:val="24"/>
          <w:szCs w:val="24"/>
        </w:rPr>
        <w:t xml:space="preserve">proteins </w:t>
      </w:r>
      <w:r w:rsidR="00390A5C">
        <w:rPr>
          <w:rFonts w:ascii="Times New Roman" w:hAnsi="Times New Roman" w:cs="Times New Roman"/>
          <w:sz w:val="24"/>
          <w:szCs w:val="24"/>
        </w:rPr>
        <w:t>involved in major signal transduction pathways of etiolated seedlings</w:t>
      </w:r>
      <w:r w:rsidR="00C80F0A">
        <w:rPr>
          <w:rFonts w:ascii="Times New Roman" w:hAnsi="Times New Roman" w:cs="Times New Roman"/>
          <w:sz w:val="24"/>
          <w:szCs w:val="24"/>
        </w:rPr>
        <w:t xml:space="preserve"> (</w:t>
      </w:r>
      <w:r w:rsidR="00846DEE">
        <w:rPr>
          <w:rFonts w:ascii="Times New Roman" w:hAnsi="Times New Roman" w:cs="Times New Roman"/>
          <w:sz w:val="24"/>
          <w:szCs w:val="24"/>
        </w:rPr>
        <w:t xml:space="preserve">Supplemental </w:t>
      </w:r>
      <w:r w:rsidR="00C80F0A">
        <w:rPr>
          <w:rFonts w:ascii="Times New Roman" w:hAnsi="Times New Roman" w:cs="Times New Roman"/>
          <w:sz w:val="24"/>
          <w:szCs w:val="24"/>
        </w:rPr>
        <w:t xml:space="preserve">Table </w:t>
      </w:r>
      <w:r w:rsidR="00846DEE">
        <w:rPr>
          <w:rFonts w:ascii="Times New Roman" w:hAnsi="Times New Roman" w:cs="Times New Roman"/>
          <w:sz w:val="24"/>
          <w:szCs w:val="24"/>
        </w:rPr>
        <w:t>2</w:t>
      </w:r>
      <w:r w:rsidR="000D65E3">
        <w:rPr>
          <w:rFonts w:ascii="Times New Roman" w:hAnsi="Times New Roman" w:cs="Times New Roman"/>
          <w:sz w:val="24"/>
          <w:szCs w:val="24"/>
        </w:rPr>
        <w:t>, Figure 5</w:t>
      </w:r>
      <w:r w:rsidR="00B27478">
        <w:rPr>
          <w:rFonts w:ascii="Times New Roman" w:hAnsi="Times New Roman" w:cs="Times New Roman"/>
          <w:sz w:val="24"/>
          <w:szCs w:val="24"/>
        </w:rPr>
        <w:t>D</w:t>
      </w:r>
      <w:r w:rsidR="00C80F0A">
        <w:rPr>
          <w:rFonts w:ascii="Times New Roman" w:hAnsi="Times New Roman" w:cs="Times New Roman"/>
          <w:sz w:val="24"/>
          <w:szCs w:val="24"/>
        </w:rPr>
        <w:t>)</w:t>
      </w:r>
      <w:r w:rsidR="00390A5C">
        <w:rPr>
          <w:rFonts w:ascii="Times New Roman" w:hAnsi="Times New Roman" w:cs="Times New Roman"/>
          <w:sz w:val="24"/>
          <w:szCs w:val="24"/>
        </w:rPr>
        <w:t>. Firstly,</w:t>
      </w:r>
      <w:r>
        <w:rPr>
          <w:rFonts w:ascii="Times New Roman" w:hAnsi="Times New Roman" w:cs="Times New Roman"/>
          <w:sz w:val="24"/>
          <w:szCs w:val="24"/>
        </w:rPr>
        <w:t xml:space="preserve"> we captured</w:t>
      </w:r>
      <w:r w:rsidR="00390A5C">
        <w:rPr>
          <w:rFonts w:ascii="Times New Roman" w:hAnsi="Times New Roman" w:cs="Times New Roman"/>
          <w:sz w:val="24"/>
          <w:szCs w:val="24"/>
        </w:rPr>
        <w:t xml:space="preserve"> ETHYLENE-INSENSITIVE 2 (EIN2), which is a classic ethylene signalling protein expressed strongly in etiolated seedlings, in which </w:t>
      </w:r>
      <w:r w:rsidR="00390A5C" w:rsidRPr="008E1078">
        <w:rPr>
          <w:rFonts w:ascii="Times New Roman" w:hAnsi="Times New Roman" w:cs="Times New Roman"/>
          <w:i/>
          <w:sz w:val="24"/>
          <w:szCs w:val="24"/>
        </w:rPr>
        <w:t>ein2</w:t>
      </w:r>
      <w:r w:rsidR="00390A5C">
        <w:rPr>
          <w:rFonts w:ascii="Times New Roman" w:hAnsi="Times New Roman" w:cs="Times New Roman"/>
          <w:sz w:val="24"/>
          <w:szCs w:val="24"/>
        </w:rPr>
        <w:t xml:space="preserve"> mutants display the triple response of reduced apical hook formation and elongated hypocotyl and roots. </w:t>
      </w:r>
      <w:r w:rsidR="007B6929">
        <w:rPr>
          <w:rFonts w:ascii="Times New Roman" w:hAnsi="Times New Roman" w:cs="Times New Roman"/>
          <w:sz w:val="24"/>
          <w:szCs w:val="24"/>
        </w:rPr>
        <w:t>Independently v</w:t>
      </w:r>
      <w:r w:rsidR="00390A5C">
        <w:rPr>
          <w:rFonts w:ascii="Times New Roman" w:hAnsi="Times New Roman" w:cs="Times New Roman"/>
          <w:sz w:val="24"/>
          <w:szCs w:val="24"/>
        </w:rPr>
        <w:t xml:space="preserve">alidating our </w:t>
      </w:r>
      <w:r w:rsidR="00EE5180">
        <w:rPr>
          <w:rFonts w:ascii="Times New Roman" w:hAnsi="Times New Roman" w:cs="Times New Roman"/>
          <w:sz w:val="24"/>
          <w:szCs w:val="24"/>
        </w:rPr>
        <w:t xml:space="preserve">mRNA </w:t>
      </w:r>
      <w:r w:rsidR="00390A5C">
        <w:rPr>
          <w:rFonts w:ascii="Times New Roman" w:hAnsi="Times New Roman" w:cs="Times New Roman"/>
          <w:sz w:val="24"/>
          <w:szCs w:val="24"/>
        </w:rPr>
        <w:t xml:space="preserve">interactome data, EIN2 has recently been shown to bind to EIN3-BINDING F-BOX 1 (EBF1) and EBF2 mRNA in the presence of ethylene, thereby promoting their translational repression and activating ethylene responsive genes (Li et al., 2015; Merchante et al., 2015). Another signalling protein </w:t>
      </w:r>
      <w:r>
        <w:rPr>
          <w:rFonts w:ascii="Times New Roman" w:hAnsi="Times New Roman" w:cs="Times New Roman"/>
          <w:sz w:val="24"/>
          <w:szCs w:val="24"/>
        </w:rPr>
        <w:t xml:space="preserve">among the At-RBPs </w:t>
      </w:r>
      <w:r w:rsidR="00390A5C">
        <w:rPr>
          <w:rFonts w:ascii="Times New Roman" w:hAnsi="Times New Roman" w:cs="Times New Roman"/>
          <w:sz w:val="24"/>
          <w:szCs w:val="24"/>
        </w:rPr>
        <w:t xml:space="preserve">is PHYTOCHROME A (PHYA), the primary red-light photoreceptor in seedlings that mediates many aspects of seedling de-etiolation in response to light (Casal et al., 2014). PHYA has no previous association with RNA-binding, but wide-spread changes in alternative splicing were observed in </w:t>
      </w:r>
      <w:r w:rsidR="00390A5C" w:rsidRPr="008E1078">
        <w:rPr>
          <w:rFonts w:ascii="Times New Roman" w:hAnsi="Times New Roman" w:cs="Times New Roman"/>
          <w:i/>
          <w:sz w:val="24"/>
          <w:szCs w:val="24"/>
        </w:rPr>
        <w:t>phyA</w:t>
      </w:r>
      <w:r w:rsidR="00390A5C">
        <w:rPr>
          <w:rFonts w:ascii="Times New Roman" w:hAnsi="Times New Roman" w:cs="Times New Roman"/>
          <w:i/>
          <w:sz w:val="24"/>
          <w:szCs w:val="24"/>
        </w:rPr>
        <w:t>.</w:t>
      </w:r>
      <w:r w:rsidR="00390A5C" w:rsidRPr="008E1078">
        <w:rPr>
          <w:rFonts w:ascii="Times New Roman" w:hAnsi="Times New Roman" w:cs="Times New Roman"/>
          <w:i/>
          <w:sz w:val="24"/>
          <w:szCs w:val="24"/>
        </w:rPr>
        <w:t>phyB</w:t>
      </w:r>
      <w:r w:rsidR="00390A5C">
        <w:rPr>
          <w:rFonts w:ascii="Times New Roman" w:hAnsi="Times New Roman" w:cs="Times New Roman"/>
          <w:sz w:val="24"/>
          <w:szCs w:val="24"/>
        </w:rPr>
        <w:t xml:space="preserve"> double mutants (Shikata et al., 2014) and PHYB has recently been found to regulate translation of mRNAs in the cytosol (Paik et al., 2012). Finally, a co-acting receptor of PHYA, the blue-light receptor PHOTOTROPIN 1 (PHOT1) that is required for the inhibition of hypocotyl growth during </w:t>
      </w:r>
      <w:r w:rsidR="00390A5C">
        <w:rPr>
          <w:rFonts w:ascii="Times New Roman" w:hAnsi="Times New Roman" w:cs="Times New Roman"/>
          <w:sz w:val="24"/>
          <w:szCs w:val="24"/>
        </w:rPr>
        <w:lastRenderedPageBreak/>
        <w:t xml:space="preserve">de-etiolation, was also detected by interactome capture. Similar to PHYA, PHOT1 has not been ascribed an RNA-binding function, however it is required for blue-light-mediated mRNA destabilization (Folta and Kaufman, 2003). Thus, </w:t>
      </w:r>
      <w:commentRangeStart w:id="104"/>
      <w:r w:rsidR="00390A5C">
        <w:rPr>
          <w:rFonts w:ascii="Times New Roman" w:hAnsi="Times New Roman" w:cs="Times New Roman"/>
          <w:sz w:val="24"/>
          <w:szCs w:val="24"/>
        </w:rPr>
        <w:t>photoreceptors are emerging as regulators of post-transcriptional events</w:t>
      </w:r>
      <w:commentRangeEnd w:id="104"/>
      <w:r w:rsidR="000E180E">
        <w:rPr>
          <w:rStyle w:val="CommentReference"/>
        </w:rPr>
        <w:commentReference w:id="104"/>
      </w:r>
      <w:r w:rsidR="00390A5C">
        <w:rPr>
          <w:rFonts w:ascii="Times New Roman" w:hAnsi="Times New Roman" w:cs="Times New Roman"/>
          <w:sz w:val="24"/>
          <w:szCs w:val="24"/>
        </w:rPr>
        <w:t xml:space="preserve"> through mechanisms that still remain to be determined, but </w:t>
      </w:r>
      <w:r w:rsidR="00F93751">
        <w:rPr>
          <w:rFonts w:ascii="Times New Roman" w:hAnsi="Times New Roman" w:cs="Times New Roman"/>
          <w:sz w:val="24"/>
          <w:szCs w:val="24"/>
        </w:rPr>
        <w:t>possibly</w:t>
      </w:r>
      <w:r w:rsidR="00390A5C">
        <w:rPr>
          <w:rFonts w:ascii="Times New Roman" w:hAnsi="Times New Roman" w:cs="Times New Roman"/>
          <w:sz w:val="24"/>
          <w:szCs w:val="24"/>
        </w:rPr>
        <w:t xml:space="preserve"> involve RNA-binding functions. </w:t>
      </w:r>
    </w:p>
    <w:p w14:paraId="35944E28" w14:textId="6745D37E" w:rsidR="00661696" w:rsidRDefault="00661696" w:rsidP="00390A5C">
      <w:pPr>
        <w:spacing w:line="480" w:lineRule="auto"/>
        <w:rPr>
          <w:rFonts w:ascii="Times New Roman" w:hAnsi="Times New Roman" w:cs="Times New Roman"/>
          <w:sz w:val="24"/>
          <w:szCs w:val="24"/>
        </w:rPr>
      </w:pPr>
      <w:r>
        <w:rPr>
          <w:rStyle w:val="text-with-line-breaks"/>
          <w:rFonts w:ascii="Times New Roman" w:eastAsia="Times New Roman" w:hAnsi="Times New Roman" w:cs="Times New Roman"/>
          <w:sz w:val="24"/>
          <w:szCs w:val="24"/>
        </w:rPr>
        <w:t xml:space="preserve">A number of </w:t>
      </w:r>
      <w:r w:rsidR="00B47F24">
        <w:rPr>
          <w:rStyle w:val="text-with-line-breaks"/>
          <w:rFonts w:ascii="Times New Roman" w:eastAsia="Times New Roman" w:hAnsi="Times New Roman" w:cs="Times New Roman"/>
          <w:sz w:val="24"/>
          <w:szCs w:val="24"/>
        </w:rPr>
        <w:t xml:space="preserve">proteins in </w:t>
      </w:r>
      <w:r w:rsidR="004B5D76">
        <w:rPr>
          <w:rStyle w:val="text-with-line-breaks"/>
          <w:rFonts w:ascii="Times New Roman" w:eastAsia="Times New Roman" w:hAnsi="Times New Roman" w:cs="Times New Roman"/>
          <w:sz w:val="24"/>
          <w:szCs w:val="24"/>
        </w:rPr>
        <w:t xml:space="preserve">the At-RBP </w:t>
      </w:r>
      <w:r w:rsidR="00B47F24">
        <w:rPr>
          <w:rStyle w:val="text-with-line-breaks"/>
          <w:rFonts w:ascii="Times New Roman" w:eastAsia="Times New Roman" w:hAnsi="Times New Roman" w:cs="Times New Roman"/>
          <w:sz w:val="24"/>
          <w:szCs w:val="24"/>
        </w:rPr>
        <w:t xml:space="preserve">set </w:t>
      </w:r>
      <w:r w:rsidR="004B5D76">
        <w:rPr>
          <w:rStyle w:val="text-with-line-breaks"/>
          <w:rFonts w:ascii="Times New Roman" w:eastAsia="Times New Roman" w:hAnsi="Times New Roman" w:cs="Times New Roman"/>
          <w:sz w:val="24"/>
          <w:szCs w:val="24"/>
        </w:rPr>
        <w:t>have been implicated in t</w:t>
      </w:r>
      <w:r w:rsidR="00285263">
        <w:rPr>
          <w:rStyle w:val="text-with-line-breaks"/>
          <w:rFonts w:ascii="Times New Roman" w:eastAsia="Times New Roman" w:hAnsi="Times New Roman" w:cs="Times New Roman"/>
          <w:sz w:val="24"/>
          <w:szCs w:val="24"/>
        </w:rPr>
        <w:t>ranscriptional</w:t>
      </w:r>
      <w:r w:rsidR="00775395">
        <w:rPr>
          <w:rStyle w:val="text-with-line-breaks"/>
          <w:rFonts w:ascii="Times New Roman" w:eastAsia="Times New Roman" w:hAnsi="Times New Roman" w:cs="Times New Roman"/>
          <w:sz w:val="24"/>
          <w:szCs w:val="24"/>
        </w:rPr>
        <w:t xml:space="preserve"> control</w:t>
      </w:r>
      <w:r w:rsidR="004B5D76">
        <w:rPr>
          <w:rStyle w:val="text-with-line-breaks"/>
          <w:rFonts w:ascii="Times New Roman" w:eastAsia="Times New Roman" w:hAnsi="Times New Roman" w:cs="Times New Roman"/>
          <w:sz w:val="24"/>
          <w:szCs w:val="24"/>
        </w:rPr>
        <w:t>.</w:t>
      </w:r>
      <w:r>
        <w:rPr>
          <w:rStyle w:val="text-with-line-breaks"/>
          <w:rFonts w:ascii="Times New Roman" w:eastAsia="Times New Roman" w:hAnsi="Times New Roman" w:cs="Times New Roman"/>
          <w:sz w:val="24"/>
          <w:szCs w:val="24"/>
        </w:rPr>
        <w:t xml:space="preserve"> </w:t>
      </w:r>
      <w:r w:rsidR="004B5D76">
        <w:rPr>
          <w:rStyle w:val="text-with-line-breaks"/>
          <w:rFonts w:ascii="Times New Roman" w:eastAsia="Times New Roman" w:hAnsi="Times New Roman" w:cs="Times New Roman"/>
          <w:sz w:val="24"/>
          <w:szCs w:val="24"/>
        </w:rPr>
        <w:t xml:space="preserve">Firstly, </w:t>
      </w:r>
      <w:r w:rsidR="00194FDE">
        <w:rPr>
          <w:rStyle w:val="text-with-line-breaks"/>
          <w:rFonts w:ascii="Times New Roman" w:eastAsia="Times New Roman" w:hAnsi="Times New Roman" w:cs="Times New Roman"/>
          <w:sz w:val="24"/>
          <w:szCs w:val="24"/>
        </w:rPr>
        <w:t>PURA1 (</w:t>
      </w:r>
      <w:r w:rsidR="004B5D76" w:rsidRPr="004B7AD8">
        <w:rPr>
          <w:rFonts w:ascii="Times New Roman" w:hAnsi="Times New Roman" w:cs="Times New Roman"/>
          <w:sz w:val="24"/>
          <w:szCs w:val="24"/>
        </w:rPr>
        <w:t>PURIN-RICH ALPHA 1</w:t>
      </w:r>
      <w:r w:rsidR="004B5D76">
        <w:rPr>
          <w:rStyle w:val="text-with-line-breaks"/>
          <w:rFonts w:ascii="Times New Roman" w:eastAsia="Times New Roman" w:hAnsi="Times New Roman" w:cs="Times New Roman"/>
          <w:sz w:val="24"/>
          <w:szCs w:val="24"/>
        </w:rPr>
        <w:t>)</w:t>
      </w:r>
      <w:r w:rsidR="00194FDE">
        <w:rPr>
          <w:rStyle w:val="text-with-line-breaks"/>
          <w:rFonts w:ascii="Times New Roman" w:eastAsia="Times New Roman" w:hAnsi="Times New Roman" w:cs="Times New Roman"/>
          <w:sz w:val="24"/>
          <w:szCs w:val="24"/>
        </w:rPr>
        <w:t xml:space="preserve"> and </w:t>
      </w:r>
      <w:r w:rsidR="00194FDE" w:rsidRPr="004B7AD8">
        <w:rPr>
          <w:rFonts w:ascii="Times New Roman" w:hAnsi="Times New Roman" w:cs="Times New Roman"/>
          <w:sz w:val="24"/>
          <w:szCs w:val="24"/>
        </w:rPr>
        <w:t>AtNFXL1</w:t>
      </w:r>
      <w:r w:rsidR="00194FDE">
        <w:rPr>
          <w:rFonts w:ascii="Times New Roman" w:hAnsi="Times New Roman" w:cs="Times New Roman"/>
          <w:sz w:val="24"/>
          <w:szCs w:val="24"/>
        </w:rPr>
        <w:t xml:space="preserve"> are Arabidopsis homologs of known </w:t>
      </w:r>
      <w:r w:rsidR="00A57B0E">
        <w:rPr>
          <w:rFonts w:ascii="Times New Roman" w:hAnsi="Times New Roman" w:cs="Times New Roman"/>
          <w:sz w:val="24"/>
          <w:szCs w:val="24"/>
        </w:rPr>
        <w:t>h</w:t>
      </w:r>
      <w:r w:rsidR="00194FDE">
        <w:rPr>
          <w:rFonts w:ascii="Times New Roman" w:hAnsi="Times New Roman" w:cs="Times New Roman"/>
          <w:sz w:val="24"/>
          <w:szCs w:val="24"/>
        </w:rPr>
        <w:t xml:space="preserve">uman transcription factors (TFs). PURA1 </w:t>
      </w:r>
      <w:r w:rsidR="00203894">
        <w:rPr>
          <w:rFonts w:ascii="Times New Roman" w:hAnsi="Times New Roman" w:cs="Times New Roman"/>
          <w:sz w:val="24"/>
          <w:szCs w:val="24"/>
        </w:rPr>
        <w:t xml:space="preserve">has been shown </w:t>
      </w:r>
      <w:r w:rsidR="00194FDE">
        <w:rPr>
          <w:rFonts w:ascii="Times New Roman" w:hAnsi="Times New Roman" w:cs="Times New Roman"/>
          <w:sz w:val="24"/>
          <w:szCs w:val="24"/>
        </w:rPr>
        <w:t xml:space="preserve">to </w:t>
      </w:r>
      <w:r>
        <w:rPr>
          <w:rStyle w:val="text-with-line-breaks"/>
          <w:rFonts w:ascii="Times New Roman" w:eastAsia="Times New Roman" w:hAnsi="Times New Roman" w:cs="Times New Roman"/>
          <w:sz w:val="24"/>
          <w:szCs w:val="24"/>
        </w:rPr>
        <w:t>interact with the 5’ region of many Arabidopsis genes (</w:t>
      </w:r>
      <w:r w:rsidRPr="00845D31">
        <w:rPr>
          <w:rStyle w:val="text-with-line-breaks"/>
          <w:rFonts w:ascii="Times New Roman" w:eastAsia="Times New Roman" w:hAnsi="Times New Roman" w:cs="Times New Roman"/>
          <w:sz w:val="24"/>
          <w:szCs w:val="24"/>
        </w:rPr>
        <w:t>Tremousaygue</w:t>
      </w:r>
      <w:r>
        <w:rPr>
          <w:rStyle w:val="text-with-line-breaks"/>
          <w:rFonts w:ascii="Times New Roman" w:eastAsia="Times New Roman" w:hAnsi="Times New Roman" w:cs="Times New Roman"/>
          <w:sz w:val="24"/>
          <w:szCs w:val="24"/>
        </w:rPr>
        <w:t xml:space="preserve"> et al., 1999)</w:t>
      </w:r>
      <w:r w:rsidR="009F733B">
        <w:rPr>
          <w:rStyle w:val="text-with-line-breaks"/>
          <w:rFonts w:ascii="Times New Roman" w:eastAsia="Times New Roman" w:hAnsi="Times New Roman" w:cs="Times New Roman"/>
          <w:sz w:val="24"/>
          <w:szCs w:val="24"/>
        </w:rPr>
        <w:t xml:space="preserve"> and</w:t>
      </w:r>
      <w:r w:rsidR="00194FDE">
        <w:rPr>
          <w:rStyle w:val="text-with-line-breaks"/>
          <w:rFonts w:ascii="Times New Roman" w:eastAsia="Times New Roman" w:hAnsi="Times New Roman" w:cs="Times New Roman"/>
          <w:sz w:val="24"/>
          <w:szCs w:val="24"/>
        </w:rPr>
        <w:t xml:space="preserve"> </w:t>
      </w:r>
      <w:r w:rsidR="00194FDE" w:rsidRPr="00FB0992">
        <w:rPr>
          <w:rFonts w:ascii="Times New Roman" w:hAnsi="Times New Roman" w:cs="Times New Roman"/>
          <w:sz w:val="24"/>
          <w:szCs w:val="24"/>
        </w:rPr>
        <w:t>AtNFXL1</w:t>
      </w:r>
      <w:r w:rsidR="00194FDE">
        <w:rPr>
          <w:rFonts w:ascii="Times New Roman" w:hAnsi="Times New Roman" w:cs="Times New Roman"/>
          <w:sz w:val="24"/>
          <w:szCs w:val="24"/>
        </w:rPr>
        <w:t xml:space="preserve"> </w:t>
      </w:r>
      <w:r w:rsidR="009F733B">
        <w:rPr>
          <w:rFonts w:ascii="Times New Roman" w:hAnsi="Times New Roman" w:cs="Times New Roman"/>
          <w:sz w:val="24"/>
          <w:szCs w:val="24"/>
        </w:rPr>
        <w:t>is a NF-X1 type zinc finger</w:t>
      </w:r>
      <w:r w:rsidR="008F3D8D">
        <w:rPr>
          <w:rFonts w:ascii="Times New Roman" w:hAnsi="Times New Roman" w:cs="Times New Roman"/>
          <w:sz w:val="24"/>
          <w:szCs w:val="24"/>
        </w:rPr>
        <w:t xml:space="preserve"> protein. </w:t>
      </w:r>
      <w:r w:rsidR="00B47F24" w:rsidRPr="00CB7167">
        <w:rPr>
          <w:rFonts w:ascii="Times New Roman" w:hAnsi="Times New Roman" w:cs="Times New Roman"/>
          <w:sz w:val="24"/>
          <w:szCs w:val="24"/>
        </w:rPr>
        <w:t xml:space="preserve">Additionally, </w:t>
      </w:r>
      <w:r w:rsidR="00B47F24" w:rsidRPr="004B7AD8">
        <w:rPr>
          <w:rFonts w:ascii="Times New Roman" w:hAnsi="Times New Roman" w:cs="Times New Roman"/>
          <w:sz w:val="24"/>
          <w:szCs w:val="24"/>
        </w:rPr>
        <w:t>MULTIPROTEIN BRIDGING FACTOR 1A, a highly conserved transcriptional co-activator (Tsuda et al., 2004;</w:t>
      </w:r>
      <w:r w:rsidR="00E24F0E" w:rsidRPr="004B7AD8">
        <w:rPr>
          <w:rFonts w:ascii="Times New Roman" w:hAnsi="Times New Roman" w:cs="Times New Roman"/>
          <w:sz w:val="24"/>
          <w:szCs w:val="24"/>
        </w:rPr>
        <w:t>)</w:t>
      </w:r>
      <w:r w:rsidR="00A57B0E">
        <w:rPr>
          <w:rFonts w:ascii="Times New Roman" w:hAnsi="Times New Roman" w:cs="Times New Roman"/>
          <w:sz w:val="24"/>
          <w:szCs w:val="24"/>
        </w:rPr>
        <w:t>,</w:t>
      </w:r>
      <w:r w:rsidR="00E24F0E" w:rsidRPr="004B7AD8">
        <w:rPr>
          <w:rFonts w:ascii="Times New Roman" w:hAnsi="Times New Roman" w:cs="Times New Roman"/>
          <w:sz w:val="24"/>
          <w:szCs w:val="24"/>
        </w:rPr>
        <w:t xml:space="preserve"> </w:t>
      </w:r>
      <w:r w:rsidR="00B47F24" w:rsidRPr="004B7AD8">
        <w:rPr>
          <w:rFonts w:ascii="Times New Roman" w:hAnsi="Times New Roman" w:cs="Times New Roman"/>
          <w:sz w:val="24"/>
          <w:szCs w:val="24"/>
        </w:rPr>
        <w:t xml:space="preserve">is found in the At-RBP set </w:t>
      </w:r>
      <w:r w:rsidR="00A42BE3">
        <w:rPr>
          <w:rFonts w:ascii="Times New Roman" w:hAnsi="Times New Roman" w:cs="Times New Roman"/>
          <w:sz w:val="24"/>
          <w:szCs w:val="24"/>
        </w:rPr>
        <w:t xml:space="preserve">as well as </w:t>
      </w:r>
      <w:r w:rsidR="00E24F0E" w:rsidRPr="004B7AD8">
        <w:rPr>
          <w:rFonts w:ascii="Times New Roman" w:hAnsi="Times New Roman" w:cs="Times New Roman"/>
          <w:sz w:val="24"/>
          <w:szCs w:val="24"/>
        </w:rPr>
        <w:t>in human</w:t>
      </w:r>
      <w:r w:rsidR="00A57B0E">
        <w:rPr>
          <w:rFonts w:ascii="Times New Roman" w:hAnsi="Times New Roman" w:cs="Times New Roman"/>
          <w:sz w:val="24"/>
          <w:szCs w:val="24"/>
        </w:rPr>
        <w:t>, mouse</w:t>
      </w:r>
      <w:r w:rsidR="00E24F0E" w:rsidRPr="004B7AD8">
        <w:rPr>
          <w:rFonts w:ascii="Times New Roman" w:hAnsi="Times New Roman" w:cs="Times New Roman"/>
          <w:sz w:val="24"/>
          <w:szCs w:val="24"/>
        </w:rPr>
        <w:t xml:space="preserve"> and yeast interactomes (</w:t>
      </w:r>
      <w:r w:rsidR="00285263">
        <w:rPr>
          <w:rFonts w:ascii="Times New Roman" w:hAnsi="Times New Roman" w:cs="Times New Roman"/>
          <w:sz w:val="24"/>
          <w:szCs w:val="24"/>
        </w:rPr>
        <w:t>Suppleme</w:t>
      </w:r>
      <w:r w:rsidR="0064510E">
        <w:rPr>
          <w:rFonts w:ascii="Times New Roman" w:hAnsi="Times New Roman" w:cs="Times New Roman"/>
          <w:sz w:val="24"/>
          <w:szCs w:val="24"/>
        </w:rPr>
        <w:t>n</w:t>
      </w:r>
      <w:r w:rsidR="00285263">
        <w:rPr>
          <w:rFonts w:ascii="Times New Roman" w:hAnsi="Times New Roman" w:cs="Times New Roman"/>
          <w:sz w:val="24"/>
          <w:szCs w:val="24"/>
        </w:rPr>
        <w:t>tal Data Set 1</w:t>
      </w:r>
      <w:r w:rsidR="00E24F0E" w:rsidRPr="004B7AD8">
        <w:rPr>
          <w:rFonts w:ascii="Times New Roman" w:hAnsi="Times New Roman" w:cs="Times New Roman"/>
          <w:sz w:val="24"/>
          <w:szCs w:val="24"/>
        </w:rPr>
        <w:t xml:space="preserve">). </w:t>
      </w:r>
      <w:r w:rsidR="00C00673">
        <w:rPr>
          <w:rFonts w:ascii="Times New Roman" w:hAnsi="Times New Roman" w:cs="Times New Roman"/>
          <w:sz w:val="24"/>
          <w:szCs w:val="24"/>
        </w:rPr>
        <w:t xml:space="preserve"> </w:t>
      </w:r>
      <w:r w:rsidR="00203894">
        <w:rPr>
          <w:rFonts w:ascii="Times New Roman" w:hAnsi="Times New Roman" w:cs="Times New Roman"/>
          <w:sz w:val="24"/>
          <w:szCs w:val="24"/>
        </w:rPr>
        <w:t>A</w:t>
      </w:r>
      <w:r w:rsidR="00B47F24" w:rsidRPr="00C00673">
        <w:rPr>
          <w:rStyle w:val="text-with-line-breaks"/>
          <w:rFonts w:ascii="Times New Roman" w:eastAsia="Times New Roman" w:hAnsi="Times New Roman" w:cs="Times New Roman"/>
          <w:sz w:val="24"/>
          <w:szCs w:val="24"/>
        </w:rPr>
        <w:t xml:space="preserve"> number of</w:t>
      </w:r>
      <w:r w:rsidR="00B47F24">
        <w:rPr>
          <w:rStyle w:val="text-with-line-breaks"/>
          <w:rFonts w:ascii="Times New Roman" w:eastAsia="Times New Roman" w:hAnsi="Times New Roman" w:cs="Times New Roman"/>
          <w:sz w:val="24"/>
          <w:szCs w:val="24"/>
        </w:rPr>
        <w:t xml:space="preserve"> transcription factors (TFs) were previously identified in mammalian mRNA interactomes, for example, twenty TFs were found in mouse cardiomyocytes (Liao et al., 2016)</w:t>
      </w:r>
      <w:r w:rsidR="00C00673">
        <w:rPr>
          <w:rStyle w:val="text-with-line-breaks"/>
          <w:rFonts w:ascii="Times New Roman" w:eastAsia="Times New Roman" w:hAnsi="Times New Roman" w:cs="Times New Roman"/>
          <w:sz w:val="24"/>
          <w:szCs w:val="24"/>
        </w:rPr>
        <w:t>, set</w:t>
      </w:r>
      <w:r w:rsidR="00203894">
        <w:rPr>
          <w:rStyle w:val="text-with-line-breaks"/>
          <w:rFonts w:ascii="Times New Roman" w:eastAsia="Times New Roman" w:hAnsi="Times New Roman" w:cs="Times New Roman"/>
          <w:sz w:val="24"/>
          <w:szCs w:val="24"/>
        </w:rPr>
        <w:t>ting</w:t>
      </w:r>
      <w:r w:rsidR="00C00673">
        <w:rPr>
          <w:rStyle w:val="text-with-line-breaks"/>
          <w:rFonts w:ascii="Times New Roman" w:eastAsia="Times New Roman" w:hAnsi="Times New Roman" w:cs="Times New Roman"/>
          <w:sz w:val="24"/>
          <w:szCs w:val="24"/>
        </w:rPr>
        <w:t xml:space="preserve"> up intriguing possibilities of RNA-binding being involved in the regulation of transcription</w:t>
      </w:r>
      <w:r w:rsidR="00B47F24">
        <w:rPr>
          <w:rStyle w:val="text-with-line-breaks"/>
          <w:rFonts w:ascii="Times New Roman" w:eastAsia="Times New Roman" w:hAnsi="Times New Roman" w:cs="Times New Roman"/>
          <w:sz w:val="24"/>
          <w:szCs w:val="24"/>
        </w:rPr>
        <w:t>.</w:t>
      </w:r>
    </w:p>
    <w:p w14:paraId="06E51437" w14:textId="77777777" w:rsidR="00FF6DDE" w:rsidRDefault="00FF6DDE" w:rsidP="00390A5C">
      <w:pPr>
        <w:spacing w:line="480" w:lineRule="auto"/>
        <w:rPr>
          <w:rFonts w:ascii="Times New Roman" w:hAnsi="Times New Roman" w:cs="Times New Roman"/>
          <w:sz w:val="24"/>
          <w:szCs w:val="24"/>
        </w:rPr>
      </w:pPr>
    </w:p>
    <w:p w14:paraId="337DBFB5" w14:textId="41C2C297" w:rsidR="00F111F1" w:rsidRDefault="000D65E3" w:rsidP="00A14E5F">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also captured several </w:t>
      </w:r>
      <w:r w:rsidR="000C491D">
        <w:rPr>
          <w:rFonts w:ascii="Times New Roman" w:hAnsi="Times New Roman" w:cs="Times New Roman"/>
          <w:sz w:val="24"/>
          <w:szCs w:val="24"/>
        </w:rPr>
        <w:t>stress- responsive</w:t>
      </w:r>
      <w:r w:rsidR="00886278">
        <w:rPr>
          <w:rFonts w:ascii="Times New Roman" w:hAnsi="Times New Roman" w:cs="Times New Roman"/>
          <w:sz w:val="24"/>
          <w:szCs w:val="24"/>
        </w:rPr>
        <w:t xml:space="preserve"> </w:t>
      </w:r>
      <w:r>
        <w:rPr>
          <w:rFonts w:ascii="Times New Roman" w:hAnsi="Times New Roman" w:cs="Times New Roman"/>
          <w:sz w:val="24"/>
          <w:szCs w:val="24"/>
        </w:rPr>
        <w:t>proteins that</w:t>
      </w:r>
      <w:r w:rsidR="00886278">
        <w:rPr>
          <w:rFonts w:ascii="Times New Roman" w:hAnsi="Times New Roman" w:cs="Times New Roman"/>
          <w:sz w:val="24"/>
          <w:szCs w:val="24"/>
        </w:rPr>
        <w:t xml:space="preserve"> </w:t>
      </w:r>
      <w:r w:rsidR="00B76DE6">
        <w:rPr>
          <w:rFonts w:ascii="Times New Roman" w:hAnsi="Times New Roman" w:cs="Times New Roman"/>
          <w:sz w:val="24"/>
          <w:szCs w:val="24"/>
        </w:rPr>
        <w:t xml:space="preserve">have no </w:t>
      </w:r>
      <w:r w:rsidR="00886278">
        <w:rPr>
          <w:rFonts w:ascii="Times New Roman" w:hAnsi="Times New Roman" w:cs="Times New Roman"/>
          <w:sz w:val="24"/>
          <w:szCs w:val="24"/>
        </w:rPr>
        <w:t xml:space="preserve">RNA related </w:t>
      </w:r>
      <w:r w:rsidR="00B76DE6">
        <w:rPr>
          <w:rFonts w:ascii="Times New Roman" w:hAnsi="Times New Roman" w:cs="Times New Roman"/>
          <w:sz w:val="24"/>
          <w:szCs w:val="24"/>
        </w:rPr>
        <w:t xml:space="preserve">GO </w:t>
      </w:r>
      <w:r w:rsidR="00886278">
        <w:rPr>
          <w:rFonts w:ascii="Times New Roman" w:hAnsi="Times New Roman" w:cs="Times New Roman"/>
          <w:sz w:val="24"/>
          <w:szCs w:val="24"/>
        </w:rPr>
        <w:t>annotations</w:t>
      </w:r>
      <w:r w:rsidR="00B76DE6">
        <w:rPr>
          <w:rFonts w:ascii="Times New Roman" w:hAnsi="Times New Roman" w:cs="Times New Roman"/>
          <w:sz w:val="24"/>
          <w:szCs w:val="24"/>
        </w:rPr>
        <w:t>,</w:t>
      </w:r>
      <w:r w:rsidR="00DF4DF6">
        <w:rPr>
          <w:rFonts w:ascii="Times New Roman" w:hAnsi="Times New Roman" w:cs="Times New Roman"/>
          <w:sz w:val="24"/>
          <w:szCs w:val="24"/>
        </w:rPr>
        <w:t xml:space="preserve"> </w:t>
      </w:r>
      <w:r w:rsidR="00A42BE3">
        <w:rPr>
          <w:rFonts w:ascii="Times New Roman" w:hAnsi="Times New Roman" w:cs="Times New Roman"/>
          <w:sz w:val="24"/>
          <w:szCs w:val="24"/>
        </w:rPr>
        <w:t>such as</w:t>
      </w:r>
      <w:r w:rsidR="00B76DE6">
        <w:rPr>
          <w:rFonts w:ascii="Times New Roman" w:hAnsi="Times New Roman" w:cs="Times New Roman"/>
          <w:sz w:val="24"/>
          <w:szCs w:val="24"/>
        </w:rPr>
        <w:t xml:space="preserve"> HEAT SHOCK PROTEIN 90.2 (HSP90.2; </w:t>
      </w:r>
      <w:r w:rsidR="00B76DE6" w:rsidRPr="006759DA">
        <w:rPr>
          <w:rFonts w:ascii="Times New Roman" w:hAnsi="Times New Roman" w:cs="Times New Roman"/>
          <w:sz w:val="24"/>
          <w:szCs w:val="24"/>
        </w:rPr>
        <w:t>AT5G56030)</w:t>
      </w:r>
      <w:r w:rsidR="00A42BE3">
        <w:rPr>
          <w:rFonts w:ascii="Times New Roman" w:hAnsi="Times New Roman" w:cs="Times New Roman"/>
          <w:sz w:val="24"/>
          <w:szCs w:val="24"/>
        </w:rPr>
        <w:t>, which</w:t>
      </w:r>
      <w:r w:rsidR="007B31FC">
        <w:rPr>
          <w:rFonts w:ascii="Times New Roman" w:hAnsi="Times New Roman" w:cs="Times New Roman"/>
          <w:sz w:val="24"/>
          <w:szCs w:val="24"/>
        </w:rPr>
        <w:t xml:space="preserve"> was identified in </w:t>
      </w:r>
      <w:r w:rsidR="00701CF0">
        <w:rPr>
          <w:rFonts w:ascii="Times New Roman" w:hAnsi="Times New Roman" w:cs="Times New Roman"/>
          <w:sz w:val="24"/>
          <w:szCs w:val="24"/>
        </w:rPr>
        <w:t xml:space="preserve">the </w:t>
      </w:r>
      <w:r w:rsidR="007B31FC">
        <w:rPr>
          <w:rFonts w:ascii="Times New Roman" w:hAnsi="Times New Roman" w:cs="Times New Roman"/>
          <w:sz w:val="24"/>
          <w:szCs w:val="24"/>
        </w:rPr>
        <w:t>At-RBPs</w:t>
      </w:r>
      <w:r w:rsidR="00461EB3">
        <w:rPr>
          <w:rFonts w:ascii="Times New Roman" w:hAnsi="Times New Roman" w:cs="Times New Roman"/>
          <w:sz w:val="24"/>
          <w:szCs w:val="24"/>
        </w:rPr>
        <w:t>,</w:t>
      </w:r>
      <w:r w:rsidR="007B31FC">
        <w:rPr>
          <w:rFonts w:ascii="Times New Roman" w:hAnsi="Times New Roman" w:cs="Times New Roman"/>
          <w:sz w:val="24"/>
          <w:szCs w:val="24"/>
        </w:rPr>
        <w:t xml:space="preserve"> and HSP70.1 and HSP40</w:t>
      </w:r>
      <w:r w:rsidR="00A42BE3">
        <w:rPr>
          <w:rFonts w:ascii="Times New Roman" w:hAnsi="Times New Roman" w:cs="Times New Roman"/>
          <w:sz w:val="24"/>
          <w:szCs w:val="24"/>
        </w:rPr>
        <w:t>, which was found</w:t>
      </w:r>
      <w:r w:rsidR="007B31FC">
        <w:rPr>
          <w:rFonts w:ascii="Times New Roman" w:hAnsi="Times New Roman" w:cs="Times New Roman"/>
          <w:sz w:val="24"/>
          <w:szCs w:val="24"/>
        </w:rPr>
        <w:t xml:space="preserve"> in the candidate At-RBPs</w:t>
      </w:r>
      <w:r w:rsidR="00B27478">
        <w:rPr>
          <w:rFonts w:ascii="Times New Roman" w:hAnsi="Times New Roman" w:cs="Times New Roman"/>
          <w:sz w:val="24"/>
          <w:szCs w:val="24"/>
        </w:rPr>
        <w:t xml:space="preserve"> (Figure 5D</w:t>
      </w:r>
      <w:r w:rsidR="00E6542C">
        <w:rPr>
          <w:rFonts w:ascii="Times New Roman" w:hAnsi="Times New Roman" w:cs="Times New Roman"/>
          <w:sz w:val="24"/>
          <w:szCs w:val="24"/>
        </w:rPr>
        <w:t>)</w:t>
      </w:r>
      <w:r w:rsidR="007B31FC">
        <w:rPr>
          <w:rFonts w:ascii="Times New Roman" w:hAnsi="Times New Roman" w:cs="Times New Roman"/>
          <w:sz w:val="24"/>
          <w:szCs w:val="24"/>
        </w:rPr>
        <w:t xml:space="preserve">. These proteins are </w:t>
      </w:r>
      <w:r w:rsidR="00B76DE6">
        <w:rPr>
          <w:rFonts w:ascii="Times New Roman" w:hAnsi="Times New Roman" w:cs="Times New Roman"/>
          <w:sz w:val="24"/>
          <w:szCs w:val="24"/>
        </w:rPr>
        <w:t>highly conserved molecular chaperone</w:t>
      </w:r>
      <w:r w:rsidR="007B31FC">
        <w:rPr>
          <w:rFonts w:ascii="Times New Roman" w:hAnsi="Times New Roman" w:cs="Times New Roman"/>
          <w:sz w:val="24"/>
          <w:szCs w:val="24"/>
        </w:rPr>
        <w:t>s</w:t>
      </w:r>
      <w:r w:rsidR="00B76DE6">
        <w:rPr>
          <w:rFonts w:ascii="Times New Roman" w:hAnsi="Times New Roman" w:cs="Times New Roman"/>
          <w:sz w:val="24"/>
          <w:szCs w:val="24"/>
        </w:rPr>
        <w:t xml:space="preserve"> involved in protein folding, stability and activation</w:t>
      </w:r>
      <w:r w:rsidR="0076315C">
        <w:rPr>
          <w:rFonts w:ascii="Times New Roman" w:hAnsi="Times New Roman" w:cs="Times New Roman"/>
          <w:sz w:val="24"/>
          <w:szCs w:val="24"/>
        </w:rPr>
        <w:t xml:space="preserve"> </w:t>
      </w:r>
      <w:r w:rsidR="00B76DE6">
        <w:rPr>
          <w:rFonts w:ascii="Times New Roman" w:hAnsi="Times New Roman" w:cs="Times New Roman"/>
          <w:sz w:val="24"/>
          <w:szCs w:val="24"/>
        </w:rPr>
        <w:t>(</w:t>
      </w:r>
      <w:r w:rsidR="00586230">
        <w:rPr>
          <w:rFonts w:ascii="Times New Roman" w:hAnsi="Times New Roman" w:cs="Times New Roman"/>
          <w:sz w:val="24"/>
          <w:szCs w:val="24"/>
        </w:rPr>
        <w:t>Wang et al., 2004</w:t>
      </w:r>
      <w:r w:rsidR="00B76DE6">
        <w:rPr>
          <w:rFonts w:ascii="Times New Roman" w:hAnsi="Times New Roman" w:cs="Times New Roman"/>
          <w:sz w:val="24"/>
          <w:szCs w:val="24"/>
        </w:rPr>
        <w:t>)</w:t>
      </w:r>
      <w:r w:rsidR="0076315C">
        <w:rPr>
          <w:rFonts w:ascii="Times New Roman" w:hAnsi="Times New Roman" w:cs="Times New Roman"/>
          <w:sz w:val="24"/>
          <w:szCs w:val="24"/>
        </w:rPr>
        <w:t>. RNA-binding role</w:t>
      </w:r>
      <w:r w:rsidR="00B864C0">
        <w:rPr>
          <w:rFonts w:ascii="Times New Roman" w:hAnsi="Times New Roman" w:cs="Times New Roman"/>
          <w:sz w:val="24"/>
          <w:szCs w:val="24"/>
        </w:rPr>
        <w:t xml:space="preserve">s are </w:t>
      </w:r>
      <w:r w:rsidR="0076315C">
        <w:rPr>
          <w:rFonts w:ascii="Times New Roman" w:hAnsi="Times New Roman" w:cs="Times New Roman"/>
          <w:sz w:val="24"/>
          <w:szCs w:val="24"/>
        </w:rPr>
        <w:t xml:space="preserve">not unprecedented </w:t>
      </w:r>
      <w:r w:rsidR="00B864C0">
        <w:rPr>
          <w:rFonts w:ascii="Times New Roman" w:hAnsi="Times New Roman" w:cs="Times New Roman"/>
          <w:sz w:val="24"/>
          <w:szCs w:val="24"/>
        </w:rPr>
        <w:t xml:space="preserve">for HSPs </w:t>
      </w:r>
      <w:r w:rsidR="0076315C">
        <w:rPr>
          <w:rFonts w:ascii="Times New Roman" w:hAnsi="Times New Roman" w:cs="Times New Roman"/>
          <w:sz w:val="24"/>
          <w:szCs w:val="24"/>
        </w:rPr>
        <w:t>as</w:t>
      </w:r>
      <w:r w:rsidR="00B864C0">
        <w:rPr>
          <w:rFonts w:ascii="Times New Roman" w:hAnsi="Times New Roman" w:cs="Times New Roman"/>
          <w:sz w:val="24"/>
          <w:szCs w:val="24"/>
        </w:rPr>
        <w:t xml:space="preserve"> mammalian HSP70</w:t>
      </w:r>
      <w:r w:rsidR="00701CF0">
        <w:rPr>
          <w:rFonts w:ascii="Times New Roman" w:hAnsi="Times New Roman" w:cs="Times New Roman"/>
          <w:sz w:val="24"/>
          <w:szCs w:val="24"/>
        </w:rPr>
        <w:t xml:space="preserve"> is able to bind to the 3’UTR of labile mRNAs (Henics et al., 1999) and</w:t>
      </w:r>
      <w:r w:rsidR="0076315C">
        <w:rPr>
          <w:rFonts w:ascii="Times New Roman" w:hAnsi="Times New Roman" w:cs="Times New Roman"/>
          <w:sz w:val="24"/>
          <w:szCs w:val="24"/>
        </w:rPr>
        <w:t xml:space="preserve"> NbHSP90 of</w:t>
      </w:r>
      <w:r w:rsidR="00B76DE6">
        <w:rPr>
          <w:rFonts w:ascii="Times New Roman" w:hAnsi="Times New Roman" w:cs="Times New Roman"/>
          <w:sz w:val="24"/>
          <w:szCs w:val="24"/>
        </w:rPr>
        <w:t xml:space="preserve"> </w:t>
      </w:r>
      <w:r w:rsidR="00B76DE6" w:rsidRPr="009E4B97">
        <w:rPr>
          <w:rFonts w:ascii="Times New Roman" w:hAnsi="Times New Roman" w:cs="Times New Roman"/>
          <w:i/>
          <w:sz w:val="24"/>
          <w:szCs w:val="24"/>
        </w:rPr>
        <w:t>Nicotiana bethamiana</w:t>
      </w:r>
      <w:r w:rsidR="00B76DE6">
        <w:rPr>
          <w:rFonts w:ascii="Times New Roman" w:hAnsi="Times New Roman" w:cs="Times New Roman"/>
          <w:sz w:val="24"/>
          <w:szCs w:val="24"/>
        </w:rPr>
        <w:t xml:space="preserve"> </w:t>
      </w:r>
      <w:r w:rsidR="00547389">
        <w:rPr>
          <w:rFonts w:ascii="Times New Roman" w:hAnsi="Times New Roman" w:cs="Times New Roman"/>
          <w:sz w:val="24"/>
          <w:szCs w:val="24"/>
        </w:rPr>
        <w:t xml:space="preserve"> </w:t>
      </w:r>
      <w:r w:rsidR="0076315C">
        <w:rPr>
          <w:rFonts w:ascii="Times New Roman" w:hAnsi="Times New Roman" w:cs="Times New Roman"/>
          <w:sz w:val="24"/>
          <w:szCs w:val="24"/>
        </w:rPr>
        <w:t>can</w:t>
      </w:r>
      <w:r w:rsidR="00B76DE6">
        <w:rPr>
          <w:rFonts w:ascii="Times New Roman" w:hAnsi="Times New Roman" w:cs="Times New Roman"/>
          <w:sz w:val="24"/>
          <w:szCs w:val="24"/>
        </w:rPr>
        <w:t xml:space="preserve"> </w:t>
      </w:r>
      <w:r w:rsidR="00701CF0">
        <w:rPr>
          <w:rFonts w:ascii="Times New Roman" w:hAnsi="Times New Roman" w:cs="Times New Roman"/>
          <w:sz w:val="24"/>
          <w:szCs w:val="24"/>
        </w:rPr>
        <w:t xml:space="preserve">interact with </w:t>
      </w:r>
      <w:r w:rsidR="00B76DE6" w:rsidRPr="009E4B97">
        <w:rPr>
          <w:rFonts w:ascii="Times New Roman" w:hAnsi="Times New Roman" w:cs="Times New Roman"/>
          <w:i/>
          <w:sz w:val="24"/>
          <w:szCs w:val="24"/>
        </w:rPr>
        <w:t>Bamboo mosaic virus</w:t>
      </w:r>
      <w:r w:rsidR="00B76DE6">
        <w:rPr>
          <w:rFonts w:ascii="Times New Roman" w:hAnsi="Times New Roman" w:cs="Times New Roman"/>
          <w:sz w:val="24"/>
          <w:szCs w:val="24"/>
        </w:rPr>
        <w:t xml:space="preserve"> genomic RNA enhancing its replication (Huang et al., 2012). </w:t>
      </w:r>
      <w:r w:rsidR="0076315C">
        <w:rPr>
          <w:rFonts w:ascii="Times New Roman" w:hAnsi="Times New Roman" w:cs="Times New Roman"/>
          <w:sz w:val="24"/>
          <w:szCs w:val="24"/>
        </w:rPr>
        <w:t xml:space="preserve">Moreover, </w:t>
      </w:r>
      <w:r w:rsidR="00B76DE6">
        <w:rPr>
          <w:rFonts w:ascii="Times New Roman" w:hAnsi="Times New Roman" w:cs="Times New Roman"/>
          <w:sz w:val="24"/>
          <w:szCs w:val="24"/>
        </w:rPr>
        <w:t xml:space="preserve">HSP90 </w:t>
      </w:r>
      <w:r w:rsidR="0076315C">
        <w:rPr>
          <w:rFonts w:ascii="Times New Roman" w:hAnsi="Times New Roman" w:cs="Times New Roman"/>
          <w:sz w:val="24"/>
          <w:szCs w:val="24"/>
        </w:rPr>
        <w:lastRenderedPageBreak/>
        <w:t>is</w:t>
      </w:r>
      <w:r w:rsidR="00B76DE6">
        <w:rPr>
          <w:rFonts w:ascii="Times New Roman" w:hAnsi="Times New Roman" w:cs="Times New Roman"/>
          <w:sz w:val="24"/>
          <w:szCs w:val="24"/>
        </w:rPr>
        <w:t xml:space="preserve"> involved in RNA interference in human and yeast (Wang et al., 2013)</w:t>
      </w:r>
      <w:r w:rsidR="00F111F1">
        <w:rPr>
          <w:rFonts w:ascii="Times New Roman" w:hAnsi="Times New Roman" w:cs="Times New Roman"/>
          <w:sz w:val="24"/>
          <w:szCs w:val="24"/>
        </w:rPr>
        <w:t xml:space="preserve"> and has been captured in </w:t>
      </w:r>
      <w:r w:rsidR="00701CF0">
        <w:rPr>
          <w:rFonts w:ascii="Times New Roman" w:hAnsi="Times New Roman" w:cs="Times New Roman"/>
          <w:sz w:val="24"/>
          <w:szCs w:val="24"/>
        </w:rPr>
        <w:t xml:space="preserve">human, </w:t>
      </w:r>
      <w:r w:rsidR="00F111F1">
        <w:rPr>
          <w:rFonts w:ascii="Times New Roman" w:hAnsi="Times New Roman" w:cs="Times New Roman"/>
          <w:sz w:val="24"/>
          <w:szCs w:val="24"/>
        </w:rPr>
        <w:t>animal and yeast interactomes. Therefore, this protein is possibly a conserved RBP,</w:t>
      </w:r>
      <w:r w:rsidR="00B76DE6">
        <w:rPr>
          <w:rFonts w:ascii="Times New Roman" w:hAnsi="Times New Roman" w:cs="Times New Roman"/>
          <w:sz w:val="24"/>
          <w:szCs w:val="24"/>
        </w:rPr>
        <w:t xml:space="preserve"> </w:t>
      </w:r>
      <w:r w:rsidR="0076315C">
        <w:rPr>
          <w:rFonts w:ascii="Times New Roman" w:hAnsi="Times New Roman" w:cs="Times New Roman"/>
          <w:sz w:val="24"/>
          <w:szCs w:val="24"/>
        </w:rPr>
        <w:t xml:space="preserve">although a direct </w:t>
      </w:r>
      <w:r w:rsidR="00B76DE6">
        <w:rPr>
          <w:rFonts w:ascii="Times New Roman" w:hAnsi="Times New Roman" w:cs="Times New Roman"/>
          <w:sz w:val="24"/>
          <w:szCs w:val="24"/>
        </w:rPr>
        <w:t xml:space="preserve">RNA-binding function remains to be determined. </w:t>
      </w:r>
    </w:p>
    <w:p w14:paraId="018B7A1B" w14:textId="6E479266" w:rsidR="00DD131F" w:rsidRDefault="00DD131F" w:rsidP="00A14E5F">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example is Annexin 4 (ANN4), which </w:t>
      </w:r>
      <w:r w:rsidR="008173C4">
        <w:rPr>
          <w:rFonts w:ascii="Times New Roman" w:hAnsi="Times New Roman" w:cs="Times New Roman"/>
          <w:sz w:val="24"/>
          <w:szCs w:val="24"/>
        </w:rPr>
        <w:t>is a member of a multigene family of Ca</w:t>
      </w:r>
      <w:r w:rsidR="008173C4" w:rsidRPr="004B7AD8">
        <w:rPr>
          <w:rFonts w:ascii="Times New Roman" w:hAnsi="Times New Roman" w:cs="Times New Roman"/>
          <w:sz w:val="24"/>
          <w:szCs w:val="24"/>
          <w:vertAlign w:val="superscript"/>
        </w:rPr>
        <w:t>2+</w:t>
      </w:r>
      <w:r w:rsidR="008173C4">
        <w:rPr>
          <w:rFonts w:ascii="Times New Roman" w:hAnsi="Times New Roman" w:cs="Times New Roman"/>
          <w:sz w:val="24"/>
          <w:szCs w:val="24"/>
        </w:rPr>
        <w:t>-dependent membrane-binding proteins</w:t>
      </w:r>
      <w:r w:rsidR="009E4026">
        <w:rPr>
          <w:rFonts w:ascii="Times New Roman" w:hAnsi="Times New Roman" w:cs="Times New Roman"/>
          <w:sz w:val="24"/>
          <w:szCs w:val="24"/>
        </w:rPr>
        <w:t xml:space="preserve"> (</w:t>
      </w:r>
      <w:r w:rsidR="00B459F2">
        <w:rPr>
          <w:rFonts w:ascii="Times New Roman" w:hAnsi="Times New Roman" w:cs="Times New Roman"/>
          <w:sz w:val="24"/>
          <w:szCs w:val="24"/>
        </w:rPr>
        <w:t xml:space="preserve">Loahavisit and Davies, 2011; </w:t>
      </w:r>
      <w:r w:rsidR="009E4026">
        <w:rPr>
          <w:rFonts w:ascii="Times New Roman" w:hAnsi="Times New Roman" w:cs="Times New Roman"/>
          <w:sz w:val="24"/>
          <w:szCs w:val="24"/>
        </w:rPr>
        <w:t>Figure 5</w:t>
      </w:r>
      <w:r w:rsidR="00B27478">
        <w:rPr>
          <w:rFonts w:ascii="Times New Roman" w:hAnsi="Times New Roman" w:cs="Times New Roman"/>
          <w:sz w:val="24"/>
          <w:szCs w:val="24"/>
        </w:rPr>
        <w:t>D; Supplemental Table 2</w:t>
      </w:r>
      <w:r w:rsidR="009E4026">
        <w:rPr>
          <w:rFonts w:ascii="Times New Roman" w:hAnsi="Times New Roman" w:cs="Times New Roman"/>
          <w:sz w:val="24"/>
          <w:szCs w:val="24"/>
        </w:rPr>
        <w:t>)</w:t>
      </w:r>
      <w:r w:rsidR="008173C4">
        <w:rPr>
          <w:rFonts w:ascii="Times New Roman" w:hAnsi="Times New Roman" w:cs="Times New Roman"/>
          <w:sz w:val="24"/>
          <w:szCs w:val="24"/>
        </w:rPr>
        <w:t>. ANN4 is involved in osmotic stress and ABA signalling in a Ca</w:t>
      </w:r>
      <w:r w:rsidR="008173C4" w:rsidRPr="004B7AD8">
        <w:rPr>
          <w:rFonts w:ascii="Times New Roman" w:hAnsi="Times New Roman" w:cs="Times New Roman"/>
          <w:sz w:val="24"/>
          <w:szCs w:val="24"/>
          <w:vertAlign w:val="superscript"/>
        </w:rPr>
        <w:t xml:space="preserve">2+ </w:t>
      </w:r>
      <w:r w:rsidR="008173C4">
        <w:rPr>
          <w:rFonts w:ascii="Times New Roman" w:hAnsi="Times New Roman" w:cs="Times New Roman"/>
          <w:sz w:val="24"/>
          <w:szCs w:val="24"/>
        </w:rPr>
        <w:t xml:space="preserve">dependent manner (Lee et al., 2004), but has no prior association with RNA-binding. </w:t>
      </w:r>
      <w:r w:rsidR="006C0A0C">
        <w:rPr>
          <w:rFonts w:ascii="Times New Roman" w:hAnsi="Times New Roman" w:cs="Times New Roman"/>
          <w:sz w:val="24"/>
          <w:szCs w:val="24"/>
        </w:rPr>
        <w:t>ECT1 and ECT2 have also been implicated in Ca</w:t>
      </w:r>
      <w:r w:rsidR="006C0A0C" w:rsidRPr="004B7AD8">
        <w:rPr>
          <w:rFonts w:ascii="Times New Roman" w:hAnsi="Times New Roman" w:cs="Times New Roman"/>
          <w:sz w:val="24"/>
          <w:szCs w:val="24"/>
          <w:vertAlign w:val="superscript"/>
        </w:rPr>
        <w:t>2+</w:t>
      </w:r>
      <w:r w:rsidR="006C0A0C">
        <w:rPr>
          <w:rFonts w:ascii="Times New Roman" w:hAnsi="Times New Roman" w:cs="Times New Roman"/>
          <w:sz w:val="24"/>
          <w:szCs w:val="24"/>
        </w:rPr>
        <w:t xml:space="preserve"> signalling,</w:t>
      </w:r>
      <w:r w:rsidR="00AD244C">
        <w:rPr>
          <w:rFonts w:ascii="Times New Roman" w:hAnsi="Times New Roman" w:cs="Times New Roman"/>
          <w:sz w:val="24"/>
          <w:szCs w:val="24"/>
        </w:rPr>
        <w:t xml:space="preserve"> where</w:t>
      </w:r>
      <w:r w:rsidR="006C0A0C">
        <w:rPr>
          <w:rFonts w:ascii="Times New Roman" w:hAnsi="Times New Roman" w:cs="Times New Roman"/>
          <w:sz w:val="24"/>
          <w:szCs w:val="24"/>
        </w:rPr>
        <w:t xml:space="preserve"> they were shown to interact with Calcineurin B-Like-Interacting Protein Kinase 1 (CIPK1), the primary target of the Ca</w:t>
      </w:r>
      <w:r w:rsidR="006C0A0C" w:rsidRPr="004B7AD8">
        <w:rPr>
          <w:rFonts w:ascii="Times New Roman" w:hAnsi="Times New Roman" w:cs="Times New Roman"/>
          <w:sz w:val="24"/>
          <w:szCs w:val="24"/>
          <w:vertAlign w:val="superscript"/>
        </w:rPr>
        <w:t>2+</w:t>
      </w:r>
      <w:r w:rsidR="006C0A0C">
        <w:rPr>
          <w:rFonts w:ascii="Times New Roman" w:hAnsi="Times New Roman" w:cs="Times New Roman"/>
          <w:sz w:val="24"/>
          <w:szCs w:val="24"/>
        </w:rPr>
        <w:t xml:space="preserve"> sensor Calcineurin B-Like 1 (CBL1) (OK et al., 2005). </w:t>
      </w:r>
      <w:r w:rsidR="00540E74">
        <w:rPr>
          <w:rFonts w:ascii="Times New Roman" w:hAnsi="Times New Roman" w:cs="Times New Roman"/>
          <w:sz w:val="24"/>
          <w:szCs w:val="24"/>
        </w:rPr>
        <w:t xml:space="preserve">Furthermore, the </w:t>
      </w:r>
      <w:r w:rsidR="000E6CEF">
        <w:rPr>
          <w:rFonts w:ascii="Times New Roman" w:hAnsi="Times New Roman" w:cs="Times New Roman"/>
          <w:sz w:val="24"/>
          <w:szCs w:val="24"/>
        </w:rPr>
        <w:t xml:space="preserve">RNA-binding </w:t>
      </w:r>
      <w:r w:rsidR="00540E74">
        <w:rPr>
          <w:rFonts w:ascii="Times New Roman" w:hAnsi="Times New Roman" w:cs="Times New Roman"/>
          <w:sz w:val="24"/>
          <w:szCs w:val="24"/>
        </w:rPr>
        <w:t>activity of CPSF30 is affected by the Ca</w:t>
      </w:r>
      <w:r w:rsidR="00540E74" w:rsidRPr="004B7AD8">
        <w:rPr>
          <w:rFonts w:ascii="Times New Roman" w:hAnsi="Times New Roman" w:cs="Times New Roman"/>
          <w:sz w:val="24"/>
          <w:szCs w:val="24"/>
          <w:vertAlign w:val="superscript"/>
        </w:rPr>
        <w:t>2+</w:t>
      </w:r>
      <w:r w:rsidR="00540E74">
        <w:rPr>
          <w:rFonts w:ascii="Times New Roman" w:hAnsi="Times New Roman" w:cs="Times New Roman"/>
          <w:sz w:val="24"/>
          <w:szCs w:val="24"/>
        </w:rPr>
        <w:t>-binding protein calmodulin</w:t>
      </w:r>
      <w:r w:rsidR="008173C4">
        <w:rPr>
          <w:rFonts w:ascii="Times New Roman" w:hAnsi="Times New Roman" w:cs="Times New Roman"/>
          <w:sz w:val="24"/>
          <w:szCs w:val="24"/>
        </w:rPr>
        <w:t xml:space="preserve"> </w:t>
      </w:r>
      <w:r w:rsidR="00540E74">
        <w:rPr>
          <w:rFonts w:ascii="Times New Roman" w:hAnsi="Times New Roman" w:cs="Times New Roman"/>
          <w:sz w:val="24"/>
          <w:szCs w:val="24"/>
        </w:rPr>
        <w:t>(</w:t>
      </w:r>
      <w:r w:rsidR="000E6CEF">
        <w:rPr>
          <w:rFonts w:ascii="Times New Roman" w:hAnsi="Times New Roman" w:cs="Times New Roman"/>
          <w:sz w:val="24"/>
          <w:szCs w:val="24"/>
        </w:rPr>
        <w:t>Delaney et al., 2006</w:t>
      </w:r>
      <w:r w:rsidR="00540E74">
        <w:rPr>
          <w:rFonts w:ascii="Times New Roman" w:hAnsi="Times New Roman" w:cs="Times New Roman"/>
          <w:sz w:val="24"/>
          <w:szCs w:val="24"/>
        </w:rPr>
        <w:t xml:space="preserve">). </w:t>
      </w:r>
      <w:r w:rsidR="00820024">
        <w:rPr>
          <w:rFonts w:ascii="Times New Roman" w:hAnsi="Times New Roman" w:cs="Times New Roman"/>
          <w:sz w:val="24"/>
          <w:szCs w:val="24"/>
        </w:rPr>
        <w:t>These findings suggest that</w:t>
      </w:r>
      <w:r w:rsidR="00540E74">
        <w:rPr>
          <w:rFonts w:ascii="Times New Roman" w:hAnsi="Times New Roman" w:cs="Times New Roman"/>
          <w:sz w:val="24"/>
          <w:szCs w:val="24"/>
        </w:rPr>
        <w:t xml:space="preserve"> there might be a link between Ca</w:t>
      </w:r>
      <w:r w:rsidR="00540E74" w:rsidRPr="004B7AD8">
        <w:rPr>
          <w:rFonts w:ascii="Times New Roman" w:hAnsi="Times New Roman" w:cs="Times New Roman"/>
          <w:sz w:val="24"/>
          <w:szCs w:val="24"/>
          <w:vertAlign w:val="superscript"/>
        </w:rPr>
        <w:t>2+</w:t>
      </w:r>
      <w:r w:rsidR="00540E74">
        <w:rPr>
          <w:rFonts w:ascii="Times New Roman" w:hAnsi="Times New Roman" w:cs="Times New Roman"/>
          <w:sz w:val="24"/>
          <w:szCs w:val="24"/>
        </w:rPr>
        <w:t xml:space="preserve"> signalling pathways </w:t>
      </w:r>
      <w:r w:rsidR="00820024">
        <w:rPr>
          <w:rFonts w:ascii="Times New Roman" w:hAnsi="Times New Roman" w:cs="Times New Roman"/>
          <w:sz w:val="24"/>
          <w:szCs w:val="24"/>
        </w:rPr>
        <w:t>and</w:t>
      </w:r>
      <w:r w:rsidR="00540E74">
        <w:rPr>
          <w:rFonts w:ascii="Times New Roman" w:hAnsi="Times New Roman" w:cs="Times New Roman"/>
          <w:sz w:val="24"/>
          <w:szCs w:val="24"/>
        </w:rPr>
        <w:t xml:space="preserve"> RNA</w:t>
      </w:r>
      <w:r w:rsidR="00820024">
        <w:rPr>
          <w:rFonts w:ascii="Times New Roman" w:hAnsi="Times New Roman" w:cs="Times New Roman"/>
          <w:sz w:val="24"/>
          <w:szCs w:val="24"/>
        </w:rPr>
        <w:t xml:space="preserve"> metabolism in </w:t>
      </w:r>
      <w:commentRangeStart w:id="105"/>
      <w:r w:rsidR="00820024">
        <w:rPr>
          <w:rFonts w:ascii="Times New Roman" w:hAnsi="Times New Roman" w:cs="Times New Roman"/>
          <w:sz w:val="24"/>
          <w:szCs w:val="24"/>
        </w:rPr>
        <w:t>plants</w:t>
      </w:r>
      <w:commentRangeEnd w:id="105"/>
      <w:r w:rsidR="004076BC">
        <w:rPr>
          <w:rStyle w:val="CommentReference"/>
        </w:rPr>
        <w:commentReference w:id="105"/>
      </w:r>
      <w:r w:rsidR="00540E74">
        <w:rPr>
          <w:rFonts w:ascii="Times New Roman" w:hAnsi="Times New Roman" w:cs="Times New Roman"/>
          <w:sz w:val="24"/>
          <w:szCs w:val="24"/>
        </w:rPr>
        <w:t xml:space="preserve">. </w:t>
      </w:r>
    </w:p>
    <w:p w14:paraId="2B1B26F1" w14:textId="77777777" w:rsidR="009F733B" w:rsidRDefault="009F733B" w:rsidP="00A14E5F">
      <w:pPr>
        <w:spacing w:line="480" w:lineRule="auto"/>
        <w:rPr>
          <w:rFonts w:ascii="Times New Roman" w:hAnsi="Times New Roman" w:cs="Times New Roman"/>
          <w:sz w:val="24"/>
          <w:szCs w:val="24"/>
        </w:rPr>
      </w:pPr>
    </w:p>
    <w:p w14:paraId="745D55BC" w14:textId="63707695" w:rsidR="001526F5" w:rsidRDefault="0057002D" w:rsidP="00A14E5F">
      <w:pPr>
        <w:spacing w:line="480" w:lineRule="auto"/>
        <w:rPr>
          <w:rStyle w:val="text-with-line-breaks"/>
          <w:rFonts w:ascii="Times New Roman" w:eastAsia="Times New Roman" w:hAnsi="Times New Roman" w:cs="Times New Roman"/>
          <w:sz w:val="24"/>
          <w:szCs w:val="24"/>
        </w:rPr>
      </w:pPr>
      <w:r>
        <w:rPr>
          <w:rFonts w:ascii="Times New Roman" w:hAnsi="Times New Roman" w:cs="Times New Roman"/>
          <w:sz w:val="24"/>
          <w:szCs w:val="24"/>
        </w:rPr>
        <w:t xml:space="preserve">Finally, we have captured </w:t>
      </w:r>
      <w:r w:rsidR="002D31B7">
        <w:rPr>
          <w:rFonts w:ascii="Times New Roman" w:hAnsi="Times New Roman" w:cs="Times New Roman"/>
          <w:sz w:val="24"/>
          <w:szCs w:val="24"/>
        </w:rPr>
        <w:t xml:space="preserve">a </w:t>
      </w:r>
      <w:r w:rsidR="00661696" w:rsidRPr="00AD5055">
        <w:rPr>
          <w:rStyle w:val="text-with-line-breaks"/>
          <w:rFonts w:ascii="Times New Roman" w:eastAsia="Times New Roman" w:hAnsi="Times New Roman" w:cs="Times New Roman"/>
          <w:sz w:val="24"/>
          <w:szCs w:val="24"/>
        </w:rPr>
        <w:t xml:space="preserve">number of </w:t>
      </w:r>
      <w:r w:rsidR="003B2837" w:rsidRPr="00AD5055">
        <w:rPr>
          <w:rStyle w:val="text-with-line-breaks"/>
          <w:rFonts w:ascii="Times New Roman" w:eastAsia="Times New Roman" w:hAnsi="Times New Roman" w:cs="Times New Roman"/>
          <w:sz w:val="24"/>
          <w:szCs w:val="24"/>
        </w:rPr>
        <w:t>metabolic enzyme</w:t>
      </w:r>
      <w:r w:rsidR="0051046C" w:rsidRPr="00AD5055">
        <w:rPr>
          <w:rStyle w:val="text-with-line-breaks"/>
          <w:rFonts w:ascii="Times New Roman" w:eastAsia="Times New Roman" w:hAnsi="Times New Roman" w:cs="Times New Roman"/>
          <w:sz w:val="24"/>
          <w:szCs w:val="24"/>
        </w:rPr>
        <w:t>s</w:t>
      </w:r>
      <w:r>
        <w:rPr>
          <w:rStyle w:val="text-with-line-breaks"/>
          <w:rFonts w:ascii="Times New Roman" w:eastAsia="Times New Roman" w:hAnsi="Times New Roman" w:cs="Times New Roman"/>
          <w:sz w:val="24"/>
          <w:szCs w:val="24"/>
        </w:rPr>
        <w:t xml:space="preserve"> such as</w:t>
      </w:r>
      <w:r w:rsidR="002D31B7">
        <w:rPr>
          <w:rStyle w:val="text-with-line-breaks"/>
          <w:rFonts w:ascii="Times New Roman" w:eastAsia="Times New Roman" w:hAnsi="Times New Roman" w:cs="Times New Roman"/>
          <w:sz w:val="24"/>
          <w:szCs w:val="24"/>
        </w:rPr>
        <w:t xml:space="preserve"> </w:t>
      </w:r>
      <w:r w:rsidR="00B8271C" w:rsidRPr="00AD5055">
        <w:rPr>
          <w:rStyle w:val="text-with-line-breaks"/>
          <w:rFonts w:ascii="Times New Roman" w:eastAsia="Times New Roman" w:hAnsi="Times New Roman" w:cs="Times New Roman"/>
          <w:sz w:val="24"/>
          <w:szCs w:val="24"/>
        </w:rPr>
        <w:t>R</w:t>
      </w:r>
      <w:r w:rsidR="00661696" w:rsidRPr="00AD5055">
        <w:rPr>
          <w:rStyle w:val="text-with-line-breaks"/>
          <w:rFonts w:ascii="Times New Roman" w:eastAsia="Times New Roman" w:hAnsi="Times New Roman" w:cs="Times New Roman"/>
          <w:sz w:val="24"/>
          <w:szCs w:val="24"/>
        </w:rPr>
        <w:t xml:space="preserve">AFFINOSE SYNTHASE </w:t>
      </w:r>
      <w:r w:rsidR="00B8271C" w:rsidRPr="00AD5055">
        <w:rPr>
          <w:rStyle w:val="text-with-line-breaks"/>
          <w:rFonts w:ascii="Times New Roman" w:eastAsia="Times New Roman" w:hAnsi="Times New Roman" w:cs="Times New Roman"/>
          <w:sz w:val="24"/>
          <w:szCs w:val="24"/>
        </w:rPr>
        <w:t xml:space="preserve">6 (RS6), </w:t>
      </w:r>
      <w:r>
        <w:rPr>
          <w:rStyle w:val="text-with-line-breaks"/>
          <w:rFonts w:ascii="Times New Roman" w:eastAsia="Times New Roman" w:hAnsi="Times New Roman" w:cs="Times New Roman"/>
          <w:sz w:val="24"/>
          <w:szCs w:val="24"/>
        </w:rPr>
        <w:t xml:space="preserve">which is </w:t>
      </w:r>
      <w:r w:rsidR="002D31B7">
        <w:rPr>
          <w:rStyle w:val="text-with-line-breaks"/>
          <w:rFonts w:ascii="Times New Roman" w:eastAsia="Times New Roman" w:hAnsi="Times New Roman" w:cs="Times New Roman"/>
          <w:sz w:val="24"/>
          <w:szCs w:val="24"/>
        </w:rPr>
        <w:t xml:space="preserve">involved in carbohydrate metabolism </w:t>
      </w:r>
      <w:r>
        <w:rPr>
          <w:rStyle w:val="text-with-line-breaks"/>
          <w:rFonts w:ascii="Times New Roman" w:eastAsia="Times New Roman" w:hAnsi="Times New Roman" w:cs="Times New Roman"/>
          <w:sz w:val="24"/>
          <w:szCs w:val="24"/>
        </w:rPr>
        <w:t xml:space="preserve">and </w:t>
      </w:r>
      <w:r w:rsidR="00661696" w:rsidRPr="00AD5055">
        <w:rPr>
          <w:rStyle w:val="text-with-line-breaks"/>
          <w:rFonts w:ascii="Times New Roman" w:eastAsia="Times New Roman" w:hAnsi="Times New Roman" w:cs="Times New Roman"/>
          <w:sz w:val="24"/>
          <w:szCs w:val="24"/>
        </w:rPr>
        <w:t>whose expression is dark inducible and repressed by sugar (</w:t>
      </w:r>
      <w:r w:rsidR="00661696" w:rsidRPr="00BA6118">
        <w:rPr>
          <w:rFonts w:ascii="Times New Roman" w:hAnsi="Times New Roman" w:cs="Times New Roman"/>
          <w:sz w:val="24"/>
          <w:szCs w:val="24"/>
        </w:rPr>
        <w:t>Fujiki et al., 2001)</w:t>
      </w:r>
      <w:r w:rsidR="00B27478">
        <w:rPr>
          <w:rFonts w:ascii="Times New Roman" w:hAnsi="Times New Roman" w:cs="Times New Roman"/>
          <w:sz w:val="24"/>
          <w:szCs w:val="24"/>
        </w:rPr>
        <w:t xml:space="preserve"> (Figure 5D)</w:t>
      </w:r>
      <w:r w:rsidR="00661696" w:rsidRPr="00AD5055">
        <w:rPr>
          <w:rStyle w:val="text-with-line-breaks"/>
          <w:rFonts w:ascii="Times New Roman" w:eastAsia="Times New Roman" w:hAnsi="Times New Roman" w:cs="Times New Roman"/>
          <w:sz w:val="24"/>
          <w:szCs w:val="24"/>
        </w:rPr>
        <w:t>.</w:t>
      </w:r>
      <w:r w:rsidR="00661696">
        <w:rPr>
          <w:rStyle w:val="text-with-line-breaks"/>
          <w:rFonts w:ascii="Times New Roman" w:eastAsia="Times New Roman" w:hAnsi="Times New Roman" w:cs="Times New Roman"/>
          <w:sz w:val="24"/>
          <w:szCs w:val="24"/>
        </w:rPr>
        <w:t xml:space="preserve"> </w:t>
      </w:r>
      <w:r w:rsidR="00AD5055">
        <w:rPr>
          <w:rStyle w:val="text-with-line-breaks"/>
          <w:rFonts w:ascii="Times New Roman" w:eastAsia="Times New Roman" w:hAnsi="Times New Roman" w:cs="Times New Roman"/>
          <w:sz w:val="24"/>
          <w:szCs w:val="24"/>
        </w:rPr>
        <w:t>Additionally, S-ADENOSYLMETHIONINE SYNTHASE 4 (METK4) was captured, along with it</w:t>
      </w:r>
      <w:r>
        <w:rPr>
          <w:rStyle w:val="text-with-line-breaks"/>
          <w:rFonts w:ascii="Times New Roman" w:eastAsia="Times New Roman" w:hAnsi="Times New Roman" w:cs="Times New Roman"/>
          <w:sz w:val="24"/>
          <w:szCs w:val="24"/>
        </w:rPr>
        <w:t>s</w:t>
      </w:r>
      <w:r w:rsidR="00AD5055">
        <w:rPr>
          <w:rStyle w:val="text-with-line-breaks"/>
          <w:rFonts w:ascii="Times New Roman" w:eastAsia="Times New Roman" w:hAnsi="Times New Roman" w:cs="Times New Roman"/>
          <w:sz w:val="24"/>
          <w:szCs w:val="24"/>
        </w:rPr>
        <w:t xml:space="preserve"> closely associated homolog METK3 that was </w:t>
      </w:r>
      <w:r w:rsidR="002D31B7" w:rsidRPr="00A0212C">
        <w:rPr>
          <w:rStyle w:val="text-with-line-breaks"/>
          <w:rFonts w:ascii="Times New Roman" w:eastAsia="Times New Roman" w:hAnsi="Times New Roman" w:cs="Times New Roman"/>
          <w:sz w:val="24"/>
          <w:szCs w:val="24"/>
        </w:rPr>
        <w:t xml:space="preserve">present </w:t>
      </w:r>
      <w:r w:rsidR="00AD5055" w:rsidRPr="00A0212C">
        <w:rPr>
          <w:rStyle w:val="text-with-line-breaks"/>
          <w:rFonts w:ascii="Times New Roman" w:eastAsia="Times New Roman" w:hAnsi="Times New Roman" w:cs="Times New Roman"/>
          <w:sz w:val="24"/>
          <w:szCs w:val="24"/>
        </w:rPr>
        <w:t>in the candidate At-RBP</w:t>
      </w:r>
      <w:r w:rsidR="002D31B7" w:rsidRPr="00A0212C">
        <w:rPr>
          <w:rStyle w:val="text-with-line-breaks"/>
          <w:rFonts w:ascii="Times New Roman" w:eastAsia="Times New Roman" w:hAnsi="Times New Roman" w:cs="Times New Roman"/>
          <w:sz w:val="24"/>
          <w:szCs w:val="24"/>
        </w:rPr>
        <w:t xml:space="preserve"> </w:t>
      </w:r>
      <w:r w:rsidR="00AD5055" w:rsidRPr="00A0212C">
        <w:rPr>
          <w:rStyle w:val="text-with-line-breaks"/>
          <w:rFonts w:ascii="Times New Roman" w:eastAsia="Times New Roman" w:hAnsi="Times New Roman" w:cs="Times New Roman"/>
          <w:sz w:val="24"/>
          <w:szCs w:val="24"/>
        </w:rPr>
        <w:t>s</w:t>
      </w:r>
      <w:r w:rsidR="002D31B7" w:rsidRPr="00A0212C">
        <w:rPr>
          <w:rStyle w:val="text-with-line-breaks"/>
          <w:rFonts w:ascii="Times New Roman" w:eastAsia="Times New Roman" w:hAnsi="Times New Roman" w:cs="Times New Roman"/>
          <w:sz w:val="24"/>
          <w:szCs w:val="24"/>
        </w:rPr>
        <w:t xml:space="preserve">et. </w:t>
      </w:r>
      <w:r>
        <w:rPr>
          <w:rStyle w:val="text-with-line-breaks"/>
          <w:rFonts w:ascii="Times New Roman" w:eastAsia="Times New Roman" w:hAnsi="Times New Roman" w:cs="Times New Roman"/>
          <w:sz w:val="24"/>
          <w:szCs w:val="24"/>
        </w:rPr>
        <w:t xml:space="preserve">DNA topoisomerase type IA, CATALASE-3, peroxidase 69 and the </w:t>
      </w:r>
      <w:r w:rsidR="00A0212C" w:rsidRPr="00BA6118">
        <w:rPr>
          <w:rFonts w:ascii="Times New Roman" w:hAnsi="Times New Roman" w:cs="Times New Roman"/>
          <w:sz w:val="24"/>
          <w:szCs w:val="24"/>
        </w:rPr>
        <w:t xml:space="preserve">SNF1-RELATED PROTEIN KINASE 2.5 (SRK2G) </w:t>
      </w:r>
      <w:r w:rsidR="00A0212C">
        <w:rPr>
          <w:rFonts w:ascii="Times New Roman" w:hAnsi="Times New Roman" w:cs="Times New Roman"/>
          <w:sz w:val="24"/>
          <w:szCs w:val="24"/>
        </w:rPr>
        <w:t>w</w:t>
      </w:r>
      <w:r>
        <w:rPr>
          <w:rFonts w:ascii="Times New Roman" w:hAnsi="Times New Roman" w:cs="Times New Roman"/>
          <w:sz w:val="24"/>
          <w:szCs w:val="24"/>
        </w:rPr>
        <w:t>ere</w:t>
      </w:r>
      <w:r w:rsidR="00A0212C">
        <w:rPr>
          <w:rFonts w:ascii="Times New Roman" w:hAnsi="Times New Roman" w:cs="Times New Roman"/>
          <w:sz w:val="24"/>
          <w:szCs w:val="24"/>
        </w:rPr>
        <w:t xml:space="preserve"> </w:t>
      </w:r>
      <w:r w:rsidR="00E6542C">
        <w:rPr>
          <w:rFonts w:ascii="Times New Roman" w:hAnsi="Times New Roman" w:cs="Times New Roman"/>
          <w:sz w:val="24"/>
          <w:szCs w:val="24"/>
        </w:rPr>
        <w:t xml:space="preserve">also </w:t>
      </w:r>
      <w:r w:rsidR="00A0212C">
        <w:rPr>
          <w:rFonts w:ascii="Times New Roman" w:hAnsi="Times New Roman" w:cs="Times New Roman"/>
          <w:sz w:val="24"/>
          <w:szCs w:val="24"/>
        </w:rPr>
        <w:t>present in the At-RBP set</w:t>
      </w:r>
      <w:r w:rsidR="003F3A3A">
        <w:rPr>
          <w:rFonts w:ascii="Times New Roman" w:hAnsi="Times New Roman" w:cs="Times New Roman"/>
          <w:sz w:val="24"/>
          <w:szCs w:val="24"/>
        </w:rPr>
        <w:t xml:space="preserve"> (Figure 5D, Supplemental Table 2)</w:t>
      </w:r>
      <w:r w:rsidR="00A0212C">
        <w:rPr>
          <w:rFonts w:ascii="Times New Roman" w:hAnsi="Times New Roman" w:cs="Times New Roman"/>
          <w:sz w:val="24"/>
          <w:szCs w:val="24"/>
        </w:rPr>
        <w:t>.</w:t>
      </w:r>
      <w:r w:rsidR="00BD6BDC">
        <w:rPr>
          <w:rFonts w:ascii="Times New Roman" w:hAnsi="Times New Roman" w:cs="Times New Roman"/>
          <w:sz w:val="24"/>
          <w:szCs w:val="24"/>
        </w:rPr>
        <w:t xml:space="preserve"> </w:t>
      </w:r>
      <w:r w:rsidR="00F111F1">
        <w:rPr>
          <w:rStyle w:val="text-with-line-breaks"/>
          <w:rFonts w:ascii="Times New Roman" w:eastAsia="Times New Roman" w:hAnsi="Times New Roman" w:cs="Times New Roman"/>
          <w:sz w:val="24"/>
          <w:szCs w:val="24"/>
        </w:rPr>
        <w:t>It is tempting to speculate that these enzymes may be regulated by RNAs, altering their activities or specificities</w:t>
      </w:r>
      <w:r w:rsidR="00194FDE">
        <w:rPr>
          <w:rStyle w:val="text-with-line-breaks"/>
          <w:rFonts w:ascii="Times New Roman" w:eastAsia="Times New Roman" w:hAnsi="Times New Roman" w:cs="Times New Roman"/>
          <w:sz w:val="24"/>
          <w:szCs w:val="24"/>
        </w:rPr>
        <w:t xml:space="preserve">. </w:t>
      </w:r>
      <w:r w:rsidR="00DF4DF6">
        <w:rPr>
          <w:rStyle w:val="text-with-line-breaks"/>
          <w:rFonts w:ascii="Times New Roman" w:eastAsia="Times New Roman" w:hAnsi="Times New Roman" w:cs="Times New Roman"/>
          <w:sz w:val="24"/>
          <w:szCs w:val="24"/>
        </w:rPr>
        <w:t>R</w:t>
      </w:r>
      <w:r w:rsidR="0044236D" w:rsidRPr="00A0212C">
        <w:rPr>
          <w:rStyle w:val="text-with-line-breaks"/>
          <w:rFonts w:ascii="Times New Roman" w:eastAsia="Times New Roman" w:hAnsi="Times New Roman" w:cs="Times New Roman"/>
          <w:sz w:val="24"/>
          <w:szCs w:val="24"/>
        </w:rPr>
        <w:t>ecent</w:t>
      </w:r>
      <w:r w:rsidR="0044236D">
        <w:rPr>
          <w:rStyle w:val="text-with-line-breaks"/>
          <w:rFonts w:ascii="Times New Roman" w:eastAsia="Times New Roman" w:hAnsi="Times New Roman" w:cs="Times New Roman"/>
          <w:sz w:val="24"/>
          <w:szCs w:val="24"/>
        </w:rPr>
        <w:t xml:space="preserve"> mRNA interactome data in higher eukaryotes reveal</w:t>
      </w:r>
      <w:r w:rsidR="001B699B">
        <w:rPr>
          <w:rStyle w:val="text-with-line-breaks"/>
          <w:rFonts w:ascii="Times New Roman" w:eastAsia="Times New Roman" w:hAnsi="Times New Roman" w:cs="Times New Roman"/>
          <w:sz w:val="24"/>
          <w:szCs w:val="24"/>
        </w:rPr>
        <w:t>ed</w:t>
      </w:r>
      <w:r w:rsidR="0044236D">
        <w:rPr>
          <w:rStyle w:val="text-with-line-breaks"/>
          <w:rFonts w:ascii="Times New Roman" w:eastAsia="Times New Roman" w:hAnsi="Times New Roman" w:cs="Times New Roman"/>
          <w:sz w:val="24"/>
          <w:szCs w:val="24"/>
        </w:rPr>
        <w:t xml:space="preserve"> </w:t>
      </w:r>
      <w:r w:rsidR="001B699B">
        <w:rPr>
          <w:rStyle w:val="text-with-line-breaks"/>
          <w:rFonts w:ascii="Times New Roman" w:eastAsia="Times New Roman" w:hAnsi="Times New Roman" w:cs="Times New Roman"/>
          <w:sz w:val="24"/>
          <w:szCs w:val="24"/>
        </w:rPr>
        <w:t>the</w:t>
      </w:r>
      <w:r w:rsidR="0044236D">
        <w:rPr>
          <w:rStyle w:val="text-with-line-breaks"/>
          <w:rFonts w:ascii="Times New Roman" w:eastAsia="Times New Roman" w:hAnsi="Times New Roman" w:cs="Times New Roman"/>
          <w:sz w:val="24"/>
          <w:szCs w:val="24"/>
        </w:rPr>
        <w:t xml:space="preserve"> striking aspect that m</w:t>
      </w:r>
      <w:r w:rsidR="001B699B">
        <w:rPr>
          <w:rStyle w:val="text-with-line-breaks"/>
          <w:rFonts w:ascii="Times New Roman" w:eastAsia="Times New Roman" w:hAnsi="Times New Roman" w:cs="Times New Roman"/>
          <w:sz w:val="24"/>
          <w:szCs w:val="24"/>
        </w:rPr>
        <w:t>any</w:t>
      </w:r>
      <w:r w:rsidR="0044236D">
        <w:rPr>
          <w:rStyle w:val="text-with-line-breaks"/>
          <w:rFonts w:ascii="Times New Roman" w:eastAsia="Times New Roman" w:hAnsi="Times New Roman" w:cs="Times New Roman"/>
          <w:sz w:val="24"/>
          <w:szCs w:val="24"/>
        </w:rPr>
        <w:t xml:space="preserve"> </w:t>
      </w:r>
      <w:r w:rsidR="0044236D" w:rsidRPr="00872D68">
        <w:rPr>
          <w:rStyle w:val="text-with-line-breaks"/>
          <w:rFonts w:ascii="Times New Roman" w:eastAsia="Times New Roman" w:hAnsi="Times New Roman" w:cs="Times New Roman"/>
          <w:sz w:val="24"/>
          <w:szCs w:val="24"/>
        </w:rPr>
        <w:t>enzymes bear RNA-binding function</w:t>
      </w:r>
      <w:r w:rsidR="001B699B">
        <w:rPr>
          <w:rStyle w:val="text-with-line-breaks"/>
          <w:rFonts w:ascii="Times New Roman" w:eastAsia="Times New Roman" w:hAnsi="Times New Roman" w:cs="Times New Roman"/>
          <w:sz w:val="24"/>
          <w:szCs w:val="24"/>
        </w:rPr>
        <w:t>s</w:t>
      </w:r>
      <w:r w:rsidR="0044236D" w:rsidRPr="00872D68">
        <w:rPr>
          <w:rStyle w:val="text-with-line-breaks"/>
          <w:rFonts w:ascii="Times New Roman" w:eastAsia="Times New Roman" w:hAnsi="Times New Roman" w:cs="Times New Roman"/>
          <w:sz w:val="24"/>
          <w:szCs w:val="24"/>
        </w:rPr>
        <w:t xml:space="preserve"> (</w:t>
      </w:r>
      <w:r w:rsidR="00845D31">
        <w:rPr>
          <w:rStyle w:val="text-with-line-breaks"/>
          <w:rFonts w:ascii="Times New Roman" w:eastAsia="Times New Roman" w:hAnsi="Times New Roman" w:cs="Times New Roman"/>
          <w:sz w:val="24"/>
          <w:szCs w:val="24"/>
        </w:rPr>
        <w:t>Castello et al., 2012;</w:t>
      </w:r>
      <w:r w:rsidR="0044236D" w:rsidRPr="00872D68">
        <w:rPr>
          <w:rStyle w:val="text-with-line-breaks"/>
          <w:rFonts w:ascii="Times New Roman" w:eastAsia="Times New Roman" w:hAnsi="Times New Roman" w:cs="Times New Roman"/>
          <w:sz w:val="24"/>
          <w:szCs w:val="24"/>
        </w:rPr>
        <w:t xml:space="preserve"> </w:t>
      </w:r>
      <w:r w:rsidR="009256AA">
        <w:rPr>
          <w:rStyle w:val="text-with-line-breaks"/>
          <w:rFonts w:ascii="Times New Roman" w:eastAsia="Times New Roman" w:hAnsi="Times New Roman" w:cs="Times New Roman"/>
          <w:sz w:val="24"/>
          <w:szCs w:val="24"/>
        </w:rPr>
        <w:lastRenderedPageBreak/>
        <w:t>Beckmann et al., 2015;</w:t>
      </w:r>
      <w:r w:rsidR="00872D68" w:rsidRPr="00872D68">
        <w:rPr>
          <w:rFonts w:ascii="Times New Roman" w:eastAsia="Times New Roman" w:hAnsi="Times New Roman" w:cs="Times New Roman"/>
          <w:sz w:val="24"/>
          <w:szCs w:val="24"/>
        </w:rPr>
        <w:t xml:space="preserve"> </w:t>
      </w:r>
      <w:r w:rsidR="009256AA">
        <w:rPr>
          <w:rFonts w:ascii="Times New Roman" w:eastAsia="Times New Roman" w:hAnsi="Times New Roman" w:cs="Times New Roman"/>
          <w:sz w:val="24"/>
          <w:szCs w:val="24"/>
        </w:rPr>
        <w:t>Lia et al., 2016; Matia-Gonzalez et al., 2015</w:t>
      </w:r>
      <w:r w:rsidR="009256AA">
        <w:rPr>
          <w:rStyle w:val="text-with-line-breaks"/>
          <w:rFonts w:ascii="Times New Roman" w:eastAsia="Times New Roman" w:hAnsi="Times New Roman" w:cs="Times New Roman"/>
          <w:sz w:val="24"/>
          <w:szCs w:val="24"/>
        </w:rPr>
        <w:t>)</w:t>
      </w:r>
      <w:r w:rsidR="001B699B">
        <w:rPr>
          <w:rStyle w:val="text-with-line-breaks"/>
          <w:rFonts w:ascii="Times New Roman" w:eastAsia="Times New Roman" w:hAnsi="Times New Roman" w:cs="Times New Roman"/>
          <w:sz w:val="24"/>
          <w:szCs w:val="24"/>
        </w:rPr>
        <w:t xml:space="preserve">. </w:t>
      </w:r>
      <w:r w:rsidR="00A0212C">
        <w:rPr>
          <w:rStyle w:val="text-with-line-breaks"/>
          <w:rFonts w:ascii="Times New Roman" w:eastAsia="Times New Roman" w:hAnsi="Times New Roman" w:cs="Times New Roman"/>
          <w:sz w:val="24"/>
          <w:szCs w:val="24"/>
        </w:rPr>
        <w:t xml:space="preserve">Elucidating such interactions may lead to the discovery of novel RNA-based regulatory mechanisms. </w:t>
      </w:r>
    </w:p>
    <w:p w14:paraId="089D94CC" w14:textId="729944C0" w:rsidR="003C37AA" w:rsidRDefault="003C37AA" w:rsidP="001448AE">
      <w:pPr>
        <w:spacing w:line="480" w:lineRule="auto"/>
        <w:rPr>
          <w:rFonts w:ascii="Times New Roman" w:hAnsi="Times New Roman" w:cs="Times New Roman"/>
          <w:sz w:val="24"/>
          <w:szCs w:val="24"/>
        </w:rPr>
      </w:pPr>
    </w:p>
    <w:p w14:paraId="196B9920" w14:textId="7861A57D" w:rsidR="001448AE" w:rsidRPr="008C66E1" w:rsidRDefault="00B17F6A" w:rsidP="001448AE">
      <w:pPr>
        <w:spacing w:line="480" w:lineRule="auto"/>
        <w:rPr>
          <w:rFonts w:ascii="Times New Roman" w:hAnsi="Times New Roman" w:cs="Times New Roman"/>
          <w:b/>
          <w:sz w:val="24"/>
          <w:szCs w:val="24"/>
        </w:rPr>
      </w:pPr>
      <w:r>
        <w:rPr>
          <w:rFonts w:ascii="Times New Roman" w:hAnsi="Times New Roman" w:cs="Times New Roman"/>
          <w:b/>
          <w:sz w:val="24"/>
          <w:szCs w:val="24"/>
        </w:rPr>
        <w:t>mRNA i</w:t>
      </w:r>
      <w:r w:rsidR="001448AE">
        <w:rPr>
          <w:rFonts w:ascii="Times New Roman" w:hAnsi="Times New Roman" w:cs="Times New Roman"/>
          <w:b/>
          <w:sz w:val="24"/>
          <w:szCs w:val="24"/>
        </w:rPr>
        <w:t xml:space="preserve">nteractome capture - a method for studying RNA-protein interactions </w:t>
      </w:r>
      <w:r w:rsidR="001448AE" w:rsidRPr="0028750A">
        <w:rPr>
          <w:rFonts w:ascii="Times New Roman" w:hAnsi="Times New Roman" w:cs="Times New Roman"/>
          <w:b/>
          <w:i/>
          <w:sz w:val="24"/>
          <w:szCs w:val="24"/>
        </w:rPr>
        <w:t>in planta</w:t>
      </w:r>
    </w:p>
    <w:p w14:paraId="14874B4C" w14:textId="193D68BA" w:rsidR="001448AE" w:rsidRDefault="001448AE" w:rsidP="001448AE">
      <w:pPr>
        <w:spacing w:line="480" w:lineRule="auto"/>
        <w:rPr>
          <w:rFonts w:ascii="Times New Roman" w:hAnsi="Times New Roman" w:cs="Times New Roman"/>
          <w:b/>
          <w:sz w:val="24"/>
          <w:szCs w:val="24"/>
        </w:rPr>
      </w:pPr>
      <w:r w:rsidRPr="00AA02BD">
        <w:rPr>
          <w:rFonts w:ascii="Times New Roman" w:hAnsi="Times New Roman" w:cs="Times New Roman"/>
          <w:sz w:val="24"/>
          <w:szCs w:val="24"/>
        </w:rPr>
        <w:t xml:space="preserve">Our study presents the first system-wide, </w:t>
      </w:r>
      <w:r w:rsidRPr="00CA2F6C">
        <w:rPr>
          <w:rFonts w:ascii="Times New Roman" w:hAnsi="Times New Roman" w:cs="Times New Roman"/>
          <w:i/>
          <w:sz w:val="24"/>
          <w:szCs w:val="24"/>
        </w:rPr>
        <w:t>in vivo</w:t>
      </w:r>
      <w:r w:rsidRPr="00AA02BD">
        <w:rPr>
          <w:rFonts w:ascii="Times New Roman" w:hAnsi="Times New Roman" w:cs="Times New Roman"/>
          <w:sz w:val="24"/>
          <w:szCs w:val="24"/>
        </w:rPr>
        <w:t xml:space="preserve"> analysis of proteins bound to mRNA in plants. We have identified more than 700 proteins, 300 of them with </w:t>
      </w:r>
      <w:r>
        <w:rPr>
          <w:rFonts w:ascii="Times New Roman" w:hAnsi="Times New Roman" w:cs="Times New Roman"/>
          <w:sz w:val="24"/>
          <w:szCs w:val="24"/>
        </w:rPr>
        <w:t>high confidence (</w:t>
      </w:r>
      <w:r w:rsidRPr="00AA02BD">
        <w:rPr>
          <w:rFonts w:ascii="Times New Roman" w:hAnsi="Times New Roman" w:cs="Times New Roman"/>
          <w:sz w:val="24"/>
          <w:szCs w:val="24"/>
        </w:rPr>
        <w:t>FDR below 1%</w:t>
      </w:r>
      <w:r>
        <w:rPr>
          <w:rFonts w:ascii="Times New Roman" w:hAnsi="Times New Roman" w:cs="Times New Roman"/>
          <w:sz w:val="24"/>
          <w:szCs w:val="24"/>
        </w:rPr>
        <w:t>)</w:t>
      </w:r>
      <w:r w:rsidRPr="00AA02BD">
        <w:rPr>
          <w:rFonts w:ascii="Times New Roman" w:hAnsi="Times New Roman" w:cs="Times New Roman"/>
          <w:sz w:val="24"/>
          <w:szCs w:val="24"/>
        </w:rPr>
        <w:t xml:space="preserve">, </w:t>
      </w:r>
      <w:commentRangeStart w:id="106"/>
      <w:r w:rsidRPr="00AA02BD">
        <w:rPr>
          <w:rFonts w:ascii="Times New Roman" w:hAnsi="Times New Roman" w:cs="Times New Roman"/>
          <w:sz w:val="24"/>
          <w:szCs w:val="24"/>
        </w:rPr>
        <w:t>which</w:t>
      </w:r>
      <w:commentRangeEnd w:id="106"/>
      <w:r w:rsidR="00BE4CD5">
        <w:rPr>
          <w:rStyle w:val="CommentReference"/>
        </w:rPr>
        <w:commentReference w:id="106"/>
      </w:r>
      <w:r w:rsidRPr="00AA02BD">
        <w:rPr>
          <w:rFonts w:ascii="Times New Roman" w:hAnsi="Times New Roman" w:cs="Times New Roman"/>
          <w:sz w:val="24"/>
          <w:szCs w:val="24"/>
        </w:rPr>
        <w:t xml:space="preserve"> constitute the Arabidopsis mRNA</w:t>
      </w:r>
      <w:r w:rsidR="007B21FA">
        <w:rPr>
          <w:rFonts w:ascii="Times New Roman" w:hAnsi="Times New Roman" w:cs="Times New Roman"/>
          <w:sz w:val="24"/>
          <w:szCs w:val="24"/>
        </w:rPr>
        <w:t>-binding</w:t>
      </w:r>
      <w:r w:rsidRPr="00AA02BD">
        <w:rPr>
          <w:rFonts w:ascii="Times New Roman" w:hAnsi="Times New Roman" w:cs="Times New Roman"/>
          <w:sz w:val="24"/>
          <w:szCs w:val="24"/>
        </w:rPr>
        <w:t xml:space="preserve"> </w:t>
      </w:r>
      <w:r w:rsidR="007B21FA">
        <w:rPr>
          <w:rFonts w:ascii="Times New Roman" w:hAnsi="Times New Roman" w:cs="Times New Roman"/>
          <w:sz w:val="24"/>
          <w:szCs w:val="24"/>
        </w:rPr>
        <w:t>prote</w:t>
      </w:r>
      <w:r w:rsidRPr="00AA02BD">
        <w:rPr>
          <w:rFonts w:ascii="Times New Roman" w:hAnsi="Times New Roman" w:cs="Times New Roman"/>
          <w:sz w:val="24"/>
          <w:szCs w:val="24"/>
        </w:rPr>
        <w:t>ome.</w:t>
      </w:r>
      <w:r>
        <w:rPr>
          <w:rFonts w:ascii="Times New Roman" w:hAnsi="Times New Roman" w:cs="Times New Roman"/>
          <w:sz w:val="24"/>
          <w:szCs w:val="24"/>
        </w:rPr>
        <w:t xml:space="preserve"> The </w:t>
      </w:r>
      <w:r w:rsidR="00241FFF">
        <w:rPr>
          <w:rFonts w:ascii="Times New Roman" w:hAnsi="Times New Roman" w:cs="Times New Roman"/>
          <w:sz w:val="24"/>
          <w:szCs w:val="24"/>
        </w:rPr>
        <w:t>study</w:t>
      </w:r>
      <w:r>
        <w:rPr>
          <w:rFonts w:ascii="Times New Roman" w:hAnsi="Times New Roman" w:cs="Times New Roman"/>
          <w:sz w:val="24"/>
          <w:szCs w:val="24"/>
        </w:rPr>
        <w:t xml:space="preserve"> gives a snapshot of the extent of RNA-protein interactions occurring </w:t>
      </w:r>
      <w:r w:rsidR="00F23D67">
        <w:rPr>
          <w:rFonts w:ascii="Times New Roman" w:hAnsi="Times New Roman" w:cs="Times New Roman"/>
          <w:sz w:val="24"/>
          <w:szCs w:val="24"/>
        </w:rPr>
        <w:t>in etiolated</w:t>
      </w:r>
      <w:r>
        <w:rPr>
          <w:rFonts w:ascii="Times New Roman" w:hAnsi="Times New Roman" w:cs="Times New Roman"/>
          <w:sz w:val="24"/>
          <w:szCs w:val="24"/>
        </w:rPr>
        <w:t xml:space="preserve"> seedlings</w:t>
      </w:r>
      <w:r w:rsidR="00F23D67">
        <w:rPr>
          <w:rFonts w:ascii="Times New Roman" w:hAnsi="Times New Roman" w:cs="Times New Roman"/>
          <w:sz w:val="24"/>
          <w:szCs w:val="24"/>
        </w:rPr>
        <w:t xml:space="preserve">. </w:t>
      </w:r>
      <w:r>
        <w:rPr>
          <w:rFonts w:ascii="Times New Roman" w:hAnsi="Times New Roman" w:cs="Times New Roman"/>
          <w:sz w:val="24"/>
          <w:szCs w:val="24"/>
        </w:rPr>
        <w:t xml:space="preserve">Given that hundreds of RBPs have been identified, </w:t>
      </w:r>
      <w:commentRangeStart w:id="107"/>
      <w:commentRangeStart w:id="108"/>
      <w:r>
        <w:rPr>
          <w:rFonts w:ascii="Times New Roman" w:hAnsi="Times New Roman" w:cs="Times New Roman"/>
          <w:sz w:val="24"/>
          <w:szCs w:val="24"/>
        </w:rPr>
        <w:t>many</w:t>
      </w:r>
      <w:commentRangeEnd w:id="107"/>
      <w:r w:rsidR="005974DB">
        <w:rPr>
          <w:rStyle w:val="CommentReference"/>
        </w:rPr>
        <w:commentReference w:id="107"/>
      </w:r>
      <w:r>
        <w:rPr>
          <w:rFonts w:ascii="Times New Roman" w:hAnsi="Times New Roman" w:cs="Times New Roman"/>
          <w:sz w:val="24"/>
          <w:szCs w:val="24"/>
        </w:rPr>
        <w:t xml:space="preserve"> of which are likely regulating/targeting multiple mRNAs, it is not unreasonable to propose that the majority of seedling mRNAs are possibly under post-transcriptional control via RBP regulation</w:t>
      </w:r>
      <w:commentRangeEnd w:id="108"/>
      <w:r w:rsidR="007B21FA">
        <w:rPr>
          <w:rStyle w:val="CommentReference"/>
        </w:rPr>
        <w:commentReference w:id="108"/>
      </w:r>
      <w:r>
        <w:rPr>
          <w:rFonts w:ascii="Times New Roman" w:hAnsi="Times New Roman" w:cs="Times New Roman"/>
          <w:sz w:val="24"/>
          <w:szCs w:val="24"/>
        </w:rPr>
        <w:t xml:space="preserve">. As the </w:t>
      </w:r>
      <w:r w:rsidR="00173EED">
        <w:rPr>
          <w:rFonts w:ascii="Times New Roman" w:hAnsi="Times New Roman" w:cs="Times New Roman"/>
          <w:sz w:val="24"/>
          <w:szCs w:val="24"/>
        </w:rPr>
        <w:t xml:space="preserve">biological role </w:t>
      </w:r>
      <w:r>
        <w:rPr>
          <w:rFonts w:ascii="Times New Roman" w:hAnsi="Times New Roman" w:cs="Times New Roman"/>
          <w:sz w:val="24"/>
          <w:szCs w:val="24"/>
        </w:rPr>
        <w:t xml:space="preserve">is unknown for the vast majority of these RBP, it is clear that our knowledge of post-transcriptional gene regulation of a plant is superficial at best. </w:t>
      </w:r>
      <w:r w:rsidR="00BE4B3D">
        <w:rPr>
          <w:rFonts w:ascii="Times New Roman" w:hAnsi="Times New Roman" w:cs="Times New Roman"/>
          <w:sz w:val="24"/>
          <w:szCs w:val="24"/>
        </w:rPr>
        <w:t>O</w:t>
      </w:r>
      <w:r>
        <w:rPr>
          <w:rFonts w:ascii="Times New Roman" w:hAnsi="Times New Roman" w:cs="Times New Roman"/>
          <w:sz w:val="24"/>
          <w:szCs w:val="24"/>
        </w:rPr>
        <w:t xml:space="preserve">ur successful development of interactome capture </w:t>
      </w:r>
      <w:r w:rsidRPr="00364204">
        <w:rPr>
          <w:rFonts w:ascii="Times New Roman" w:hAnsi="Times New Roman" w:cs="Times New Roman"/>
          <w:i/>
          <w:sz w:val="24"/>
          <w:szCs w:val="24"/>
        </w:rPr>
        <w:t>in planta</w:t>
      </w:r>
      <w:r>
        <w:rPr>
          <w:rFonts w:ascii="Times New Roman" w:hAnsi="Times New Roman" w:cs="Times New Roman"/>
          <w:sz w:val="24"/>
          <w:szCs w:val="24"/>
        </w:rPr>
        <w:t xml:space="preserve"> will not only allow us to identify the portion of the proteome that is interacting with RNA, but will enable the analysis of the dynamic nature of these interactions via the comparison of multiple interactomes from different tissues, developmental stages and environmental conditions of intact living plants. Moreover</w:t>
      </w:r>
      <w:r w:rsidRPr="00AA02BD">
        <w:rPr>
          <w:rFonts w:ascii="Times New Roman" w:hAnsi="Times New Roman" w:cs="Times New Roman"/>
          <w:sz w:val="24"/>
          <w:szCs w:val="24"/>
        </w:rPr>
        <w:t xml:space="preserve">, </w:t>
      </w:r>
      <w:r>
        <w:rPr>
          <w:rFonts w:ascii="Times New Roman" w:hAnsi="Times New Roman" w:cs="Times New Roman"/>
          <w:sz w:val="24"/>
          <w:szCs w:val="24"/>
        </w:rPr>
        <w:t xml:space="preserve">we envision that our study will facilitate the development of other methods based on UV cross-linking such as CLIP and variations thereof, long standing and widely utilized methodologies applied in animal cells (Ule et al., 2003), but as yet to be applied to plants. Development of such methodologies will be important to elucidate the RNA targets of RBPs, </w:t>
      </w:r>
      <w:r w:rsidR="008129AE">
        <w:rPr>
          <w:rFonts w:ascii="Times New Roman" w:hAnsi="Times New Roman" w:cs="Times New Roman"/>
          <w:sz w:val="24"/>
          <w:szCs w:val="24"/>
        </w:rPr>
        <w:t xml:space="preserve">uncovering RBP networks and the </w:t>
      </w:r>
      <w:r w:rsidR="00D60360">
        <w:rPr>
          <w:rFonts w:ascii="Times New Roman" w:hAnsi="Times New Roman" w:cs="Times New Roman"/>
          <w:sz w:val="24"/>
          <w:szCs w:val="24"/>
        </w:rPr>
        <w:t>true scope of post-transcriptional gene regulation in plants</w:t>
      </w:r>
      <w:r>
        <w:rPr>
          <w:rFonts w:ascii="Times New Roman" w:hAnsi="Times New Roman" w:cs="Times New Roman"/>
          <w:sz w:val="24"/>
          <w:szCs w:val="24"/>
        </w:rPr>
        <w:t>.</w:t>
      </w:r>
    </w:p>
    <w:p w14:paraId="5AD70066" w14:textId="77777777" w:rsidR="001448AE" w:rsidRDefault="001448AE" w:rsidP="001448AE">
      <w:pPr>
        <w:spacing w:line="480" w:lineRule="auto"/>
        <w:rPr>
          <w:rFonts w:ascii="Times New Roman" w:hAnsi="Times New Roman" w:cs="Times New Roman"/>
          <w:b/>
          <w:sz w:val="24"/>
          <w:szCs w:val="24"/>
        </w:rPr>
      </w:pPr>
    </w:p>
    <w:p w14:paraId="5774D981" w14:textId="16660A8B" w:rsidR="00F12DD3" w:rsidRDefault="00F12DD3" w:rsidP="00D42A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63F3D025" w14:textId="63AF3848" w:rsidR="008C38AE" w:rsidRPr="00610387" w:rsidRDefault="008C38AE" w:rsidP="008C38AE">
      <w:pPr>
        <w:rPr>
          <w:rFonts w:ascii="Times New Roman" w:hAnsi="Times New Roman" w:cs="Times New Roman"/>
          <w:b/>
          <w:sz w:val="24"/>
          <w:szCs w:val="24"/>
        </w:rPr>
      </w:pPr>
      <w:r>
        <w:rPr>
          <w:rFonts w:ascii="Times New Roman" w:hAnsi="Times New Roman" w:cs="Times New Roman"/>
          <w:b/>
          <w:sz w:val="24"/>
          <w:szCs w:val="24"/>
        </w:rPr>
        <w:lastRenderedPageBreak/>
        <w:t>METHODS</w:t>
      </w:r>
    </w:p>
    <w:p w14:paraId="1B84F80E" w14:textId="77777777" w:rsidR="008C38AE" w:rsidRPr="00610387" w:rsidRDefault="008C38AE" w:rsidP="008C38AE">
      <w:pPr>
        <w:rPr>
          <w:rFonts w:ascii="Times New Roman" w:hAnsi="Times New Roman" w:cs="Times New Roman"/>
          <w:sz w:val="24"/>
          <w:szCs w:val="24"/>
        </w:rPr>
      </w:pPr>
    </w:p>
    <w:p w14:paraId="572CF80B" w14:textId="77777777" w:rsidR="008C38AE" w:rsidRPr="00610387" w:rsidRDefault="008C38AE" w:rsidP="008C38AE">
      <w:pPr>
        <w:rPr>
          <w:rFonts w:ascii="Times New Roman" w:hAnsi="Times New Roman" w:cs="Times New Roman"/>
          <w:b/>
          <w:sz w:val="24"/>
          <w:szCs w:val="24"/>
        </w:rPr>
      </w:pPr>
      <w:r w:rsidRPr="00610387">
        <w:rPr>
          <w:rFonts w:ascii="Times New Roman" w:hAnsi="Times New Roman" w:cs="Times New Roman"/>
          <w:b/>
          <w:sz w:val="24"/>
          <w:szCs w:val="24"/>
        </w:rPr>
        <w:t>Plant growth</w:t>
      </w:r>
    </w:p>
    <w:p w14:paraId="7334985B" w14:textId="77777777" w:rsidR="008C38AE" w:rsidRPr="00610387" w:rsidRDefault="008C38AE" w:rsidP="008C38AE">
      <w:pPr>
        <w:spacing w:line="360" w:lineRule="auto"/>
        <w:rPr>
          <w:rFonts w:ascii="Times New Roman" w:hAnsi="Times New Roman" w:cs="Times New Roman"/>
          <w:sz w:val="24"/>
          <w:szCs w:val="24"/>
        </w:rPr>
      </w:pPr>
      <w:r w:rsidRPr="00610387">
        <w:rPr>
          <w:rFonts w:ascii="Times New Roman" w:hAnsi="Times New Roman" w:cs="Times New Roman"/>
          <w:sz w:val="24"/>
          <w:szCs w:val="24"/>
        </w:rPr>
        <w:t xml:space="preserve">Arabidopsis thaliana ecotype Columbia (Col-0) seeds were sown on plates containing half-strength MS medium and stratified in the dark at 4°C for 48 hours. Plates, wrapped in </w:t>
      </w:r>
      <w:r>
        <w:rPr>
          <w:rFonts w:ascii="Times New Roman" w:hAnsi="Times New Roman" w:cs="Times New Roman"/>
          <w:sz w:val="24"/>
          <w:szCs w:val="24"/>
        </w:rPr>
        <w:t xml:space="preserve">aluminium </w:t>
      </w:r>
      <w:r w:rsidRPr="00610387">
        <w:rPr>
          <w:rFonts w:ascii="Times New Roman" w:hAnsi="Times New Roman" w:cs="Times New Roman"/>
          <w:sz w:val="24"/>
          <w:szCs w:val="24"/>
        </w:rPr>
        <w:t xml:space="preserve">foil, were then placed into 22°C growth cabinets for 4 days. </w:t>
      </w:r>
    </w:p>
    <w:p w14:paraId="43C5DD82" w14:textId="77777777" w:rsidR="008C38AE" w:rsidRPr="00610387" w:rsidRDefault="008C38AE" w:rsidP="008C38AE">
      <w:pPr>
        <w:spacing w:line="360" w:lineRule="auto"/>
        <w:rPr>
          <w:rFonts w:ascii="Times New Roman" w:hAnsi="Times New Roman" w:cs="Times New Roman"/>
          <w:sz w:val="24"/>
          <w:szCs w:val="24"/>
        </w:rPr>
      </w:pPr>
    </w:p>
    <w:p w14:paraId="18CFA736" w14:textId="77777777" w:rsidR="008C38AE" w:rsidRPr="00610387" w:rsidRDefault="008C38AE" w:rsidP="008C38AE">
      <w:pPr>
        <w:spacing w:line="360" w:lineRule="auto"/>
        <w:rPr>
          <w:rFonts w:ascii="Times New Roman" w:hAnsi="Times New Roman" w:cs="Times New Roman"/>
          <w:b/>
          <w:sz w:val="24"/>
          <w:szCs w:val="24"/>
        </w:rPr>
      </w:pPr>
      <w:r w:rsidRPr="00610387">
        <w:rPr>
          <w:rFonts w:ascii="Times New Roman" w:hAnsi="Times New Roman" w:cs="Times New Roman"/>
          <w:b/>
          <w:sz w:val="24"/>
          <w:szCs w:val="24"/>
        </w:rPr>
        <w:t>mRNA interactome capture</w:t>
      </w:r>
    </w:p>
    <w:p w14:paraId="714E7411" w14:textId="77777777" w:rsidR="008C38AE" w:rsidRPr="0091206B" w:rsidRDefault="008C38AE" w:rsidP="008C38AE">
      <w:pPr>
        <w:spacing w:line="360" w:lineRule="auto"/>
        <w:rPr>
          <w:rFonts w:ascii="Times New Roman" w:hAnsi="Times New Roman" w:cs="Times New Roman"/>
          <w:i/>
          <w:sz w:val="24"/>
          <w:szCs w:val="24"/>
        </w:rPr>
      </w:pPr>
      <w:r w:rsidRPr="0091206B">
        <w:rPr>
          <w:rFonts w:ascii="Times New Roman" w:hAnsi="Times New Roman" w:cs="Times New Roman"/>
          <w:i/>
          <w:sz w:val="24"/>
          <w:szCs w:val="24"/>
        </w:rPr>
        <w:t>UV-crosslinking</w:t>
      </w:r>
    </w:p>
    <w:p w14:paraId="69C7ABE1" w14:textId="44DC6994" w:rsidR="008C38AE" w:rsidRPr="00610387" w:rsidRDefault="008C38AE" w:rsidP="008C38A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Pr="001D025F">
        <w:rPr>
          <w:rFonts w:ascii="Times New Roman" w:hAnsi="Times New Roman" w:cs="Times New Roman"/>
          <w:i/>
          <w:sz w:val="24"/>
          <w:szCs w:val="24"/>
        </w:rPr>
        <w:t>in vivo</w:t>
      </w:r>
      <w:r>
        <w:rPr>
          <w:rFonts w:ascii="Times New Roman" w:hAnsi="Times New Roman" w:cs="Times New Roman"/>
          <w:sz w:val="24"/>
          <w:szCs w:val="24"/>
        </w:rPr>
        <w:t xml:space="preserve"> cross-linking (CL), p</w:t>
      </w:r>
      <w:r w:rsidRPr="00610387">
        <w:rPr>
          <w:rFonts w:ascii="Times New Roman" w:hAnsi="Times New Roman" w:cs="Times New Roman"/>
          <w:sz w:val="24"/>
          <w:szCs w:val="24"/>
        </w:rPr>
        <w:t>lates of four</w:t>
      </w:r>
      <w:r>
        <w:rPr>
          <w:rFonts w:ascii="Times New Roman" w:hAnsi="Times New Roman" w:cs="Times New Roman"/>
          <w:sz w:val="24"/>
          <w:szCs w:val="24"/>
        </w:rPr>
        <w:t>-</w:t>
      </w:r>
      <w:r w:rsidRPr="00610387">
        <w:rPr>
          <w:rFonts w:ascii="Times New Roman" w:hAnsi="Times New Roman" w:cs="Times New Roman"/>
          <w:sz w:val="24"/>
          <w:szCs w:val="24"/>
        </w:rPr>
        <w:t xml:space="preserve">day old etiolated seedlings were placed on ice and irradiated in a Stratalinker </w:t>
      </w:r>
      <w:r>
        <w:rPr>
          <w:rFonts w:ascii="Times New Roman" w:hAnsi="Times New Roman" w:cs="Times New Roman"/>
          <w:sz w:val="24"/>
          <w:szCs w:val="24"/>
        </w:rPr>
        <w:t xml:space="preserve">(Stratagene) </w:t>
      </w:r>
      <w:r w:rsidRPr="00610387">
        <w:rPr>
          <w:rFonts w:ascii="Times New Roman" w:hAnsi="Times New Roman" w:cs="Times New Roman"/>
          <w:sz w:val="24"/>
          <w:szCs w:val="24"/>
        </w:rPr>
        <w:t>with 254 nm UV light at 150 mJ/cm</w:t>
      </w:r>
      <w:r w:rsidRPr="00610387">
        <w:rPr>
          <w:rFonts w:ascii="Times New Roman" w:hAnsi="Times New Roman" w:cs="Times New Roman"/>
          <w:sz w:val="24"/>
          <w:szCs w:val="24"/>
          <w:vertAlign w:val="superscript"/>
        </w:rPr>
        <w:t>2</w:t>
      </w:r>
      <w:r w:rsidRPr="00610387">
        <w:rPr>
          <w:rFonts w:ascii="Times New Roman" w:hAnsi="Times New Roman" w:cs="Times New Roman"/>
          <w:sz w:val="24"/>
          <w:szCs w:val="24"/>
        </w:rPr>
        <w:t xml:space="preserve">. </w:t>
      </w:r>
      <w:r>
        <w:rPr>
          <w:rFonts w:ascii="Times New Roman" w:hAnsi="Times New Roman" w:cs="Times New Roman"/>
          <w:sz w:val="24"/>
          <w:szCs w:val="24"/>
        </w:rPr>
        <w:t>The irradiation was performed three times with a one</w:t>
      </w:r>
      <w:r w:rsidR="00F46297">
        <w:rPr>
          <w:rFonts w:ascii="Times New Roman" w:hAnsi="Times New Roman" w:cs="Times New Roman"/>
          <w:sz w:val="24"/>
          <w:szCs w:val="24"/>
        </w:rPr>
        <w:t>-</w:t>
      </w:r>
      <w:r>
        <w:rPr>
          <w:rFonts w:ascii="Times New Roman" w:hAnsi="Times New Roman" w:cs="Times New Roman"/>
          <w:sz w:val="24"/>
          <w:szCs w:val="24"/>
        </w:rPr>
        <w:t>minute pause in-between treatments. Seedlings were harvested immediately after irradiation and frozen in liquid N</w:t>
      </w:r>
      <w:r w:rsidRPr="00481BDB">
        <w:rPr>
          <w:rFonts w:ascii="Times New Roman" w:hAnsi="Times New Roman" w:cs="Times New Roman"/>
          <w:sz w:val="24"/>
          <w:szCs w:val="24"/>
          <w:vertAlign w:val="subscript"/>
        </w:rPr>
        <w:t>2</w:t>
      </w:r>
      <w:r>
        <w:rPr>
          <w:rFonts w:ascii="Times New Roman" w:hAnsi="Times New Roman" w:cs="Times New Roman"/>
          <w:sz w:val="24"/>
          <w:szCs w:val="24"/>
        </w:rPr>
        <w:t xml:space="preserve">.  Seventy plates </w:t>
      </w:r>
      <w:r w:rsidR="0057179B">
        <w:rPr>
          <w:rFonts w:ascii="Times New Roman" w:hAnsi="Times New Roman" w:cs="Times New Roman"/>
          <w:sz w:val="24"/>
          <w:szCs w:val="24"/>
        </w:rPr>
        <w:t xml:space="preserve">(h x w: 90 x 15 mm) </w:t>
      </w:r>
      <w:r>
        <w:rPr>
          <w:rFonts w:ascii="Times New Roman" w:hAnsi="Times New Roman" w:cs="Times New Roman"/>
          <w:sz w:val="24"/>
          <w:szCs w:val="24"/>
        </w:rPr>
        <w:t xml:space="preserve">were used per replicate. </w:t>
      </w:r>
    </w:p>
    <w:p w14:paraId="2C19D2BF" w14:textId="77777777" w:rsidR="008C38AE" w:rsidRDefault="008C38AE" w:rsidP="008C38AE">
      <w:pPr>
        <w:spacing w:line="360" w:lineRule="auto"/>
        <w:rPr>
          <w:rFonts w:ascii="Times New Roman" w:hAnsi="Times New Roman" w:cs="Times New Roman"/>
          <w:sz w:val="24"/>
          <w:szCs w:val="24"/>
        </w:rPr>
      </w:pPr>
    </w:p>
    <w:p w14:paraId="75B6B476" w14:textId="77777777" w:rsidR="008C38AE" w:rsidRPr="0091206B" w:rsidRDefault="008C38AE" w:rsidP="008C38AE">
      <w:pPr>
        <w:spacing w:line="360" w:lineRule="auto"/>
        <w:rPr>
          <w:rFonts w:ascii="Times New Roman" w:hAnsi="Times New Roman" w:cs="Times New Roman"/>
          <w:i/>
          <w:sz w:val="24"/>
          <w:szCs w:val="24"/>
        </w:rPr>
      </w:pPr>
      <w:r w:rsidRPr="0091206B">
        <w:rPr>
          <w:rFonts w:ascii="Times New Roman" w:hAnsi="Times New Roman" w:cs="Times New Roman"/>
          <w:i/>
          <w:sz w:val="24"/>
          <w:szCs w:val="24"/>
        </w:rPr>
        <w:t>Lysis</w:t>
      </w:r>
      <w:r>
        <w:rPr>
          <w:rFonts w:ascii="Times New Roman" w:hAnsi="Times New Roman" w:cs="Times New Roman"/>
          <w:i/>
          <w:sz w:val="24"/>
          <w:szCs w:val="24"/>
        </w:rPr>
        <w:t xml:space="preserve"> and oligo-dT capture</w:t>
      </w:r>
    </w:p>
    <w:p w14:paraId="7D361337" w14:textId="56EBFF0D" w:rsidR="008C38AE" w:rsidRDefault="008C38AE" w:rsidP="008C38AE">
      <w:pPr>
        <w:spacing w:line="360" w:lineRule="auto"/>
        <w:rPr>
          <w:rFonts w:ascii="Times New Roman" w:hAnsi="Times New Roman" w:cs="Times New Roman"/>
          <w:sz w:val="24"/>
          <w:szCs w:val="24"/>
          <w:lang w:val="en-US"/>
        </w:rPr>
      </w:pPr>
      <w:r w:rsidRPr="00ED4D03">
        <w:rPr>
          <w:rFonts w:ascii="Times New Roman" w:hAnsi="Times New Roman" w:cs="Times New Roman"/>
          <w:sz w:val="24"/>
          <w:szCs w:val="24"/>
        </w:rPr>
        <w:t xml:space="preserve">Frozen tissue was then ground into fine powder in </w:t>
      </w:r>
      <w:r>
        <w:rPr>
          <w:rFonts w:ascii="Times New Roman" w:hAnsi="Times New Roman" w:cs="Times New Roman"/>
          <w:sz w:val="24"/>
          <w:szCs w:val="24"/>
        </w:rPr>
        <w:t xml:space="preserve">liquid </w:t>
      </w:r>
      <w:r w:rsidRPr="00ED4D03">
        <w:rPr>
          <w:rFonts w:ascii="Times New Roman" w:hAnsi="Times New Roman" w:cs="Times New Roman"/>
          <w:sz w:val="24"/>
          <w:szCs w:val="24"/>
        </w:rPr>
        <w:t>N</w:t>
      </w:r>
      <w:r w:rsidRPr="00ED4D03">
        <w:rPr>
          <w:rFonts w:ascii="Times New Roman" w:hAnsi="Times New Roman" w:cs="Times New Roman"/>
          <w:sz w:val="24"/>
          <w:szCs w:val="24"/>
          <w:vertAlign w:val="subscript"/>
        </w:rPr>
        <w:t>2</w:t>
      </w:r>
      <w:r w:rsidRPr="00ED4D03">
        <w:rPr>
          <w:rFonts w:ascii="Times New Roman" w:hAnsi="Times New Roman" w:cs="Times New Roman"/>
          <w:sz w:val="24"/>
          <w:szCs w:val="24"/>
        </w:rPr>
        <w:t xml:space="preserve"> and resuspended in lysis buffer (</w:t>
      </w:r>
      <w:r w:rsidRPr="00ED4D03">
        <w:rPr>
          <w:rFonts w:ascii="Times New Roman" w:hAnsi="Times New Roman" w:cs="Times New Roman"/>
          <w:sz w:val="24"/>
          <w:szCs w:val="24"/>
          <w:lang w:val="en-US"/>
        </w:rPr>
        <w:t>20 mM Tris HCl pH 7.5, 500 mM LiCl, 0.5% LiDS, 1 mM EDTA, 0.02% NP-40, 5 mM DTT, 2.5% (w/v) PVP40, 1% (v/v) beta-mercaptoethanol, 1</w:t>
      </w:r>
      <w:r w:rsidR="00684C7E">
        <w:rPr>
          <w:rFonts w:ascii="Times New Roman" w:hAnsi="Times New Roman" w:cs="Times New Roman"/>
          <w:sz w:val="24"/>
          <w:szCs w:val="24"/>
          <w:lang w:val="en-US"/>
        </w:rPr>
        <w:t>×</w:t>
      </w:r>
      <w:r w:rsidRPr="00ED4D03">
        <w:rPr>
          <w:rFonts w:ascii="Times New Roman" w:hAnsi="Times New Roman" w:cs="Times New Roman"/>
          <w:sz w:val="24"/>
          <w:szCs w:val="24"/>
          <w:lang w:val="en-US"/>
        </w:rPr>
        <w:t xml:space="preserve"> </w:t>
      </w:r>
      <w:r w:rsidR="00097494">
        <w:rPr>
          <w:rFonts w:ascii="Times New Roman" w:hAnsi="Times New Roman" w:cs="Times New Roman"/>
          <w:sz w:val="24"/>
          <w:szCs w:val="24"/>
          <w:lang w:val="en-US"/>
        </w:rPr>
        <w:t xml:space="preserve">EDTA-free </w:t>
      </w:r>
      <w:r w:rsidRPr="00ED4D03">
        <w:rPr>
          <w:rFonts w:ascii="Times New Roman" w:hAnsi="Times New Roman" w:cs="Times New Roman"/>
          <w:sz w:val="24"/>
          <w:szCs w:val="24"/>
          <w:lang w:val="en-US"/>
        </w:rPr>
        <w:t>Roche protease inhibitor). The lysate was cleared by passing it through a</w:t>
      </w:r>
      <w:r>
        <w:rPr>
          <w:rFonts w:ascii="Times New Roman" w:hAnsi="Times New Roman" w:cs="Times New Roman"/>
          <w:sz w:val="24"/>
          <w:szCs w:val="24"/>
          <w:lang w:val="en-US"/>
        </w:rPr>
        <w:t xml:space="preserve"> QIAshredder column (QIAGEN),</w:t>
      </w:r>
      <w:r w:rsidRPr="00ED4D03">
        <w:rPr>
          <w:rFonts w:ascii="Times New Roman" w:hAnsi="Times New Roman" w:cs="Times New Roman"/>
          <w:sz w:val="24"/>
          <w:szCs w:val="24"/>
          <w:lang w:val="en-US"/>
        </w:rPr>
        <w:t xml:space="preserve"> centrifuging for 2 min at </w:t>
      </w:r>
      <w:r>
        <w:rPr>
          <w:rFonts w:ascii="Times New Roman" w:hAnsi="Times New Roman" w:cs="Times New Roman"/>
          <w:sz w:val="24"/>
          <w:szCs w:val="24"/>
          <w:lang w:val="en-US"/>
        </w:rPr>
        <w:t>14 000 r.p.m.</w:t>
      </w:r>
      <w:r w:rsidRPr="00ED4D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Non-crosslinked seedlings (noCL) were processed side-by-side as a control. Aliquots from the lysate (input) were taken for quality controls (silver stain, western blot) and for protein identification by MS (referred to as total proteome).  </w:t>
      </w:r>
    </w:p>
    <w:p w14:paraId="1E8C2B08" w14:textId="77777777" w:rsidR="008C38AE" w:rsidRDefault="008C38AE" w:rsidP="008C38AE">
      <w:pPr>
        <w:spacing w:line="360" w:lineRule="auto"/>
        <w:rPr>
          <w:rFonts w:ascii="Times New Roman" w:hAnsi="Times New Roman" w:cs="Times New Roman"/>
          <w:sz w:val="24"/>
          <w:szCs w:val="24"/>
        </w:rPr>
      </w:pPr>
      <w:r w:rsidRPr="00ED4D03">
        <w:rPr>
          <w:rFonts w:ascii="Times New Roman" w:hAnsi="Times New Roman" w:cs="Times New Roman"/>
          <w:sz w:val="24"/>
          <w:szCs w:val="24"/>
          <w:lang w:val="en-US"/>
        </w:rPr>
        <w:t>RNA-protein complexes were isolated using oligo(dT)25 magnetic beads (beads from 500</w:t>
      </w:r>
      <w:r>
        <w:rPr>
          <w:rFonts w:ascii="Times New Roman" w:hAnsi="Times New Roman" w:cs="Times New Roman"/>
          <w:sz w:val="24"/>
          <w:szCs w:val="24"/>
          <w:lang w:val="en-US"/>
        </w:rPr>
        <w:t xml:space="preserve"> µL</w:t>
      </w:r>
      <w:r w:rsidRPr="00ED4D03">
        <w:rPr>
          <w:rFonts w:ascii="Times New Roman" w:hAnsi="Times New Roman" w:cs="Times New Roman"/>
          <w:sz w:val="24"/>
          <w:szCs w:val="24"/>
          <w:lang w:val="en-US"/>
        </w:rPr>
        <w:t xml:space="preserve"> original bead suspension, New England Biolabs), by incubating for 1 hour at 4</w:t>
      </w:r>
      <w:r w:rsidRPr="00ED4D03">
        <w:rPr>
          <w:rFonts w:ascii="Times New Roman" w:hAnsi="Times New Roman" w:cs="Times New Roman"/>
          <w:sz w:val="24"/>
          <w:szCs w:val="24"/>
        </w:rPr>
        <w:t>°C on a rotator</w:t>
      </w:r>
      <w:r>
        <w:rPr>
          <w:rFonts w:ascii="Times New Roman" w:hAnsi="Times New Roman" w:cs="Times New Roman"/>
          <w:sz w:val="24"/>
          <w:szCs w:val="24"/>
        </w:rPr>
        <w:t xml:space="preserve"> (lysate should not be frozen before oligo(dT) capture)</w:t>
      </w:r>
      <w:r w:rsidRPr="00ED4D03">
        <w:rPr>
          <w:rFonts w:ascii="Times New Roman" w:hAnsi="Times New Roman" w:cs="Times New Roman"/>
          <w:sz w:val="24"/>
          <w:szCs w:val="24"/>
        </w:rPr>
        <w:t>. Beads were collected on a magnet and washed twice with 1 m</w:t>
      </w:r>
      <w:r>
        <w:rPr>
          <w:rFonts w:ascii="Times New Roman" w:hAnsi="Times New Roman" w:cs="Times New Roman"/>
          <w:sz w:val="24"/>
          <w:szCs w:val="24"/>
        </w:rPr>
        <w:t>L</w:t>
      </w:r>
      <w:r w:rsidRPr="00ED4D03">
        <w:rPr>
          <w:rFonts w:ascii="Times New Roman" w:hAnsi="Times New Roman" w:cs="Times New Roman"/>
          <w:sz w:val="24"/>
          <w:szCs w:val="24"/>
        </w:rPr>
        <w:t xml:space="preserve"> of lysis buffer, followed by two washe</w:t>
      </w:r>
      <w:r>
        <w:rPr>
          <w:rFonts w:ascii="Times New Roman" w:hAnsi="Times New Roman" w:cs="Times New Roman"/>
          <w:sz w:val="24"/>
          <w:szCs w:val="24"/>
        </w:rPr>
        <w:t>s</w:t>
      </w:r>
      <w:r w:rsidRPr="00ED4D03">
        <w:rPr>
          <w:rFonts w:ascii="Times New Roman" w:hAnsi="Times New Roman" w:cs="Times New Roman"/>
          <w:sz w:val="24"/>
          <w:szCs w:val="24"/>
        </w:rPr>
        <w:t xml:space="preserve"> with 1</w:t>
      </w:r>
      <w:r>
        <w:rPr>
          <w:rFonts w:ascii="Times New Roman" w:hAnsi="Times New Roman" w:cs="Times New Roman"/>
          <w:sz w:val="24"/>
          <w:szCs w:val="24"/>
        </w:rPr>
        <w:t xml:space="preserve"> </w:t>
      </w:r>
      <w:r w:rsidRPr="00ED4D03">
        <w:rPr>
          <w:rFonts w:ascii="Times New Roman" w:hAnsi="Times New Roman" w:cs="Times New Roman"/>
          <w:sz w:val="24"/>
          <w:szCs w:val="24"/>
        </w:rPr>
        <w:t>ml of buffer I (</w:t>
      </w:r>
      <w:r w:rsidRPr="00ED4D03">
        <w:rPr>
          <w:rFonts w:ascii="Times New Roman" w:hAnsi="Times New Roman" w:cs="Times New Roman"/>
          <w:sz w:val="24"/>
          <w:szCs w:val="24"/>
          <w:lang w:val="en-US"/>
        </w:rPr>
        <w:t>20 mM pH 7.5 Tris HCl, 500 mM LiCl, 0.1% LiDS, 1 mM EDTA, 0.02% NP-40, 5 mM DTT)</w:t>
      </w:r>
      <w:r w:rsidRPr="00ED4D03">
        <w:rPr>
          <w:rFonts w:ascii="Times New Roman" w:hAnsi="Times New Roman" w:cs="Times New Roman"/>
          <w:sz w:val="24"/>
          <w:szCs w:val="24"/>
        </w:rPr>
        <w:t xml:space="preserve">, </w:t>
      </w:r>
      <w:r w:rsidRPr="00ED4D03">
        <w:rPr>
          <w:rFonts w:ascii="Times New Roman" w:hAnsi="Times New Roman" w:cs="Times New Roman"/>
          <w:sz w:val="24"/>
          <w:szCs w:val="24"/>
        </w:rPr>
        <w:lastRenderedPageBreak/>
        <w:t>buffer II (</w:t>
      </w:r>
      <w:r w:rsidRPr="00ED4D03">
        <w:rPr>
          <w:rFonts w:ascii="Times New Roman" w:hAnsi="Times New Roman" w:cs="Times New Roman"/>
          <w:sz w:val="24"/>
          <w:szCs w:val="24"/>
          <w:lang w:val="en-US"/>
        </w:rPr>
        <w:t>20 mM pH 7.5 Tris HCl, 500 mM LiCl, 1 mM EDTA, 0.02% NP-40, 5 mM DTT)</w:t>
      </w:r>
      <w:r w:rsidRPr="00ED4D03">
        <w:rPr>
          <w:rFonts w:ascii="Times New Roman" w:hAnsi="Times New Roman" w:cs="Times New Roman"/>
          <w:sz w:val="24"/>
          <w:szCs w:val="24"/>
        </w:rPr>
        <w:t xml:space="preserve"> and buffer III (</w:t>
      </w:r>
      <w:r w:rsidRPr="00ED4D03">
        <w:rPr>
          <w:rFonts w:ascii="Times New Roman" w:hAnsi="Times New Roman" w:cs="Times New Roman"/>
          <w:sz w:val="24"/>
          <w:szCs w:val="24"/>
          <w:lang w:val="en-US"/>
        </w:rPr>
        <w:t>20 mM pH 7.5 Tris HCl, 200 mM LiCl, 1 mM EDTA, 5 mM DTT) for 5 min at 4</w:t>
      </w:r>
      <w:r w:rsidRPr="00ED4D03">
        <w:rPr>
          <w:rFonts w:ascii="Times New Roman" w:hAnsi="Times New Roman" w:cs="Times New Roman"/>
          <w:sz w:val="24"/>
          <w:szCs w:val="24"/>
        </w:rPr>
        <w:t>°C</w:t>
      </w:r>
      <w:r w:rsidRPr="00ED4D03">
        <w:rPr>
          <w:rFonts w:ascii="Times New Roman" w:hAnsi="Times New Roman" w:cs="Times New Roman"/>
          <w:sz w:val="24"/>
          <w:szCs w:val="24"/>
          <w:lang w:val="en-US"/>
        </w:rPr>
        <w:t xml:space="preserve"> on a rotator. RNA-protein complexes were eluted by incubating the beads with 200</w:t>
      </w:r>
      <w:r>
        <w:rPr>
          <w:rFonts w:ascii="Times New Roman" w:hAnsi="Times New Roman" w:cs="Times New Roman"/>
          <w:sz w:val="24"/>
          <w:szCs w:val="24"/>
          <w:lang w:val="en-US"/>
        </w:rPr>
        <w:t xml:space="preserve"> µL</w:t>
      </w:r>
      <w:r w:rsidRPr="00ED4D03">
        <w:rPr>
          <w:rFonts w:ascii="Times New Roman" w:hAnsi="Times New Roman" w:cs="Times New Roman"/>
          <w:sz w:val="24"/>
          <w:szCs w:val="24"/>
          <w:lang w:val="en-US"/>
        </w:rPr>
        <w:t xml:space="preserve"> of elution buffer (20 mM pH 7.5 Tris HCl, 1 mM EDTA) at 50</w:t>
      </w:r>
      <w:r w:rsidRPr="00ED4D03">
        <w:rPr>
          <w:rFonts w:ascii="Times New Roman" w:hAnsi="Times New Roman" w:cs="Times New Roman"/>
          <w:sz w:val="24"/>
          <w:szCs w:val="24"/>
        </w:rPr>
        <w:t>°C for 3 min. After elution, oligo(dT) beads were reactivated in lysis buffer according to the ma</w:t>
      </w:r>
      <w:r>
        <w:rPr>
          <w:rFonts w:ascii="Times New Roman" w:hAnsi="Times New Roman" w:cs="Times New Roman"/>
          <w:sz w:val="24"/>
          <w:szCs w:val="24"/>
        </w:rPr>
        <w:t>nufacturer’s recommendations,</w:t>
      </w:r>
      <w:r w:rsidRPr="00ED4D03">
        <w:rPr>
          <w:rFonts w:ascii="Times New Roman" w:hAnsi="Times New Roman" w:cs="Times New Roman"/>
          <w:sz w:val="24"/>
          <w:szCs w:val="24"/>
        </w:rPr>
        <w:t xml:space="preserve"> a second round of oligo(dT) capture was performed for each sample</w:t>
      </w:r>
      <w:r>
        <w:rPr>
          <w:rFonts w:ascii="Times New Roman" w:hAnsi="Times New Roman" w:cs="Times New Roman"/>
          <w:sz w:val="24"/>
          <w:szCs w:val="24"/>
        </w:rPr>
        <w:t xml:space="preserve"> and </w:t>
      </w:r>
      <w:r w:rsidRPr="00A30598">
        <w:rPr>
          <w:rFonts w:ascii="Times New Roman" w:hAnsi="Times New Roman" w:cs="Times New Roman"/>
          <w:sz w:val="24"/>
          <w:szCs w:val="24"/>
        </w:rPr>
        <w:t>the two eluates were combined</w:t>
      </w:r>
      <w:r w:rsidRPr="00ED4D03">
        <w:rPr>
          <w:rFonts w:ascii="Times New Roman" w:hAnsi="Times New Roman" w:cs="Times New Roman"/>
          <w:sz w:val="24"/>
          <w:szCs w:val="24"/>
        </w:rPr>
        <w:t>.</w:t>
      </w:r>
    </w:p>
    <w:p w14:paraId="025B83BD" w14:textId="77777777" w:rsidR="008C38AE" w:rsidRDefault="008C38AE" w:rsidP="008C38AE">
      <w:pPr>
        <w:spacing w:line="360" w:lineRule="auto"/>
        <w:rPr>
          <w:rFonts w:ascii="Times New Roman" w:hAnsi="Times New Roman" w:cs="Times New Roman"/>
          <w:sz w:val="24"/>
          <w:szCs w:val="24"/>
        </w:rPr>
      </w:pPr>
    </w:p>
    <w:p w14:paraId="0BD9951F" w14:textId="6F73F262" w:rsidR="008C38AE" w:rsidRPr="00DE1F8C" w:rsidDel="003C5FDD" w:rsidRDefault="008C38AE" w:rsidP="008C38AE">
      <w:pPr>
        <w:spacing w:line="360" w:lineRule="auto"/>
        <w:rPr>
          <w:del w:id="109" w:author="Marlene Reichel" w:date="2016-06-10T21:27:00Z"/>
          <w:rFonts w:ascii="Times New Roman" w:hAnsi="Times New Roman" w:cs="Times New Roman"/>
          <w:b/>
          <w:sz w:val="24"/>
          <w:szCs w:val="24"/>
        </w:rPr>
      </w:pPr>
      <w:del w:id="110" w:author="Marlene Reichel" w:date="2016-06-10T21:27:00Z">
        <w:r w:rsidRPr="00DE1F8C" w:rsidDel="003C5FDD">
          <w:rPr>
            <w:rFonts w:ascii="Times New Roman" w:hAnsi="Times New Roman" w:cs="Times New Roman"/>
            <w:b/>
            <w:sz w:val="24"/>
            <w:szCs w:val="24"/>
          </w:rPr>
          <w:delText>Proteinase K treatment, RNA extraction and qRT-PCR</w:delText>
        </w:r>
      </w:del>
    </w:p>
    <w:p w14:paraId="353A873A" w14:textId="35B1F0C7" w:rsidR="008C38AE" w:rsidRPr="00A30598" w:rsidDel="003C5FDD" w:rsidRDefault="008C38AE" w:rsidP="008C38AE">
      <w:pPr>
        <w:spacing w:line="360" w:lineRule="auto"/>
        <w:rPr>
          <w:del w:id="111" w:author="Marlene Reichel" w:date="2016-06-10T21:27:00Z"/>
          <w:rFonts w:ascii="Times New Roman" w:hAnsi="Times New Roman" w:cs="Times New Roman"/>
          <w:sz w:val="24"/>
          <w:szCs w:val="24"/>
          <w:lang w:val="en-US"/>
        </w:rPr>
      </w:pPr>
      <w:del w:id="112" w:author="Marlene Reichel" w:date="2016-06-10T21:27:00Z">
        <w:r w:rsidDel="003C5FDD">
          <w:rPr>
            <w:rFonts w:ascii="Times New Roman" w:hAnsi="Times New Roman" w:cs="Times New Roman"/>
            <w:sz w:val="24"/>
            <w:szCs w:val="24"/>
          </w:rPr>
          <w:delText>A</w:delText>
        </w:r>
        <w:r w:rsidRPr="00A30598" w:rsidDel="003C5FDD">
          <w:rPr>
            <w:rFonts w:ascii="Times New Roman" w:hAnsi="Times New Roman" w:cs="Times New Roman"/>
            <w:sz w:val="24"/>
            <w:szCs w:val="24"/>
          </w:rPr>
          <w:delText xml:space="preserve">n aliquot </w:delText>
        </w:r>
        <w:r w:rsidDel="003C5FDD">
          <w:rPr>
            <w:rFonts w:ascii="Times New Roman" w:hAnsi="Times New Roman" w:cs="Times New Roman"/>
            <w:sz w:val="24"/>
            <w:szCs w:val="24"/>
          </w:rPr>
          <w:delText xml:space="preserve">of the eluate </w:delText>
        </w:r>
        <w:r w:rsidRPr="00A30598" w:rsidDel="003C5FDD">
          <w:rPr>
            <w:rFonts w:ascii="Times New Roman" w:hAnsi="Times New Roman" w:cs="Times New Roman"/>
            <w:sz w:val="24"/>
            <w:szCs w:val="24"/>
          </w:rPr>
          <w:delText xml:space="preserve">(10%) </w:delText>
        </w:r>
        <w:r w:rsidDel="003C5FDD">
          <w:rPr>
            <w:rFonts w:ascii="Times New Roman" w:hAnsi="Times New Roman" w:cs="Times New Roman"/>
            <w:sz w:val="24"/>
            <w:szCs w:val="24"/>
          </w:rPr>
          <w:delText>was taken for qRT-PCR analysis and</w:delText>
        </w:r>
        <w:r w:rsidRPr="00A30598" w:rsidDel="003C5FDD">
          <w:rPr>
            <w:rFonts w:ascii="Times New Roman" w:hAnsi="Times New Roman" w:cs="Times New Roman"/>
            <w:sz w:val="24"/>
            <w:szCs w:val="24"/>
          </w:rPr>
          <w:delText xml:space="preserve"> supplemented with ¼ volume of 5x Proteinase K buffer (</w:delText>
        </w:r>
        <w:r w:rsidRPr="00A30598" w:rsidDel="003C5FDD">
          <w:rPr>
            <w:rFonts w:ascii="Times New Roman" w:hAnsi="Times New Roman" w:cs="Times New Roman"/>
            <w:sz w:val="24"/>
            <w:szCs w:val="24"/>
            <w:lang w:val="en-US"/>
          </w:rPr>
          <w:delText>50 mM pH 7.5 Tris HCl, 750 mM NaCl, 1% SDS, 50 mM EDTA, 2.5 mM DTT, 25 mM CaCl</w:delText>
        </w:r>
        <w:r w:rsidRPr="00A30598" w:rsidDel="003C5FDD">
          <w:rPr>
            <w:rFonts w:ascii="Times New Roman" w:hAnsi="Times New Roman" w:cs="Times New Roman"/>
            <w:sz w:val="24"/>
            <w:szCs w:val="24"/>
            <w:vertAlign w:val="subscript"/>
            <w:lang w:val="en-US"/>
          </w:rPr>
          <w:delText>2</w:delText>
        </w:r>
        <w:r w:rsidRPr="00A30598" w:rsidDel="003C5FDD">
          <w:rPr>
            <w:rFonts w:ascii="Times New Roman" w:hAnsi="Times New Roman" w:cs="Times New Roman"/>
            <w:sz w:val="24"/>
            <w:szCs w:val="24"/>
            <w:lang w:val="en-US"/>
          </w:rPr>
          <w:delText xml:space="preserve">) and treated with Proteinase K (Roche) at a final concentration of 1 </w:delText>
        </w:r>
        <w:r w:rsidDel="003C5FDD">
          <w:rPr>
            <w:rFonts w:ascii="Times New Roman" w:hAnsi="Times New Roman" w:cs="Times New Roman"/>
            <w:sz w:val="24"/>
            <w:szCs w:val="24"/>
            <w:lang w:val="en-US"/>
          </w:rPr>
          <w:delText>µ</w:delText>
        </w:r>
        <w:r w:rsidRPr="00A30598" w:rsidDel="003C5FDD">
          <w:rPr>
            <w:rFonts w:ascii="Times New Roman" w:hAnsi="Times New Roman" w:cs="Times New Roman"/>
            <w:sz w:val="24"/>
            <w:szCs w:val="24"/>
            <w:lang w:val="en-US"/>
          </w:rPr>
          <w:delText>g/</w:delText>
        </w:r>
        <w:r w:rsidDel="003C5FDD">
          <w:rPr>
            <w:rFonts w:ascii="Times New Roman" w:hAnsi="Times New Roman" w:cs="Times New Roman"/>
            <w:sz w:val="24"/>
            <w:szCs w:val="24"/>
            <w:lang w:val="en-US"/>
          </w:rPr>
          <w:delText>µL</w:delText>
        </w:r>
        <w:r w:rsidRPr="00A30598" w:rsidDel="003C5FDD">
          <w:rPr>
            <w:rFonts w:ascii="Times New Roman" w:hAnsi="Times New Roman" w:cs="Times New Roman"/>
            <w:sz w:val="24"/>
            <w:szCs w:val="24"/>
            <w:lang w:val="en-US"/>
          </w:rPr>
          <w:delText xml:space="preserve"> at 37</w:delText>
        </w:r>
        <w:r w:rsidRPr="00A30598" w:rsidDel="003C5FDD">
          <w:rPr>
            <w:rFonts w:ascii="Times New Roman" w:hAnsi="Times New Roman" w:cs="Times New Roman"/>
            <w:sz w:val="24"/>
            <w:szCs w:val="24"/>
          </w:rPr>
          <w:delText>°C</w:delText>
        </w:r>
        <w:r w:rsidRPr="00A30598" w:rsidDel="003C5FDD">
          <w:rPr>
            <w:rFonts w:ascii="Times New Roman" w:hAnsi="Times New Roman" w:cs="Times New Roman"/>
            <w:sz w:val="24"/>
            <w:szCs w:val="24"/>
            <w:lang w:val="en-US"/>
          </w:rPr>
          <w:delText xml:space="preserve"> for 1 hour. RNA was then extracted using TRIzol (Thermo Fisher) followed by cDNA synthesis with SuperScriptIII Reverse Transcriptase (Thermo Fisher)</w:delText>
        </w:r>
        <w:r w:rsidDel="003C5FDD">
          <w:rPr>
            <w:rFonts w:ascii="Times New Roman" w:hAnsi="Times New Roman" w:cs="Times New Roman"/>
            <w:sz w:val="24"/>
            <w:szCs w:val="24"/>
            <w:lang w:val="en-US"/>
          </w:rPr>
          <w:delText xml:space="preserve"> and random primers</w:delText>
        </w:r>
        <w:r w:rsidRPr="00A30598" w:rsidDel="003C5FDD">
          <w:rPr>
            <w:rFonts w:ascii="Times New Roman" w:hAnsi="Times New Roman" w:cs="Times New Roman"/>
            <w:sz w:val="24"/>
            <w:szCs w:val="24"/>
            <w:lang w:val="en-US"/>
          </w:rPr>
          <w:delText xml:space="preserve">, both according to manufacturer’s instructions. </w:delText>
        </w:r>
        <w:r w:rsidDel="003C5FDD">
          <w:rPr>
            <w:rFonts w:ascii="Times New Roman" w:hAnsi="Times New Roman" w:cs="Times New Roman"/>
            <w:sz w:val="24"/>
            <w:szCs w:val="24"/>
            <w:lang w:val="en-US"/>
          </w:rPr>
          <w:delText>RNA from inputs was extracted side-by-side.</w:delText>
        </w:r>
      </w:del>
    </w:p>
    <w:p w14:paraId="2162990D" w14:textId="6A67C3B0" w:rsidR="008C38AE" w:rsidDel="003C5FDD" w:rsidRDefault="008C38AE" w:rsidP="008C38AE">
      <w:pPr>
        <w:spacing w:line="360" w:lineRule="auto"/>
        <w:rPr>
          <w:del w:id="113" w:author="Marlene Reichel" w:date="2016-06-10T21:27:00Z"/>
          <w:rFonts w:ascii="Times New Roman" w:hAnsi="Times New Roman" w:cs="Times New Roman"/>
          <w:color w:val="FF0000"/>
          <w:sz w:val="24"/>
          <w:szCs w:val="24"/>
          <w:lang w:val="en-US"/>
        </w:rPr>
      </w:pPr>
      <w:del w:id="114" w:author="Marlene Reichel" w:date="2016-06-10T21:27:00Z">
        <w:r w:rsidRPr="00AF3CF0" w:rsidDel="003C5FDD">
          <w:rPr>
            <w:rFonts w:ascii="Times New Roman" w:hAnsi="Times New Roman" w:cs="Times New Roman"/>
            <w:sz w:val="24"/>
            <w:szCs w:val="24"/>
            <w:lang w:val="en-US"/>
          </w:rPr>
          <w:delText xml:space="preserve">The cDNA was diluted 1:2 with nuclease-free water for measuring mRNAs and 1:2000 for measuring rRNA. </w:delText>
        </w:r>
        <w:r w:rsidRPr="00AF3CF0" w:rsidDel="003C5FDD">
          <w:rPr>
            <w:rFonts w:ascii="Times New Roman" w:hAnsi="Times New Roman"/>
            <w:sz w:val="24"/>
            <w:szCs w:val="24"/>
          </w:rPr>
          <w:delText xml:space="preserve">2 µL of diluted cDNA was added </w:delText>
        </w:r>
        <w:r w:rsidDel="003C5FDD">
          <w:rPr>
            <w:rFonts w:ascii="Times New Roman" w:hAnsi="Times New Roman"/>
            <w:sz w:val="24"/>
            <w:szCs w:val="24"/>
          </w:rPr>
          <w:delText>to 5</w:delText>
        </w:r>
        <w:r w:rsidRPr="00702D97" w:rsidDel="003C5FDD">
          <w:rPr>
            <w:rFonts w:ascii="Times New Roman" w:hAnsi="Times New Roman"/>
            <w:sz w:val="24"/>
            <w:szCs w:val="24"/>
          </w:rPr>
          <w:delText xml:space="preserve"> µL of </w:delText>
        </w:r>
        <w:r w:rsidDel="003C5FDD">
          <w:rPr>
            <w:rFonts w:ascii="Times New Roman" w:hAnsi="Times New Roman"/>
            <w:sz w:val="24"/>
            <w:szCs w:val="24"/>
          </w:rPr>
          <w:delText>Fast</w:delText>
        </w:r>
        <w:r w:rsidRPr="00702D97" w:rsidDel="003C5FDD">
          <w:rPr>
            <w:rFonts w:ascii="Times New Roman" w:hAnsi="Times New Roman"/>
            <w:sz w:val="24"/>
            <w:szCs w:val="24"/>
          </w:rPr>
          <w:delText xml:space="preserve"> SYB</w:delText>
        </w:r>
        <w:r w:rsidDel="003C5FDD">
          <w:rPr>
            <w:rFonts w:ascii="Times New Roman" w:hAnsi="Times New Roman"/>
            <w:sz w:val="24"/>
            <w:szCs w:val="24"/>
          </w:rPr>
          <w:delText xml:space="preserve">R Green </w:delText>
        </w:r>
        <w:r w:rsidRPr="00702D97" w:rsidDel="003C5FDD">
          <w:rPr>
            <w:rFonts w:ascii="Times New Roman" w:hAnsi="Times New Roman"/>
            <w:sz w:val="24"/>
            <w:szCs w:val="24"/>
          </w:rPr>
          <w:delText xml:space="preserve">master mix </w:delText>
        </w:r>
        <w:r w:rsidDel="003C5FDD">
          <w:rPr>
            <w:rFonts w:ascii="Times New Roman" w:hAnsi="Times New Roman"/>
            <w:sz w:val="24"/>
            <w:szCs w:val="24"/>
          </w:rPr>
          <w:delText>(Thermo Fisher) with 0.5</w:delText>
        </w:r>
        <w:r w:rsidRPr="00702D97" w:rsidDel="003C5FDD">
          <w:rPr>
            <w:rFonts w:ascii="Times New Roman" w:hAnsi="Times New Roman"/>
            <w:sz w:val="24"/>
            <w:szCs w:val="24"/>
          </w:rPr>
          <w:delText xml:space="preserve"> µL of f</w:delText>
        </w:r>
        <w:r w:rsidDel="003C5FDD">
          <w:rPr>
            <w:rFonts w:ascii="Times New Roman" w:hAnsi="Times New Roman"/>
            <w:sz w:val="24"/>
            <w:szCs w:val="24"/>
          </w:rPr>
          <w:delText>orward and reverse primers at 5</w:delText>
        </w:r>
        <w:r w:rsidRPr="00702D97" w:rsidDel="003C5FDD">
          <w:rPr>
            <w:rFonts w:ascii="Times New Roman" w:hAnsi="Times New Roman"/>
            <w:sz w:val="24"/>
            <w:szCs w:val="24"/>
          </w:rPr>
          <w:delText xml:space="preserve"> µmol each. All qRT-PCR reactions were carried out on a</w:delText>
        </w:r>
        <w:r w:rsidDel="003C5FDD">
          <w:rPr>
            <w:rFonts w:ascii="Times New Roman" w:hAnsi="Times New Roman"/>
            <w:sz w:val="24"/>
            <w:szCs w:val="24"/>
          </w:rPr>
          <w:delText>n</w:delText>
        </w:r>
        <w:r w:rsidRPr="00702D97" w:rsidDel="003C5FDD">
          <w:rPr>
            <w:rFonts w:ascii="Times New Roman" w:hAnsi="Times New Roman"/>
            <w:sz w:val="24"/>
            <w:szCs w:val="24"/>
          </w:rPr>
          <w:delText xml:space="preserve"> </w:delText>
        </w:r>
        <w:r w:rsidDel="003C5FDD">
          <w:rPr>
            <w:rFonts w:ascii="Times New Roman" w:hAnsi="Times New Roman"/>
            <w:sz w:val="24"/>
            <w:szCs w:val="24"/>
          </w:rPr>
          <w:delText>ABI StepOne Plus qRT-</w:delText>
        </w:r>
        <w:r w:rsidRPr="00702D97" w:rsidDel="003C5FDD">
          <w:rPr>
            <w:rFonts w:ascii="Times New Roman" w:hAnsi="Times New Roman"/>
            <w:sz w:val="24"/>
            <w:szCs w:val="24"/>
          </w:rPr>
          <w:delText>PCR machine (</w:delText>
        </w:r>
        <w:r w:rsidDel="003C5FDD">
          <w:rPr>
            <w:rFonts w:ascii="Times New Roman" w:hAnsi="Times New Roman"/>
            <w:sz w:val="24"/>
            <w:szCs w:val="24"/>
          </w:rPr>
          <w:delText>Thermo Fisher</w:delText>
        </w:r>
        <w:r w:rsidRPr="00702D97" w:rsidDel="003C5FDD">
          <w:rPr>
            <w:rFonts w:ascii="Times New Roman" w:hAnsi="Times New Roman"/>
            <w:sz w:val="24"/>
            <w:szCs w:val="24"/>
          </w:rPr>
          <w:delText>) in triplicate, under the following cycling conditions: 1 cycle of 95</w:delText>
        </w:r>
        <w:r w:rsidDel="003C5FDD">
          <w:rPr>
            <w:rFonts w:ascii="Times New Roman" w:hAnsi="Times New Roman"/>
            <w:sz w:val="24"/>
            <w:szCs w:val="24"/>
          </w:rPr>
          <w:delText>°C/20 sec, 40</w:delText>
        </w:r>
        <w:r w:rsidRPr="00702D97" w:rsidDel="003C5FDD">
          <w:rPr>
            <w:rFonts w:ascii="Times New Roman" w:hAnsi="Times New Roman"/>
            <w:sz w:val="24"/>
            <w:szCs w:val="24"/>
          </w:rPr>
          <w:delText xml:space="preserve"> cycles of 95</w:delText>
        </w:r>
        <w:r w:rsidDel="003C5FDD">
          <w:rPr>
            <w:rFonts w:ascii="Times New Roman" w:hAnsi="Times New Roman"/>
            <w:sz w:val="24"/>
            <w:szCs w:val="24"/>
          </w:rPr>
          <w:delText>°C/1</w:delText>
        </w:r>
        <w:r w:rsidRPr="00702D97" w:rsidDel="003C5FDD">
          <w:rPr>
            <w:rFonts w:ascii="Times New Roman" w:hAnsi="Times New Roman"/>
            <w:sz w:val="24"/>
            <w:szCs w:val="24"/>
          </w:rPr>
          <w:delText xml:space="preserve"> sec, 60</w:delText>
        </w:r>
        <w:r w:rsidDel="003C5FDD">
          <w:rPr>
            <w:rFonts w:ascii="Times New Roman" w:hAnsi="Times New Roman"/>
            <w:sz w:val="24"/>
            <w:szCs w:val="24"/>
          </w:rPr>
          <w:delText>°C/20 sec</w:delText>
        </w:r>
        <w:r w:rsidRPr="00702D97" w:rsidDel="003C5FDD">
          <w:rPr>
            <w:rFonts w:ascii="Times New Roman" w:hAnsi="Times New Roman"/>
            <w:sz w:val="24"/>
            <w:szCs w:val="24"/>
          </w:rPr>
          <w:delText>. A 55</w:delText>
        </w:r>
        <w:r w:rsidDel="003C5FDD">
          <w:rPr>
            <w:rFonts w:ascii="Times New Roman" w:hAnsi="Times New Roman"/>
            <w:sz w:val="24"/>
            <w:szCs w:val="24"/>
          </w:rPr>
          <w:delText>°C</w:delText>
        </w:r>
        <w:r w:rsidRPr="00702D97" w:rsidDel="003C5FDD">
          <w:rPr>
            <w:rFonts w:ascii="Times New Roman" w:hAnsi="Times New Roman"/>
            <w:sz w:val="24"/>
            <w:szCs w:val="24"/>
          </w:rPr>
          <w:delText xml:space="preserve"> to 99</w:delText>
        </w:r>
        <w:r w:rsidDel="003C5FDD">
          <w:rPr>
            <w:rFonts w:ascii="Times New Roman" w:hAnsi="Times New Roman"/>
            <w:sz w:val="24"/>
            <w:szCs w:val="24"/>
          </w:rPr>
          <w:delText>°C</w:delText>
        </w:r>
        <w:r w:rsidRPr="00702D97" w:rsidDel="003C5FDD">
          <w:rPr>
            <w:rFonts w:ascii="Times New Roman" w:hAnsi="Times New Roman"/>
            <w:sz w:val="24"/>
            <w:szCs w:val="24"/>
          </w:rPr>
          <w:delText xml:space="preserve"> melting cycle was then carried out.</w:delText>
        </w:r>
        <w:r w:rsidDel="003C5FDD">
          <w:rPr>
            <w:rFonts w:ascii="Times New Roman" w:hAnsi="Times New Roman"/>
            <w:sz w:val="24"/>
            <w:szCs w:val="24"/>
          </w:rPr>
          <w:delText xml:space="preserve"> Measurements of RNA levels in eluates are relative to the total amount of RNA in the input. </w:delText>
        </w:r>
      </w:del>
    </w:p>
    <w:p w14:paraId="5E963BE9" w14:textId="77777777" w:rsidR="008C38AE" w:rsidRDefault="008C38AE" w:rsidP="008C38AE">
      <w:pPr>
        <w:spacing w:line="360" w:lineRule="auto"/>
        <w:rPr>
          <w:rFonts w:ascii="Times New Roman" w:hAnsi="Times New Roman" w:cs="Times New Roman"/>
          <w:color w:val="FF0000"/>
          <w:sz w:val="24"/>
          <w:szCs w:val="24"/>
          <w:lang w:val="en-US"/>
        </w:rPr>
      </w:pPr>
    </w:p>
    <w:p w14:paraId="448533F8" w14:textId="77777777" w:rsidR="008C38AE" w:rsidRPr="00DE1F8C" w:rsidRDefault="008C38AE" w:rsidP="008C38AE">
      <w:pPr>
        <w:spacing w:line="360" w:lineRule="auto"/>
        <w:rPr>
          <w:rFonts w:ascii="Times New Roman" w:hAnsi="Times New Roman" w:cs="Times New Roman"/>
          <w:b/>
          <w:sz w:val="24"/>
          <w:szCs w:val="24"/>
          <w:lang w:val="en-US"/>
        </w:rPr>
      </w:pPr>
      <w:r w:rsidRPr="00DE1F8C">
        <w:rPr>
          <w:rFonts w:ascii="Times New Roman" w:hAnsi="Times New Roman" w:cs="Times New Roman"/>
          <w:b/>
          <w:sz w:val="24"/>
          <w:szCs w:val="24"/>
          <w:lang w:val="en-US"/>
        </w:rPr>
        <w:t>RNase treatment and protein extraction</w:t>
      </w:r>
    </w:p>
    <w:p w14:paraId="45279CD7" w14:textId="7B24AE38" w:rsidR="008C38AE" w:rsidRDefault="008C38AE" w:rsidP="008C38AE">
      <w:pPr>
        <w:spacing w:line="360" w:lineRule="auto"/>
        <w:rPr>
          <w:rFonts w:ascii="Times New Roman" w:hAnsi="Times New Roman" w:cs="Times New Roman"/>
          <w:sz w:val="24"/>
          <w:szCs w:val="24"/>
          <w:lang w:val="en-US"/>
        </w:rPr>
      </w:pPr>
      <w:r w:rsidRPr="00A30598">
        <w:rPr>
          <w:rFonts w:ascii="Times New Roman" w:hAnsi="Times New Roman" w:cs="Times New Roman"/>
          <w:sz w:val="24"/>
          <w:szCs w:val="24"/>
          <w:lang w:val="en-US"/>
        </w:rPr>
        <w:t>The</w:t>
      </w:r>
      <w:del w:id="115" w:author="Marlene Reichel" w:date="2016-06-10T21:28:00Z">
        <w:r w:rsidRPr="00A30598" w:rsidDel="003C5FDD">
          <w:rPr>
            <w:rFonts w:ascii="Times New Roman" w:hAnsi="Times New Roman" w:cs="Times New Roman"/>
            <w:sz w:val="24"/>
            <w:szCs w:val="24"/>
            <w:lang w:val="en-US"/>
          </w:rPr>
          <w:delText xml:space="preserve"> remaining</w:delText>
        </w:r>
      </w:del>
      <w:r w:rsidRPr="00A30598">
        <w:rPr>
          <w:rFonts w:ascii="Times New Roman" w:hAnsi="Times New Roman" w:cs="Times New Roman"/>
          <w:sz w:val="24"/>
          <w:szCs w:val="24"/>
          <w:lang w:val="en-US"/>
        </w:rPr>
        <w:t xml:space="preserve"> eluate was supplemented with ¼ volume of 5x RNase buffer (50 mM pH 7</w:t>
      </w:r>
      <w:r>
        <w:rPr>
          <w:rFonts w:ascii="Times New Roman" w:hAnsi="Times New Roman" w:cs="Times New Roman"/>
          <w:sz w:val="24"/>
          <w:szCs w:val="24"/>
          <w:lang w:val="en-US"/>
        </w:rPr>
        <w:t>.</w:t>
      </w:r>
      <w:r w:rsidRPr="00A30598">
        <w:rPr>
          <w:rFonts w:ascii="Times New Roman" w:hAnsi="Times New Roman" w:cs="Times New Roman"/>
          <w:sz w:val="24"/>
          <w:szCs w:val="24"/>
          <w:lang w:val="en-US"/>
        </w:rPr>
        <w:t xml:space="preserve">5  Tris HCl, 750 mM NaCl, 0.25% NP-40, 2.5 mM DTT) and treated with 0.11 </w:t>
      </w:r>
      <w:r>
        <w:rPr>
          <w:rFonts w:ascii="Times New Roman" w:hAnsi="Times New Roman" w:cs="Times New Roman"/>
          <w:sz w:val="24"/>
          <w:szCs w:val="24"/>
          <w:lang w:val="en-US"/>
        </w:rPr>
        <w:t>µ</w:t>
      </w:r>
      <w:r w:rsidRPr="00A30598">
        <w:rPr>
          <w:rFonts w:ascii="Times New Roman" w:hAnsi="Times New Roman" w:cs="Times New Roman"/>
          <w:sz w:val="24"/>
          <w:szCs w:val="24"/>
          <w:lang w:val="en-US"/>
        </w:rPr>
        <w:t>g RNase A (Sigma) and 0.035 U of RNase T1  (Sigma) at 37</w:t>
      </w:r>
      <w:r w:rsidRPr="00A30598">
        <w:rPr>
          <w:rFonts w:ascii="Times New Roman" w:hAnsi="Times New Roman" w:cs="Times New Roman"/>
          <w:sz w:val="24"/>
          <w:szCs w:val="24"/>
        </w:rPr>
        <w:t>°C</w:t>
      </w:r>
      <w:r w:rsidRPr="00A30598">
        <w:rPr>
          <w:rFonts w:ascii="Times New Roman" w:hAnsi="Times New Roman" w:cs="Times New Roman"/>
          <w:sz w:val="24"/>
          <w:szCs w:val="24"/>
          <w:lang w:val="en-US"/>
        </w:rPr>
        <w:t xml:space="preserve"> for 1 hour. Proteins were extracted using TCA/acetone precipitation: 3 volumes of TCA/acetone solution (13.3% w/v TCA, 0.07% w/v DTT in acetone; chilled at -20</w:t>
      </w:r>
      <w:r w:rsidRPr="00A30598">
        <w:rPr>
          <w:rFonts w:ascii="Times New Roman" w:hAnsi="Times New Roman" w:cs="Times New Roman"/>
          <w:sz w:val="24"/>
          <w:szCs w:val="24"/>
        </w:rPr>
        <w:t>°C</w:t>
      </w:r>
      <w:r w:rsidRPr="00A30598">
        <w:rPr>
          <w:rFonts w:ascii="Times New Roman" w:hAnsi="Times New Roman" w:cs="Times New Roman"/>
          <w:sz w:val="24"/>
          <w:szCs w:val="24"/>
          <w:lang w:val="en-US"/>
        </w:rPr>
        <w:t>) were added and samples were incubated at -20</w:t>
      </w:r>
      <w:r w:rsidRPr="00A30598">
        <w:rPr>
          <w:rFonts w:ascii="Times New Roman" w:hAnsi="Times New Roman" w:cs="Times New Roman"/>
          <w:sz w:val="24"/>
          <w:szCs w:val="24"/>
        </w:rPr>
        <w:t>°C</w:t>
      </w:r>
      <w:r w:rsidRPr="00A30598">
        <w:rPr>
          <w:rFonts w:ascii="Times New Roman" w:hAnsi="Times New Roman" w:cs="Times New Roman"/>
          <w:sz w:val="24"/>
          <w:szCs w:val="24"/>
          <w:lang w:val="en-US"/>
        </w:rPr>
        <w:t xml:space="preserve"> overnight. Samples were then centrifuged at 4</w:t>
      </w:r>
      <w:r w:rsidRPr="00A30598">
        <w:rPr>
          <w:rFonts w:ascii="Times New Roman" w:hAnsi="Times New Roman" w:cs="Times New Roman"/>
          <w:sz w:val="24"/>
          <w:szCs w:val="24"/>
        </w:rPr>
        <w:t>°C</w:t>
      </w:r>
      <w:r w:rsidRPr="00A30598">
        <w:rPr>
          <w:rFonts w:ascii="Times New Roman" w:hAnsi="Times New Roman" w:cs="Times New Roman"/>
          <w:sz w:val="24"/>
          <w:szCs w:val="24"/>
          <w:lang w:val="en-US"/>
        </w:rPr>
        <w:t xml:space="preserve"> for 15 min at 14,000 r</w:t>
      </w:r>
      <w:r w:rsidR="0057179B">
        <w:rPr>
          <w:rFonts w:ascii="Times New Roman" w:hAnsi="Times New Roman" w:cs="Times New Roman"/>
          <w:sz w:val="24"/>
          <w:szCs w:val="24"/>
          <w:lang w:val="en-US"/>
        </w:rPr>
        <w:t>.</w:t>
      </w:r>
      <w:r w:rsidRPr="00A30598">
        <w:rPr>
          <w:rFonts w:ascii="Times New Roman" w:hAnsi="Times New Roman" w:cs="Times New Roman"/>
          <w:sz w:val="24"/>
          <w:szCs w:val="24"/>
          <w:lang w:val="en-US"/>
        </w:rPr>
        <w:t>p</w:t>
      </w:r>
      <w:r w:rsidR="0057179B">
        <w:rPr>
          <w:rFonts w:ascii="Times New Roman" w:hAnsi="Times New Roman" w:cs="Times New Roman"/>
          <w:sz w:val="24"/>
          <w:szCs w:val="24"/>
          <w:lang w:val="en-US"/>
        </w:rPr>
        <w:t>.</w:t>
      </w:r>
      <w:r w:rsidRPr="00A30598">
        <w:rPr>
          <w:rFonts w:ascii="Times New Roman" w:hAnsi="Times New Roman" w:cs="Times New Roman"/>
          <w:sz w:val="24"/>
          <w:szCs w:val="24"/>
          <w:lang w:val="en-US"/>
        </w:rPr>
        <w:t>m</w:t>
      </w:r>
      <w:r w:rsidR="0057179B">
        <w:rPr>
          <w:rFonts w:ascii="Times New Roman" w:hAnsi="Times New Roman" w:cs="Times New Roman"/>
          <w:sz w:val="24"/>
          <w:szCs w:val="24"/>
          <w:lang w:val="en-US"/>
        </w:rPr>
        <w:t>.</w:t>
      </w:r>
      <w:r w:rsidRPr="00A30598">
        <w:rPr>
          <w:rFonts w:ascii="Times New Roman" w:hAnsi="Times New Roman" w:cs="Times New Roman"/>
          <w:sz w:val="24"/>
          <w:szCs w:val="24"/>
          <w:lang w:val="en-US"/>
        </w:rPr>
        <w:t>, supernatant was removed and the protein pellet was washed by adding 1</w:t>
      </w:r>
      <w:r>
        <w:rPr>
          <w:rFonts w:ascii="Times New Roman" w:hAnsi="Times New Roman" w:cs="Times New Roman"/>
          <w:sz w:val="24"/>
          <w:szCs w:val="24"/>
          <w:lang w:val="en-US"/>
        </w:rPr>
        <w:t xml:space="preserve"> </w:t>
      </w:r>
      <w:r w:rsidRPr="00A30598">
        <w:rPr>
          <w:rFonts w:ascii="Times New Roman" w:hAnsi="Times New Roman" w:cs="Times New Roman"/>
          <w:sz w:val="24"/>
          <w:szCs w:val="24"/>
          <w:lang w:val="en-US"/>
        </w:rPr>
        <w:t>m</w:t>
      </w:r>
      <w:r>
        <w:rPr>
          <w:rFonts w:ascii="Times New Roman" w:hAnsi="Times New Roman" w:cs="Times New Roman"/>
          <w:sz w:val="24"/>
          <w:szCs w:val="24"/>
          <w:lang w:val="en-US"/>
        </w:rPr>
        <w:t>L</w:t>
      </w:r>
      <w:r w:rsidRPr="00A30598">
        <w:rPr>
          <w:rFonts w:ascii="Times New Roman" w:hAnsi="Times New Roman" w:cs="Times New Roman"/>
          <w:sz w:val="24"/>
          <w:szCs w:val="24"/>
          <w:lang w:val="en-US"/>
        </w:rPr>
        <w:t xml:space="preserve"> washing solution (0.07% DTT in acetone; chilled at -20</w:t>
      </w:r>
      <w:r w:rsidRPr="00A30598">
        <w:rPr>
          <w:rFonts w:ascii="Times New Roman" w:hAnsi="Times New Roman" w:cs="Times New Roman"/>
          <w:sz w:val="24"/>
          <w:szCs w:val="24"/>
        </w:rPr>
        <w:t>°C</w:t>
      </w:r>
      <w:r w:rsidRPr="00A30598">
        <w:rPr>
          <w:rFonts w:ascii="Times New Roman" w:hAnsi="Times New Roman" w:cs="Times New Roman"/>
          <w:sz w:val="24"/>
          <w:szCs w:val="24"/>
          <w:lang w:val="en-US"/>
        </w:rPr>
        <w:t>), vortexing and incubation at -80</w:t>
      </w:r>
      <w:r w:rsidRPr="00A30598">
        <w:rPr>
          <w:rFonts w:ascii="Times New Roman" w:hAnsi="Times New Roman" w:cs="Times New Roman"/>
          <w:sz w:val="24"/>
          <w:szCs w:val="24"/>
        </w:rPr>
        <w:t>°C for at least 30 min. After repeating the centrifugation and wash steps, the protein pellet was dried in a SpeedVac for 2 min and resuspended in solubilisation buffer (8</w:t>
      </w:r>
      <w:r>
        <w:rPr>
          <w:rFonts w:ascii="Times New Roman" w:hAnsi="Times New Roman" w:cs="Times New Roman"/>
          <w:sz w:val="24"/>
          <w:szCs w:val="24"/>
        </w:rPr>
        <w:t xml:space="preserve"> </w:t>
      </w:r>
      <w:r w:rsidRPr="00A30598">
        <w:rPr>
          <w:rFonts w:ascii="Times New Roman" w:hAnsi="Times New Roman" w:cs="Times New Roman"/>
          <w:sz w:val="24"/>
          <w:szCs w:val="24"/>
        </w:rPr>
        <w:t xml:space="preserve">M Urea, 0.5% SDS, 1% DTT, 35 mM HEPES, pH 7.5). Samples were sonicated twice for 30 sec, centrifuged for 10 min at 14,000 rpm and the supernatant containing the proteins was transferred to a new tube. </w:t>
      </w:r>
      <w:r>
        <w:rPr>
          <w:rFonts w:ascii="Times New Roman" w:hAnsi="Times New Roman" w:cs="Times New Roman"/>
          <w:sz w:val="24"/>
          <w:szCs w:val="24"/>
        </w:rPr>
        <w:t>An aliquot (20%) was taken for protein analysis (silver staining and western blot) and the remainder of the eluate was used for mass spectrometry.</w:t>
      </w:r>
      <w:r w:rsidRPr="00A30598">
        <w:rPr>
          <w:rFonts w:ascii="Times New Roman" w:hAnsi="Times New Roman" w:cs="Times New Roman"/>
          <w:sz w:val="24"/>
          <w:szCs w:val="24"/>
        </w:rPr>
        <w:t xml:space="preserve">  </w:t>
      </w:r>
      <w:r w:rsidRPr="00A30598">
        <w:rPr>
          <w:rFonts w:ascii="Times New Roman" w:hAnsi="Times New Roman" w:cs="Times New Roman"/>
          <w:sz w:val="24"/>
          <w:szCs w:val="24"/>
          <w:lang w:val="en-US"/>
        </w:rPr>
        <w:t xml:space="preserve"> </w:t>
      </w:r>
    </w:p>
    <w:p w14:paraId="1BB8C597" w14:textId="77777777" w:rsidR="008C38AE" w:rsidRDefault="008C38AE" w:rsidP="008C38AE">
      <w:pPr>
        <w:spacing w:line="360" w:lineRule="auto"/>
        <w:rPr>
          <w:rFonts w:ascii="Times New Roman" w:hAnsi="Times New Roman" w:cs="Times New Roman"/>
          <w:sz w:val="24"/>
          <w:szCs w:val="24"/>
          <w:lang w:val="en-US"/>
        </w:rPr>
      </w:pPr>
    </w:p>
    <w:p w14:paraId="1A80F166" w14:textId="77777777" w:rsidR="008C38AE" w:rsidRDefault="008C38AE" w:rsidP="008C38A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SDS-PAGE, Silver staining and Western blot</w:t>
      </w:r>
    </w:p>
    <w:p w14:paraId="119652D7" w14:textId="77777777" w:rsidR="004F468B" w:rsidRDefault="008C38AE" w:rsidP="008C38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SDS-PAGE, protein samples in 1x NuPAGE LDS sample buffer and 1x NuPAGE reducing reagent (Thermo Fisher) were loaded on NuPAGE Novex 4-12% Bis-Tris protein gels (Thermo Fisher) and electrophoresed at 130 V for 2 hours in 1x MES buffer (Thermo Fisher).  For silver staining, the gel was fixed in 50% methanol and 5% acetic acid for 30 </w:t>
      </w:r>
      <w:r>
        <w:rPr>
          <w:rFonts w:ascii="Times New Roman" w:hAnsi="Times New Roman" w:cs="Times New Roman"/>
          <w:sz w:val="24"/>
          <w:szCs w:val="24"/>
          <w:lang w:val="en-US"/>
        </w:rPr>
        <w:lastRenderedPageBreak/>
        <w:t>min, followed by a wash with 50% ethanol and a second wash with 30% ethanol, each for 5 min. After a wash with water for 10 min, the gel was sensitized with 0.02% sodium thiosulfate for 60 sec and washed three times with water for 30 sec each. The gel was then placed in silver solution (6 mM silver nitrate, 0.0185% formaldehyde) for 20 min followed by three washes with water for 30 sec each. The gel was developed with 2% sodium carbonate, 0.0185% formaldehyde and 0.0004% sodium thiosulfate</w:t>
      </w:r>
      <w:r w:rsidR="00C3095E">
        <w:rPr>
          <w:rFonts w:ascii="Times New Roman" w:hAnsi="Times New Roman" w:cs="Times New Roman"/>
          <w:sz w:val="24"/>
          <w:szCs w:val="24"/>
          <w:lang w:val="en-US"/>
        </w:rPr>
        <w:t>. T</w:t>
      </w:r>
      <w:r>
        <w:rPr>
          <w:rFonts w:ascii="Times New Roman" w:hAnsi="Times New Roman" w:cs="Times New Roman"/>
          <w:sz w:val="24"/>
          <w:szCs w:val="24"/>
          <w:lang w:val="en-US"/>
        </w:rPr>
        <w:t>he developing reaction was stopped with 5% acetic acid. All solutions were prepared freshly and all procedures were performed on a rocking platform at room temperature.</w:t>
      </w:r>
    </w:p>
    <w:p w14:paraId="7E924891" w14:textId="77777777" w:rsidR="004F468B" w:rsidRPr="001141D7" w:rsidRDefault="004F468B" w:rsidP="001141D7">
      <w:pPr>
        <w:spacing w:line="360" w:lineRule="auto"/>
        <w:rPr>
          <w:rFonts w:ascii="Times New Roman" w:hAnsi="Times New Roman"/>
          <w:sz w:val="24"/>
          <w:szCs w:val="24"/>
          <w:lang w:val="en-US"/>
        </w:rPr>
      </w:pPr>
      <w:r w:rsidRPr="001141D7">
        <w:rPr>
          <w:rFonts w:ascii="Times New Roman" w:hAnsi="Times New Roman"/>
          <w:sz w:val="24"/>
          <w:szCs w:val="24"/>
          <w:lang w:val="en-US"/>
        </w:rPr>
        <w:t>When restain was necessary, the gel was incubated in destain solution (prepared by mixing two solutions, 30 mM potassium ferricyanide and 100 mM sodium thiosulfate, at equal volume immediately prior to use) until gels were clear again, typically this occurred within 10 min. The gel was then washed with water to remove any yellow color. The gel was then restained as described above.</w:t>
      </w:r>
    </w:p>
    <w:p w14:paraId="21E98EE8" w14:textId="6108FAAF" w:rsidR="008C38AE" w:rsidRDefault="008C38AE" w:rsidP="008C38AE">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rPr>
        <w:t>For western blot, g</w:t>
      </w:r>
      <w:r w:rsidRPr="002A0850">
        <w:rPr>
          <w:rFonts w:ascii="Times New Roman" w:hAnsi="Times New Roman" w:cs="Times New Roman"/>
          <w:sz w:val="24"/>
          <w:szCs w:val="24"/>
        </w:rPr>
        <w:t>els were electroblotted onto nitrocellulose membrane (GE Healthcare Life Sciences). The</w:t>
      </w:r>
      <w:r>
        <w:rPr>
          <w:rFonts w:ascii="Times New Roman" w:hAnsi="Times New Roman" w:cs="Times New Roman"/>
          <w:sz w:val="24"/>
          <w:szCs w:val="24"/>
        </w:rPr>
        <w:t xml:space="preserve"> </w:t>
      </w:r>
      <w:r w:rsidRPr="002A0850">
        <w:rPr>
          <w:rFonts w:ascii="Times New Roman" w:hAnsi="Times New Roman" w:cs="Times New Roman"/>
          <w:sz w:val="24"/>
          <w:szCs w:val="24"/>
        </w:rPr>
        <w:t>membrane was blocked in 5% non-fat milk in 1×PBST (1×PBS with 0.2% Tween-20) for 30 min</w:t>
      </w:r>
      <w:r>
        <w:rPr>
          <w:rFonts w:ascii="Times New Roman" w:hAnsi="Times New Roman" w:cs="Times New Roman"/>
          <w:sz w:val="24"/>
          <w:szCs w:val="24"/>
        </w:rPr>
        <w:t xml:space="preserve"> </w:t>
      </w:r>
      <w:r w:rsidRPr="002A0850">
        <w:rPr>
          <w:rFonts w:ascii="Times New Roman" w:hAnsi="Times New Roman" w:cs="Times New Roman"/>
          <w:sz w:val="24"/>
          <w:szCs w:val="24"/>
        </w:rPr>
        <w:t>at room temperature</w:t>
      </w:r>
      <w:r w:rsidR="00C3095E">
        <w:rPr>
          <w:rFonts w:ascii="Times New Roman" w:hAnsi="Times New Roman" w:cs="Times New Roman"/>
          <w:sz w:val="24"/>
          <w:szCs w:val="24"/>
        </w:rPr>
        <w:t>,</w:t>
      </w:r>
      <w:r>
        <w:rPr>
          <w:rFonts w:ascii="Times New Roman" w:hAnsi="Times New Roman" w:cs="Times New Roman"/>
          <w:sz w:val="24"/>
          <w:szCs w:val="24"/>
        </w:rPr>
        <w:t xml:space="preserve"> followed by</w:t>
      </w:r>
      <w:r w:rsidRPr="002A0850">
        <w:rPr>
          <w:rFonts w:ascii="Times New Roman" w:hAnsi="Times New Roman" w:cs="Times New Roman"/>
          <w:sz w:val="24"/>
          <w:szCs w:val="24"/>
        </w:rPr>
        <w:t xml:space="preserve"> incubat</w:t>
      </w:r>
      <w:r>
        <w:rPr>
          <w:rFonts w:ascii="Times New Roman" w:hAnsi="Times New Roman" w:cs="Times New Roman"/>
          <w:sz w:val="24"/>
          <w:szCs w:val="24"/>
        </w:rPr>
        <w:t>ion</w:t>
      </w:r>
      <w:r w:rsidRPr="002A0850">
        <w:rPr>
          <w:rFonts w:ascii="Times New Roman" w:hAnsi="Times New Roman" w:cs="Times New Roman"/>
          <w:sz w:val="24"/>
          <w:szCs w:val="24"/>
        </w:rPr>
        <w:t xml:space="preserve"> with primary an</w:t>
      </w:r>
      <w:r>
        <w:rPr>
          <w:rFonts w:ascii="Times New Roman" w:hAnsi="Times New Roman" w:cs="Times New Roman"/>
          <w:sz w:val="24"/>
          <w:szCs w:val="24"/>
        </w:rPr>
        <w:t xml:space="preserve">tibodies </w:t>
      </w:r>
      <w:r w:rsidRPr="002A0850">
        <w:rPr>
          <w:rFonts w:ascii="Times New Roman" w:hAnsi="Times New Roman" w:cs="Times New Roman"/>
          <w:sz w:val="24"/>
          <w:szCs w:val="24"/>
        </w:rPr>
        <w:t>in 5% non-fat milk in 1×PBST</w:t>
      </w:r>
      <w:r>
        <w:rPr>
          <w:rFonts w:ascii="Times New Roman" w:hAnsi="Times New Roman" w:cs="Times New Roman"/>
          <w:sz w:val="24"/>
          <w:szCs w:val="24"/>
        </w:rPr>
        <w:t xml:space="preserve"> on a rotating wheel </w:t>
      </w:r>
      <w:r w:rsidRPr="002A0850">
        <w:rPr>
          <w:rFonts w:ascii="Times New Roman" w:hAnsi="Times New Roman" w:cs="Times New Roman"/>
          <w:sz w:val="24"/>
          <w:szCs w:val="24"/>
        </w:rPr>
        <w:t>at 4 °C</w:t>
      </w:r>
      <w:r>
        <w:rPr>
          <w:rFonts w:ascii="Times New Roman" w:hAnsi="Times New Roman" w:cs="Times New Roman"/>
          <w:sz w:val="24"/>
          <w:szCs w:val="24"/>
        </w:rPr>
        <w:t xml:space="preserve"> overnight</w:t>
      </w:r>
      <w:r w:rsidRPr="002A0850">
        <w:rPr>
          <w:rFonts w:ascii="Times New Roman" w:hAnsi="Times New Roman" w:cs="Times New Roman"/>
          <w:sz w:val="24"/>
          <w:szCs w:val="24"/>
        </w:rPr>
        <w:t>. The</w:t>
      </w:r>
      <w:r>
        <w:rPr>
          <w:rFonts w:ascii="Times New Roman" w:hAnsi="Times New Roman" w:cs="Times New Roman"/>
          <w:sz w:val="24"/>
          <w:szCs w:val="24"/>
        </w:rPr>
        <w:t xml:space="preserve"> </w:t>
      </w:r>
      <w:r w:rsidRPr="002A0850">
        <w:rPr>
          <w:rFonts w:ascii="Times New Roman" w:hAnsi="Times New Roman" w:cs="Times New Roman"/>
          <w:sz w:val="24"/>
          <w:szCs w:val="24"/>
        </w:rPr>
        <w:t xml:space="preserve">membrane was then washed </w:t>
      </w:r>
      <w:r>
        <w:rPr>
          <w:rFonts w:ascii="Times New Roman" w:hAnsi="Times New Roman" w:cs="Times New Roman"/>
          <w:sz w:val="24"/>
          <w:szCs w:val="24"/>
        </w:rPr>
        <w:t>three</w:t>
      </w:r>
      <w:r w:rsidRPr="002A0850">
        <w:rPr>
          <w:rFonts w:ascii="Times New Roman" w:hAnsi="Times New Roman" w:cs="Times New Roman"/>
          <w:sz w:val="24"/>
          <w:szCs w:val="24"/>
        </w:rPr>
        <w:t xml:space="preserve"> times </w:t>
      </w:r>
      <w:r>
        <w:rPr>
          <w:rFonts w:ascii="Times New Roman" w:hAnsi="Times New Roman" w:cs="Times New Roman"/>
          <w:sz w:val="24"/>
          <w:szCs w:val="24"/>
        </w:rPr>
        <w:t>with 1×PBST</w:t>
      </w:r>
      <w:r w:rsidRPr="002A0850">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2A0850">
        <w:rPr>
          <w:rFonts w:ascii="Times New Roman" w:hAnsi="Times New Roman" w:cs="Times New Roman"/>
          <w:sz w:val="24"/>
          <w:szCs w:val="24"/>
        </w:rPr>
        <w:t>5 min each at room temperature. The</w:t>
      </w:r>
      <w:r>
        <w:rPr>
          <w:rFonts w:ascii="Times New Roman" w:hAnsi="Times New Roman" w:cs="Times New Roman"/>
          <w:sz w:val="24"/>
          <w:szCs w:val="24"/>
        </w:rPr>
        <w:t xml:space="preserve"> </w:t>
      </w:r>
      <w:r w:rsidRPr="002A0850">
        <w:rPr>
          <w:rFonts w:ascii="Times New Roman" w:hAnsi="Times New Roman" w:cs="Times New Roman"/>
          <w:sz w:val="24"/>
          <w:szCs w:val="24"/>
        </w:rPr>
        <w:t>membrane was incubated with secondary antibody in 5% non-fat milk in 1×PB</w:t>
      </w:r>
      <w:r>
        <w:rPr>
          <w:rFonts w:ascii="Times New Roman" w:hAnsi="Times New Roman" w:cs="Times New Roman"/>
          <w:sz w:val="24"/>
          <w:szCs w:val="24"/>
        </w:rPr>
        <w:t>ST</w:t>
      </w:r>
      <w:r w:rsidRPr="002A0850">
        <w:rPr>
          <w:rFonts w:ascii="Times New Roman" w:hAnsi="Times New Roman" w:cs="Times New Roman"/>
          <w:sz w:val="24"/>
          <w:szCs w:val="24"/>
        </w:rPr>
        <w:t xml:space="preserve"> for 1 hr at</w:t>
      </w:r>
      <w:r>
        <w:rPr>
          <w:rFonts w:ascii="Times New Roman" w:hAnsi="Times New Roman" w:cs="Times New Roman"/>
          <w:sz w:val="24"/>
          <w:szCs w:val="24"/>
        </w:rPr>
        <w:t xml:space="preserve"> </w:t>
      </w:r>
      <w:r w:rsidRPr="002A0850">
        <w:rPr>
          <w:rFonts w:ascii="Times New Roman" w:hAnsi="Times New Roman" w:cs="Times New Roman"/>
          <w:sz w:val="24"/>
          <w:szCs w:val="24"/>
        </w:rPr>
        <w:t>room temperature. Protein signals were detected using Super Signal Femto chemiluminescent</w:t>
      </w:r>
      <w:r>
        <w:rPr>
          <w:rFonts w:ascii="Times New Roman" w:hAnsi="Times New Roman" w:cs="Times New Roman"/>
          <w:sz w:val="24"/>
          <w:szCs w:val="24"/>
        </w:rPr>
        <w:t xml:space="preserve"> </w:t>
      </w:r>
      <w:r w:rsidRPr="002A0850">
        <w:rPr>
          <w:rFonts w:ascii="Times New Roman" w:hAnsi="Times New Roman" w:cs="Times New Roman"/>
          <w:sz w:val="24"/>
          <w:szCs w:val="24"/>
        </w:rPr>
        <w:t>reagent (Pierce), visualized on ImageQuant LAS 4000 system (GE Healthcare Life Sciences).</w:t>
      </w:r>
      <w:r>
        <w:rPr>
          <w:rFonts w:ascii="Times New Roman" w:hAnsi="Times New Roman" w:cs="Times New Roman"/>
          <w:sz w:val="24"/>
          <w:szCs w:val="24"/>
          <w:lang w:val="en-US"/>
        </w:rPr>
        <w:t xml:space="preserve"> Primary antibodies used were anti-CP29A (kind gift from Christian Schmitz-Linneweber), anti-AGO1 (Agrisera) and anti-SAL1 (kind gift from Barry Pogson). An anti-rabbit HRP-conjugated antibody </w:t>
      </w:r>
      <w:r w:rsidRPr="00155E59">
        <w:rPr>
          <w:rFonts w:ascii="Times New Roman" w:hAnsi="Times New Roman" w:cs="Times New Roman"/>
          <w:sz w:val="24"/>
          <w:szCs w:val="24"/>
          <w:lang w:val="en-US"/>
        </w:rPr>
        <w:t>(</w:t>
      </w:r>
      <w:r w:rsidRPr="00155E59">
        <w:rPr>
          <w:rFonts w:ascii="Times New Roman" w:hAnsi="Times New Roman" w:cs="Times New Roman"/>
          <w:sz w:val="24"/>
          <w:szCs w:val="24"/>
        </w:rPr>
        <w:t xml:space="preserve">AP132P, EMD </w:t>
      </w:r>
      <w:r>
        <w:rPr>
          <w:rFonts w:ascii="Times New Roman" w:hAnsi="Times New Roman" w:cs="Times New Roman"/>
          <w:sz w:val="24"/>
          <w:szCs w:val="24"/>
        </w:rPr>
        <w:t>Millipore)</w:t>
      </w:r>
      <w:r>
        <w:rPr>
          <w:rFonts w:ascii="Times New Roman" w:hAnsi="Times New Roman" w:cs="Times New Roman"/>
          <w:sz w:val="24"/>
          <w:szCs w:val="24"/>
          <w:lang w:val="en-US"/>
        </w:rPr>
        <w:t xml:space="preserve"> was used as secondary antibody.</w:t>
      </w:r>
    </w:p>
    <w:p w14:paraId="7A02D21B" w14:textId="77777777" w:rsidR="00F46297" w:rsidRPr="002F3CCA" w:rsidRDefault="00F46297" w:rsidP="008C38AE">
      <w:pPr>
        <w:autoSpaceDE w:val="0"/>
        <w:autoSpaceDN w:val="0"/>
        <w:adjustRightInd w:val="0"/>
        <w:spacing w:after="0" w:line="360" w:lineRule="auto"/>
        <w:rPr>
          <w:rFonts w:ascii="Times New Roman" w:hAnsi="Times New Roman" w:cs="Times New Roman"/>
          <w:sz w:val="24"/>
          <w:szCs w:val="24"/>
          <w:lang w:val="en-US"/>
        </w:rPr>
      </w:pPr>
    </w:p>
    <w:p w14:paraId="0C33A482" w14:textId="5C3B3EB1" w:rsidR="008C38AE" w:rsidRPr="0091206B" w:rsidRDefault="008C38AE" w:rsidP="008C38AE">
      <w:pPr>
        <w:spacing w:line="360" w:lineRule="auto"/>
        <w:rPr>
          <w:rFonts w:ascii="Times New Roman" w:hAnsi="Times New Roman" w:cs="Times New Roman"/>
          <w:b/>
          <w:sz w:val="24"/>
          <w:szCs w:val="24"/>
          <w:lang w:val="en-US"/>
        </w:rPr>
      </w:pPr>
      <w:r w:rsidRPr="0091206B">
        <w:rPr>
          <w:rFonts w:ascii="Times New Roman" w:hAnsi="Times New Roman" w:cs="Times New Roman"/>
          <w:b/>
          <w:sz w:val="24"/>
          <w:szCs w:val="24"/>
          <w:lang w:val="en-US"/>
        </w:rPr>
        <w:t>Mass spectrometry</w:t>
      </w:r>
      <w:r>
        <w:rPr>
          <w:rFonts w:ascii="Times New Roman" w:hAnsi="Times New Roman" w:cs="Times New Roman"/>
          <w:b/>
          <w:sz w:val="24"/>
          <w:szCs w:val="24"/>
          <w:lang w:val="en-US"/>
        </w:rPr>
        <w:t xml:space="preserve"> for </w:t>
      </w:r>
      <w:ins w:id="116" w:author="Marlene Reichel" w:date="2016-06-11T11:35:00Z">
        <w:r w:rsidR="001721E6">
          <w:rPr>
            <w:rFonts w:ascii="Times New Roman" w:hAnsi="Times New Roman" w:cs="Times New Roman"/>
            <w:b/>
            <w:sz w:val="24"/>
            <w:szCs w:val="24"/>
            <w:lang w:val="en-US"/>
          </w:rPr>
          <w:t xml:space="preserve">mRNA </w:t>
        </w:r>
      </w:ins>
      <w:r>
        <w:rPr>
          <w:rFonts w:ascii="Times New Roman" w:hAnsi="Times New Roman" w:cs="Times New Roman"/>
          <w:b/>
          <w:sz w:val="24"/>
          <w:szCs w:val="24"/>
          <w:lang w:val="en-US"/>
        </w:rPr>
        <w:t>interactome samples</w:t>
      </w:r>
    </w:p>
    <w:p w14:paraId="343AC04E" w14:textId="77777777" w:rsidR="008C38AE" w:rsidRPr="0091206B" w:rsidRDefault="008C38AE" w:rsidP="008C38AE">
      <w:pPr>
        <w:spacing w:line="360" w:lineRule="auto"/>
        <w:rPr>
          <w:rFonts w:ascii="Times New Roman" w:hAnsi="Times New Roman" w:cs="Times New Roman"/>
          <w:i/>
          <w:sz w:val="24"/>
          <w:szCs w:val="24"/>
          <w:lang w:val="en-US"/>
        </w:rPr>
      </w:pPr>
      <w:r w:rsidRPr="0091206B">
        <w:rPr>
          <w:rFonts w:ascii="Times New Roman" w:hAnsi="Times New Roman" w:cs="Times New Roman"/>
          <w:i/>
          <w:sz w:val="24"/>
          <w:szCs w:val="24"/>
          <w:lang w:val="en-US"/>
        </w:rPr>
        <w:t xml:space="preserve">Sample preparation </w:t>
      </w:r>
      <w:r>
        <w:rPr>
          <w:rFonts w:ascii="Times New Roman" w:hAnsi="Times New Roman" w:cs="Times New Roman"/>
          <w:i/>
          <w:sz w:val="24"/>
          <w:szCs w:val="24"/>
          <w:lang w:val="en-US"/>
        </w:rPr>
        <w:t>using SP3</w:t>
      </w:r>
    </w:p>
    <w:p w14:paraId="4CF04933" w14:textId="77777777" w:rsidR="008C38AE" w:rsidRDefault="008C38AE" w:rsidP="008C38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reduction and alkylation of the samples, 1 µL </w:t>
      </w:r>
      <w:r w:rsidRPr="001D025F">
        <w:rPr>
          <w:rFonts w:ascii="Times New Roman" w:hAnsi="Times New Roman" w:cs="Times New Roman"/>
          <w:sz w:val="24"/>
          <w:szCs w:val="24"/>
          <w:lang w:val="en-US"/>
        </w:rPr>
        <w:t>200 mM DTT in 200 mM HEPES</w:t>
      </w:r>
      <w:r>
        <w:rPr>
          <w:rFonts w:ascii="Times New Roman" w:hAnsi="Times New Roman" w:cs="Times New Roman"/>
          <w:sz w:val="24"/>
          <w:szCs w:val="24"/>
          <w:lang w:val="en-US"/>
        </w:rPr>
        <w:t xml:space="preserve"> was added to the eluates followed by incubation at 56</w:t>
      </w:r>
      <w:r w:rsidRPr="00A30598">
        <w:rPr>
          <w:rFonts w:ascii="Times New Roman" w:hAnsi="Times New Roman" w:cs="Times New Roman"/>
          <w:sz w:val="24"/>
          <w:szCs w:val="24"/>
        </w:rPr>
        <w:t>°C</w:t>
      </w:r>
      <w:r>
        <w:rPr>
          <w:rFonts w:ascii="Times New Roman" w:hAnsi="Times New Roman" w:cs="Times New Roman"/>
          <w:sz w:val="24"/>
          <w:szCs w:val="24"/>
          <w:lang w:val="en-US"/>
        </w:rPr>
        <w:t xml:space="preserve"> for 30 min. After placing the samples on ice for 2 min, 2 µL of 400 mM iodoacetamide (IAA) in 200 mM HEPES (pH 8.5) was added and samples were incubated at 24</w:t>
      </w:r>
      <w:r w:rsidRPr="00A30598">
        <w:rPr>
          <w:rFonts w:ascii="Times New Roman" w:hAnsi="Times New Roman" w:cs="Times New Roman"/>
          <w:sz w:val="24"/>
          <w:szCs w:val="24"/>
        </w:rPr>
        <w:t>°C</w:t>
      </w:r>
      <w:r>
        <w:rPr>
          <w:rFonts w:ascii="Times New Roman" w:hAnsi="Times New Roman" w:cs="Times New Roman"/>
          <w:sz w:val="24"/>
          <w:szCs w:val="24"/>
          <w:lang w:val="en-US"/>
        </w:rPr>
        <w:t xml:space="preserve"> for 30 min in the dark. Then, 2 µL of 200 mM DTT was added followed by incubation at RT for 5 min.</w:t>
      </w:r>
    </w:p>
    <w:p w14:paraId="393513B4" w14:textId="5B63DCFC" w:rsidR="008C38AE" w:rsidRDefault="008C38AE" w:rsidP="008C38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protein clean up and digestion, 2 µL of Sera-Mag bead mix (Thermo Scientific) were added to the eluates followed by the addition of 5 µL 5% formic acid. After ensuring that samples were acidic, acetonitrile was added to a final concentration of 50% and the samples were incubated for 8 min at RT. Samples were then placed on a magnetic rack and incubated for 2 min at RT. The supernatant was removed and </w:t>
      </w:r>
      <w:proofErr w:type="gramStart"/>
      <w:r>
        <w:rPr>
          <w:rFonts w:ascii="Times New Roman" w:hAnsi="Times New Roman" w:cs="Times New Roman"/>
          <w:sz w:val="24"/>
          <w:szCs w:val="24"/>
          <w:lang w:val="en-US"/>
        </w:rPr>
        <w:t>samples were washed by adding 200 µL 70% ethanol and incubation for 15 sec on the magnetic rack</w:t>
      </w:r>
      <w:proofErr w:type="gramEnd"/>
      <w:r>
        <w:rPr>
          <w:rFonts w:ascii="Times New Roman" w:hAnsi="Times New Roman" w:cs="Times New Roman"/>
          <w:sz w:val="24"/>
          <w:szCs w:val="24"/>
          <w:lang w:val="en-US"/>
        </w:rPr>
        <w:t xml:space="preserve">. The wash was repeated once followed by the addition of 180 µL acetonitrile and incubation on the magnetic rack for 15 sec. The supernatant was removed and samples were air-dried for 30 sec. Samples were then taken off the rack and digested by adding 800 ng of </w:t>
      </w:r>
      <w:r w:rsidRPr="00E413FE">
        <w:rPr>
          <w:rFonts w:ascii="Times New Roman" w:hAnsi="Times New Roman" w:cs="Times New Roman"/>
          <w:sz w:val="24"/>
          <w:szCs w:val="24"/>
          <w:lang w:val="en-US"/>
        </w:rPr>
        <w:t>trypsin</w:t>
      </w:r>
      <w:r>
        <w:rPr>
          <w:rFonts w:ascii="Times New Roman" w:hAnsi="Times New Roman" w:cs="Times New Roman"/>
          <w:sz w:val="24"/>
          <w:szCs w:val="24"/>
          <w:lang w:val="en-US"/>
        </w:rPr>
        <w:t xml:space="preserve"> in 50mM HEPES (pH8) and incubation at 37</w:t>
      </w:r>
      <w:r w:rsidRPr="00A30598">
        <w:rPr>
          <w:rFonts w:ascii="Times New Roman" w:hAnsi="Times New Roman" w:cs="Times New Roman"/>
          <w:sz w:val="24"/>
          <w:szCs w:val="24"/>
        </w:rPr>
        <w:t>°C</w:t>
      </w:r>
      <w:r>
        <w:rPr>
          <w:rFonts w:ascii="Times New Roman" w:hAnsi="Times New Roman" w:cs="Times New Roman"/>
          <w:sz w:val="24"/>
          <w:szCs w:val="24"/>
          <w:lang w:val="en-US"/>
        </w:rPr>
        <w:t xml:space="preserve"> for 14 hours. </w:t>
      </w:r>
    </w:p>
    <w:p w14:paraId="4441A2A1" w14:textId="77777777" w:rsidR="008C38AE" w:rsidRDefault="008C38AE" w:rsidP="008C38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the digest, beads were resuspended by pipetting and samples were placed on a magnetic rack. Dimethyl-labeling was performed by adding 1 µL of formaldehyde (CH</w:t>
      </w:r>
      <w:r w:rsidRPr="0028750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O for light, </w:t>
      </w:r>
      <w:r w:rsidRPr="0028750A">
        <w:rPr>
          <w:rFonts w:ascii="Times New Roman" w:hAnsi="Times New Roman" w:cs="Times New Roman"/>
          <w:sz w:val="24"/>
          <w:szCs w:val="24"/>
          <w:vertAlign w:val="superscript"/>
          <w:lang w:val="en-US"/>
        </w:rPr>
        <w:t>13</w:t>
      </w:r>
      <w:r>
        <w:rPr>
          <w:rFonts w:ascii="Times New Roman" w:hAnsi="Times New Roman" w:cs="Times New Roman"/>
          <w:sz w:val="24"/>
          <w:szCs w:val="24"/>
          <w:lang w:val="en-US"/>
        </w:rPr>
        <w:t>CD</w:t>
      </w:r>
      <w:r w:rsidRPr="0028750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 for heavy) and 1 µL of sodium cyanoborohydride (NaBH</w:t>
      </w:r>
      <w:r w:rsidRPr="0028750A">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CN for light, NaBD</w:t>
      </w:r>
      <w:r w:rsidRPr="0028750A">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CN for heavy) followed by incubation on a magnetic rack for 30 min at RT. 1 µL of the respective formaldehyde and sodium cyanoborohydride solutions were added again for more efficient labeling and samples were incubated for another 30 min at RT on the magnetic rack. After that, 1 µL of quench mix was added and samples were incubated for 5 min at RT. Samples were then taken off the magnetic rack and beads were resuspended by pipetting. Acetonitrile was added to the samples to a final percentage of 95% or higher, samples were mixed by pipetting followed by incubation off the magnetic rack for 8 min at RT and further 2 min on the magnetic rack at RT. After removal of the supernatant, samples were washed by adding 180 µL of acetonitrile and incubation for 15 sec on magnetic rack. The wash was repeated once, supernatant was removed and beads were air-dried for 30 sec. The beads were then resuspended in 9 µL of 2% DMSO and sonicated in a water bath for 5 min. Finally, samples were placed on a magnet, the supernatant was recovered to a new tube, </w:t>
      </w:r>
      <w:r w:rsidRPr="001D025F">
        <w:rPr>
          <w:rFonts w:ascii="Times New Roman" w:hAnsi="Times New Roman" w:cs="Times New Roman"/>
          <w:sz w:val="24"/>
          <w:szCs w:val="24"/>
          <w:lang w:val="en-US"/>
        </w:rPr>
        <w:t>acidified with 1</w:t>
      </w:r>
      <w:r>
        <w:rPr>
          <w:rFonts w:ascii="Times New Roman" w:hAnsi="Times New Roman" w:cs="Times New Roman"/>
          <w:sz w:val="24"/>
          <w:szCs w:val="24"/>
          <w:lang w:val="en-US"/>
        </w:rPr>
        <w:t xml:space="preserve"> µL</w:t>
      </w:r>
      <w:r w:rsidRPr="001D025F">
        <w:rPr>
          <w:rFonts w:ascii="Times New Roman" w:hAnsi="Times New Roman" w:cs="Times New Roman"/>
          <w:sz w:val="24"/>
          <w:szCs w:val="24"/>
          <w:lang w:val="en-US"/>
        </w:rPr>
        <w:t xml:space="preserve"> of 10% formic acid</w:t>
      </w:r>
      <w:r>
        <w:rPr>
          <w:rFonts w:ascii="Times New Roman" w:hAnsi="Times New Roman" w:cs="Times New Roman"/>
          <w:sz w:val="24"/>
          <w:szCs w:val="24"/>
          <w:lang w:val="en-US"/>
        </w:rPr>
        <w:t xml:space="preserve">, and used for MS. </w:t>
      </w:r>
    </w:p>
    <w:p w14:paraId="234BE7FE" w14:textId="77777777" w:rsidR="00BD5BC5" w:rsidRPr="00725A52" w:rsidRDefault="00BD5BC5" w:rsidP="00BD5BC5">
      <w:pPr>
        <w:jc w:val="both"/>
        <w:rPr>
          <w:highlight w:val="yellow"/>
        </w:rPr>
      </w:pPr>
      <w:commentRangeStart w:id="117"/>
      <w:r w:rsidRPr="00725A52">
        <w:rPr>
          <w:highlight w:val="yellow"/>
        </w:rPr>
        <w:t>Cysteine’s</w:t>
      </w:r>
      <w:commentRangeEnd w:id="117"/>
      <w:r w:rsidRPr="00725A52">
        <w:rPr>
          <w:rStyle w:val="CommentReference"/>
          <w:highlight w:val="yellow"/>
        </w:rPr>
        <w:commentReference w:id="117"/>
      </w:r>
      <w:r w:rsidRPr="00725A52">
        <w:rPr>
          <w:highlight w:val="yellow"/>
        </w:rPr>
        <w:t xml:space="preserve"> were reduced with 1 ul of 200 mM DTT (Biomol) in 50 mM HEPES for 30 min. at 57 °C. The sample was cooled to 24 °C and 2 μL of 400 mM IAA (Merck) dissolved in 50 mM HEPES was added and incubated in dark for 30 min. at 24 °C. A novel protocol using paramagnetic beads, termed Single-Pot Solid-Phase-enhanced Sample Preparation (SP3) described by Hughes et al., 2014 was used to prepare the samples for LC-MS/MS. The proteins were digested using 800ng trypsin (Promega) in 50mM HEPES (pH8) and incubated at 37°C for 14 hours. Peptides were captured on magnetic beads, released, dimethyl labelled (Boersema et al., 2009) and recaptured again as described in Hughes et </w:t>
      </w:r>
      <w:commentRangeStart w:id="118"/>
      <w:r w:rsidRPr="00725A52">
        <w:rPr>
          <w:highlight w:val="yellow"/>
        </w:rPr>
        <w:t xml:space="preserve">al., 2014. </w:t>
      </w:r>
      <w:commentRangeEnd w:id="118"/>
      <w:r>
        <w:rPr>
          <w:rStyle w:val="CommentReference"/>
        </w:rPr>
        <w:commentReference w:id="118"/>
      </w:r>
    </w:p>
    <w:p w14:paraId="320FBC8A" w14:textId="77777777" w:rsidR="00BD5BC5" w:rsidRDefault="00BD5BC5" w:rsidP="00BD5BC5">
      <w:pPr>
        <w:jc w:val="both"/>
      </w:pPr>
      <w:r w:rsidRPr="00725A52">
        <w:rPr>
          <w:highlight w:val="yellow"/>
        </w:rPr>
        <w:lastRenderedPageBreak/>
        <w:t>(Boersema PJ, Raijmakers R, Lemeer S, Mohammed S, Heck AJR (2009) Multiplex peptide stable isotope dimethyl labeling for quantitative proteomics. Nat Protoc 4: 484 – 494)</w:t>
      </w:r>
    </w:p>
    <w:p w14:paraId="2508C3D8" w14:textId="77777777" w:rsidR="008C38AE" w:rsidRDefault="008C38AE" w:rsidP="008C38AE">
      <w:pPr>
        <w:spacing w:line="360" w:lineRule="auto"/>
        <w:rPr>
          <w:rFonts w:ascii="Times New Roman" w:hAnsi="Times New Roman" w:cs="Times New Roman"/>
          <w:sz w:val="24"/>
          <w:szCs w:val="24"/>
          <w:lang w:val="en-US"/>
        </w:rPr>
      </w:pPr>
    </w:p>
    <w:p w14:paraId="5C4E08A3" w14:textId="77777777" w:rsidR="008C38AE" w:rsidRPr="00ED0EE4" w:rsidRDefault="008C38AE" w:rsidP="008C38AE">
      <w:pPr>
        <w:spacing w:line="360" w:lineRule="auto"/>
        <w:rPr>
          <w:rFonts w:ascii="Times New Roman" w:hAnsi="Times New Roman" w:cs="Times New Roman"/>
          <w:i/>
          <w:sz w:val="24"/>
          <w:szCs w:val="24"/>
          <w:lang w:val="en-US"/>
        </w:rPr>
      </w:pPr>
      <w:r w:rsidRPr="00382441">
        <w:rPr>
          <w:rFonts w:ascii="Times New Roman" w:hAnsi="Times New Roman" w:cs="Times New Roman"/>
          <w:i/>
          <w:sz w:val="24"/>
          <w:szCs w:val="24"/>
          <w:lang w:val="en-US"/>
        </w:rPr>
        <w:t>LC-MS/MS</w:t>
      </w:r>
      <w:r>
        <w:rPr>
          <w:rFonts w:ascii="Times New Roman" w:hAnsi="Times New Roman" w:cs="Times New Roman"/>
          <w:i/>
          <w:sz w:val="24"/>
          <w:szCs w:val="24"/>
          <w:lang w:val="en-US"/>
        </w:rPr>
        <w:t xml:space="preserve"> analysis </w:t>
      </w:r>
    </w:p>
    <w:p w14:paraId="38AE46E2" w14:textId="77777777" w:rsidR="008C38AE" w:rsidRDefault="008C38AE" w:rsidP="008C38AE">
      <w:pPr>
        <w:pStyle w:val="NoSpacing"/>
        <w:spacing w:line="360" w:lineRule="auto"/>
        <w:rPr>
          <w:rFonts w:ascii="Times New Roman" w:hAnsi="Times New Roman" w:cs="Times New Roman"/>
          <w:sz w:val="24"/>
          <w:szCs w:val="24"/>
        </w:rPr>
      </w:pPr>
      <w:r w:rsidRPr="00ED0EE4">
        <w:rPr>
          <w:rFonts w:ascii="Times New Roman" w:hAnsi="Times New Roman" w:cs="Times New Roman"/>
          <w:sz w:val="24"/>
          <w:szCs w:val="24"/>
        </w:rPr>
        <w:t>Samples were analyzed on an LTQ-Orbitrap Velos Pro mass spectrometer (Thermo Scientific)</w:t>
      </w:r>
      <w:r>
        <w:rPr>
          <w:rFonts w:ascii="Times New Roman" w:hAnsi="Times New Roman" w:cs="Times New Roman"/>
          <w:sz w:val="24"/>
          <w:szCs w:val="24"/>
        </w:rPr>
        <w:t xml:space="preserve"> </w:t>
      </w:r>
      <w:r w:rsidRPr="00ED0EE4">
        <w:rPr>
          <w:rFonts w:ascii="Times New Roman" w:hAnsi="Times New Roman" w:cs="Times New Roman"/>
          <w:sz w:val="24"/>
          <w:szCs w:val="24"/>
        </w:rPr>
        <w:t>coupled to a nanoAcquity UPLC system (Waters). Peptides were loaded onto a trapping column</w:t>
      </w:r>
      <w:r>
        <w:rPr>
          <w:rFonts w:ascii="Times New Roman" w:hAnsi="Times New Roman" w:cs="Times New Roman"/>
          <w:sz w:val="24"/>
          <w:szCs w:val="24"/>
        </w:rPr>
        <w:t xml:space="preserve"> </w:t>
      </w:r>
      <w:r w:rsidRPr="00ED0EE4">
        <w:rPr>
          <w:rFonts w:ascii="Times New Roman" w:hAnsi="Times New Roman" w:cs="Times New Roman"/>
          <w:sz w:val="24"/>
          <w:szCs w:val="24"/>
        </w:rPr>
        <w:t>(nanoAcquity Symmetry C18, 5 μm, 180 μm × 20 mm) at a flow rate of 15 μ</w:t>
      </w:r>
      <w:r>
        <w:rPr>
          <w:rFonts w:ascii="Times New Roman" w:hAnsi="Times New Roman" w:cs="Times New Roman"/>
          <w:sz w:val="24"/>
          <w:szCs w:val="24"/>
        </w:rPr>
        <w:t>L</w:t>
      </w:r>
      <w:r w:rsidRPr="00ED0EE4">
        <w:rPr>
          <w:rFonts w:ascii="Times New Roman" w:hAnsi="Times New Roman" w:cs="Times New Roman"/>
          <w:sz w:val="24"/>
          <w:szCs w:val="24"/>
        </w:rPr>
        <w:t>/min with solvent A</w:t>
      </w:r>
      <w:r>
        <w:rPr>
          <w:rFonts w:ascii="Times New Roman" w:hAnsi="Times New Roman" w:cs="Times New Roman"/>
          <w:sz w:val="24"/>
          <w:szCs w:val="24"/>
        </w:rPr>
        <w:t xml:space="preserve"> </w:t>
      </w:r>
      <w:r w:rsidRPr="00ED0EE4">
        <w:rPr>
          <w:rFonts w:ascii="Times New Roman" w:hAnsi="Times New Roman" w:cs="Times New Roman"/>
          <w:sz w:val="24"/>
          <w:szCs w:val="24"/>
        </w:rPr>
        <w:t>(0.1% formic acid). Peptides were separated over an analytical column (nanoAcquity BEH C18,</w:t>
      </w:r>
      <w:r>
        <w:rPr>
          <w:rFonts w:ascii="Times New Roman" w:hAnsi="Times New Roman" w:cs="Times New Roman"/>
          <w:sz w:val="24"/>
          <w:szCs w:val="24"/>
        </w:rPr>
        <w:t xml:space="preserve"> </w:t>
      </w:r>
      <w:r w:rsidRPr="00ED0EE4">
        <w:rPr>
          <w:rFonts w:ascii="Times New Roman" w:hAnsi="Times New Roman" w:cs="Times New Roman"/>
          <w:sz w:val="24"/>
          <w:szCs w:val="24"/>
        </w:rPr>
        <w:t>1.7 μm, 75 μm × 200 mm) at a constant flow of 0.3 μ</w:t>
      </w:r>
      <w:r>
        <w:rPr>
          <w:rFonts w:ascii="Times New Roman" w:hAnsi="Times New Roman" w:cs="Times New Roman"/>
          <w:sz w:val="24"/>
          <w:szCs w:val="24"/>
        </w:rPr>
        <w:t>L</w:t>
      </w:r>
      <w:r w:rsidRPr="00ED0EE4">
        <w:rPr>
          <w:rFonts w:ascii="Times New Roman" w:hAnsi="Times New Roman" w:cs="Times New Roman"/>
          <w:sz w:val="24"/>
          <w:szCs w:val="24"/>
        </w:rPr>
        <w:t>/min using the following gradient: 3%</w:t>
      </w:r>
      <w:r>
        <w:rPr>
          <w:rFonts w:ascii="Times New Roman" w:hAnsi="Times New Roman" w:cs="Times New Roman"/>
          <w:sz w:val="24"/>
          <w:szCs w:val="24"/>
        </w:rPr>
        <w:t xml:space="preserve"> </w:t>
      </w:r>
      <w:r w:rsidRPr="00ED0EE4">
        <w:rPr>
          <w:rFonts w:ascii="Times New Roman" w:hAnsi="Times New Roman" w:cs="Times New Roman"/>
          <w:sz w:val="24"/>
          <w:szCs w:val="24"/>
        </w:rPr>
        <w:t>solvent B (Acetonitrile, 0.1% formic acid) for 10</w:t>
      </w:r>
      <w:r>
        <w:rPr>
          <w:rFonts w:ascii="Times New Roman" w:hAnsi="Times New Roman" w:cs="Times New Roman"/>
          <w:sz w:val="24"/>
          <w:szCs w:val="24"/>
        </w:rPr>
        <w:t xml:space="preserve"> min, 7-25% solvent B within </w:t>
      </w:r>
      <w:r w:rsidRPr="00382441">
        <w:rPr>
          <w:rFonts w:ascii="Times New Roman" w:hAnsi="Times New Roman" w:cs="Times New Roman"/>
          <w:sz w:val="24"/>
          <w:szCs w:val="24"/>
        </w:rPr>
        <w:t>210 min</w:t>
      </w:r>
      <w:r w:rsidRPr="00ED0EE4">
        <w:rPr>
          <w:rFonts w:ascii="Times New Roman" w:hAnsi="Times New Roman" w:cs="Times New Roman"/>
          <w:sz w:val="24"/>
          <w:szCs w:val="24"/>
        </w:rPr>
        <w:t>, 25-40%</w:t>
      </w:r>
      <w:r>
        <w:rPr>
          <w:rFonts w:ascii="Times New Roman" w:hAnsi="Times New Roman" w:cs="Times New Roman"/>
          <w:sz w:val="24"/>
          <w:szCs w:val="24"/>
        </w:rPr>
        <w:t xml:space="preserve"> </w:t>
      </w:r>
      <w:r w:rsidRPr="00ED0EE4">
        <w:rPr>
          <w:rFonts w:ascii="Times New Roman" w:hAnsi="Times New Roman" w:cs="Times New Roman"/>
          <w:sz w:val="24"/>
          <w:szCs w:val="24"/>
        </w:rPr>
        <w:t>solvent B wi</w:t>
      </w:r>
      <w:r>
        <w:rPr>
          <w:rFonts w:ascii="Times New Roman" w:hAnsi="Times New Roman" w:cs="Times New Roman"/>
          <w:sz w:val="24"/>
          <w:szCs w:val="24"/>
        </w:rPr>
        <w:t xml:space="preserve">thin 10 min, 85% solvent B for </w:t>
      </w:r>
      <w:r w:rsidRPr="00382441">
        <w:rPr>
          <w:rFonts w:ascii="Times New Roman" w:hAnsi="Times New Roman" w:cs="Times New Roman"/>
          <w:sz w:val="24"/>
          <w:szCs w:val="24"/>
        </w:rPr>
        <w:t>10 min</w:t>
      </w:r>
      <w:r w:rsidRPr="00ED0EE4">
        <w:rPr>
          <w:rFonts w:ascii="Times New Roman" w:hAnsi="Times New Roman" w:cs="Times New Roman"/>
          <w:sz w:val="24"/>
          <w:szCs w:val="24"/>
        </w:rPr>
        <w:t>. Peptides were introduced into the mass</w:t>
      </w:r>
      <w:r>
        <w:rPr>
          <w:rFonts w:ascii="Times New Roman" w:hAnsi="Times New Roman" w:cs="Times New Roman"/>
          <w:sz w:val="24"/>
          <w:szCs w:val="24"/>
        </w:rPr>
        <w:t xml:space="preserve"> </w:t>
      </w:r>
      <w:r w:rsidRPr="00ED0EE4">
        <w:rPr>
          <w:rFonts w:ascii="Times New Roman" w:hAnsi="Times New Roman" w:cs="Times New Roman"/>
          <w:sz w:val="24"/>
          <w:szCs w:val="24"/>
        </w:rPr>
        <w:t>spectrometer using a Pico-Tip Emitter (360 μm outer diameter × 20 μm inner diameter, 10 μm</w:t>
      </w:r>
      <w:r>
        <w:rPr>
          <w:rFonts w:ascii="Times New Roman" w:hAnsi="Times New Roman" w:cs="Times New Roman"/>
          <w:sz w:val="24"/>
          <w:szCs w:val="24"/>
        </w:rPr>
        <w:t xml:space="preserve"> </w:t>
      </w:r>
      <w:r w:rsidRPr="00ED0EE4">
        <w:rPr>
          <w:rFonts w:ascii="Times New Roman" w:hAnsi="Times New Roman" w:cs="Times New Roman"/>
          <w:sz w:val="24"/>
          <w:szCs w:val="24"/>
        </w:rPr>
        <w:t>tip, New Objective). MS survey scans were acquired from 300-1700 m/z at a nominal resolution</w:t>
      </w:r>
      <w:r>
        <w:rPr>
          <w:rFonts w:ascii="Times New Roman" w:hAnsi="Times New Roman" w:cs="Times New Roman"/>
          <w:sz w:val="24"/>
          <w:szCs w:val="24"/>
        </w:rPr>
        <w:t xml:space="preserve"> </w:t>
      </w:r>
      <w:r w:rsidRPr="00ED0EE4">
        <w:rPr>
          <w:rFonts w:ascii="Times New Roman" w:hAnsi="Times New Roman" w:cs="Times New Roman"/>
          <w:sz w:val="24"/>
          <w:szCs w:val="24"/>
        </w:rPr>
        <w:t>of 30,000. The 15 most abundant peptides were isolated within a 2 Da window and subjected to</w:t>
      </w:r>
      <w:r>
        <w:rPr>
          <w:rFonts w:ascii="Times New Roman" w:hAnsi="Times New Roman" w:cs="Times New Roman"/>
          <w:sz w:val="24"/>
          <w:szCs w:val="24"/>
        </w:rPr>
        <w:t xml:space="preserve"> </w:t>
      </w:r>
      <w:r w:rsidRPr="00ED0EE4">
        <w:rPr>
          <w:rFonts w:ascii="Times New Roman" w:hAnsi="Times New Roman" w:cs="Times New Roman"/>
          <w:sz w:val="24"/>
          <w:szCs w:val="24"/>
        </w:rPr>
        <w:t>MS/MS sequencing using collision-induced dissociation in the ion trap (activation time 10 msec,</w:t>
      </w:r>
      <w:r>
        <w:rPr>
          <w:rFonts w:ascii="Times New Roman" w:hAnsi="Times New Roman" w:cs="Times New Roman"/>
          <w:sz w:val="24"/>
          <w:szCs w:val="24"/>
        </w:rPr>
        <w:t xml:space="preserve"> </w:t>
      </w:r>
      <w:r w:rsidRPr="00ED0EE4">
        <w:rPr>
          <w:rFonts w:ascii="Times New Roman" w:hAnsi="Times New Roman" w:cs="Times New Roman"/>
          <w:sz w:val="24"/>
          <w:szCs w:val="24"/>
        </w:rPr>
        <w:t>normalized collision energy 40%). Only 2+/3+ charged ions were included for analysis.</w:t>
      </w:r>
      <w:r>
        <w:rPr>
          <w:rFonts w:ascii="Times New Roman" w:hAnsi="Times New Roman" w:cs="Times New Roman"/>
          <w:sz w:val="24"/>
          <w:szCs w:val="24"/>
        </w:rPr>
        <w:t xml:space="preserve"> </w:t>
      </w:r>
      <w:r w:rsidRPr="00ED0EE4">
        <w:rPr>
          <w:rFonts w:ascii="Times New Roman" w:hAnsi="Times New Roman" w:cs="Times New Roman"/>
          <w:sz w:val="24"/>
          <w:szCs w:val="24"/>
        </w:rPr>
        <w:t>Precursors were dynamically excluded for 30 sec (exclusion list size was set to 500).</w:t>
      </w:r>
    </w:p>
    <w:p w14:paraId="10E214A3" w14:textId="77777777" w:rsidR="008C38AE" w:rsidRDefault="008C38AE" w:rsidP="008C38AE">
      <w:pPr>
        <w:spacing w:line="360" w:lineRule="auto"/>
        <w:rPr>
          <w:rFonts w:ascii="Times New Roman" w:hAnsi="Times New Roman" w:cs="Times New Roman"/>
          <w:i/>
          <w:sz w:val="24"/>
          <w:highlight w:val="yellow"/>
        </w:rPr>
      </w:pPr>
    </w:p>
    <w:p w14:paraId="4C3E5E19" w14:textId="1544CA71" w:rsidR="008C38AE" w:rsidRPr="0092360A" w:rsidRDefault="008C38AE" w:rsidP="008C38AE">
      <w:pPr>
        <w:spacing w:line="360" w:lineRule="auto"/>
        <w:rPr>
          <w:rFonts w:ascii="Times New Roman" w:hAnsi="Times New Roman" w:cs="Times New Roman"/>
          <w:b/>
          <w:sz w:val="24"/>
          <w:szCs w:val="24"/>
          <w:lang w:val="en-US"/>
        </w:rPr>
      </w:pPr>
      <w:r w:rsidRPr="0091206B">
        <w:rPr>
          <w:rFonts w:ascii="Times New Roman" w:hAnsi="Times New Roman" w:cs="Times New Roman"/>
          <w:b/>
          <w:sz w:val="24"/>
          <w:szCs w:val="24"/>
          <w:lang w:val="en-US"/>
        </w:rPr>
        <w:t>Mass spectrometry</w:t>
      </w:r>
      <w:r>
        <w:rPr>
          <w:rFonts w:ascii="Times New Roman" w:hAnsi="Times New Roman" w:cs="Times New Roman"/>
          <w:b/>
          <w:sz w:val="24"/>
          <w:szCs w:val="24"/>
          <w:lang w:val="en-US"/>
        </w:rPr>
        <w:t xml:space="preserve"> for the </w:t>
      </w:r>
      <w:ins w:id="119" w:author="Marlene Reichel" w:date="2016-06-11T11:34:00Z">
        <w:r w:rsidR="001721E6">
          <w:rPr>
            <w:rFonts w:ascii="Times New Roman" w:hAnsi="Times New Roman" w:cs="Times New Roman"/>
            <w:b/>
            <w:sz w:val="24"/>
            <w:szCs w:val="24"/>
            <w:lang w:val="en-US"/>
          </w:rPr>
          <w:t>input</w:t>
        </w:r>
      </w:ins>
      <w:del w:id="120" w:author="Marlene Reichel" w:date="2016-06-11T11:34:00Z">
        <w:r w:rsidDel="001721E6">
          <w:rPr>
            <w:rFonts w:ascii="Times New Roman" w:hAnsi="Times New Roman" w:cs="Times New Roman"/>
            <w:b/>
            <w:sz w:val="24"/>
            <w:szCs w:val="24"/>
            <w:lang w:val="en-US"/>
          </w:rPr>
          <w:delText>t</w:delText>
        </w:r>
        <w:r w:rsidRPr="0092360A" w:rsidDel="001721E6">
          <w:rPr>
            <w:rFonts w:ascii="Times New Roman" w:hAnsi="Times New Roman" w:cs="Times New Roman"/>
            <w:b/>
            <w:sz w:val="24"/>
            <w:szCs w:val="24"/>
            <w:lang w:val="en-US"/>
          </w:rPr>
          <w:delText>otal</w:delText>
        </w:r>
      </w:del>
      <w:r w:rsidRPr="0092360A">
        <w:rPr>
          <w:rFonts w:ascii="Times New Roman" w:hAnsi="Times New Roman" w:cs="Times New Roman"/>
          <w:b/>
          <w:sz w:val="24"/>
          <w:szCs w:val="24"/>
          <w:lang w:val="en-US"/>
        </w:rPr>
        <w:t xml:space="preserve"> proteome of etiolated seedlings</w:t>
      </w:r>
    </w:p>
    <w:p w14:paraId="0FACB75B" w14:textId="77777777" w:rsidR="008C38AE" w:rsidRPr="001058CD" w:rsidRDefault="008C38AE" w:rsidP="008C38AE">
      <w:pPr>
        <w:spacing w:line="360" w:lineRule="auto"/>
        <w:rPr>
          <w:rFonts w:ascii="Times New Roman" w:hAnsi="Times New Roman" w:cs="Times New Roman"/>
          <w:i/>
          <w:sz w:val="24"/>
          <w:szCs w:val="24"/>
          <w:lang w:val="en-US"/>
        </w:rPr>
      </w:pPr>
      <w:r w:rsidRPr="001058CD">
        <w:rPr>
          <w:rFonts w:ascii="Times New Roman" w:hAnsi="Times New Roman" w:cs="Times New Roman"/>
          <w:i/>
          <w:sz w:val="24"/>
          <w:szCs w:val="24"/>
          <w:lang w:val="en-US"/>
        </w:rPr>
        <w:t>Sample preparation</w:t>
      </w:r>
    </w:p>
    <w:p w14:paraId="7002E277" w14:textId="67C56B86" w:rsidR="008C38AE" w:rsidRDefault="008C38AE" w:rsidP="008C38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Proteins were extracted from aliquots (500 µL) saved from the input by TCA/acetone extraction as described above</w:t>
      </w:r>
      <w:r w:rsidR="00C3095E">
        <w:rPr>
          <w:rFonts w:ascii="Times New Roman" w:hAnsi="Times New Roman" w:cs="Times New Roman"/>
          <w:sz w:val="24"/>
          <w:szCs w:val="24"/>
          <w:lang w:val="en-US"/>
        </w:rPr>
        <w:t>,</w:t>
      </w:r>
      <w:r>
        <w:rPr>
          <w:rFonts w:ascii="Times New Roman" w:hAnsi="Times New Roman" w:cs="Times New Roman"/>
          <w:sz w:val="24"/>
          <w:szCs w:val="24"/>
          <w:lang w:val="en-US"/>
        </w:rPr>
        <w:t xml:space="preserve"> and protein pellets were resuspended in 40 µL of 50 mM Tris-HCl (pH 8), 1% SDS, 1x Protease inhibitor. Samples were digested with 2 µL (25 Units/µL) be</w:t>
      </w:r>
      <w:r w:rsidR="00BD5BC5">
        <w:rPr>
          <w:rFonts w:ascii="Times New Roman" w:hAnsi="Times New Roman" w:cs="Times New Roman"/>
          <w:sz w:val="24"/>
          <w:szCs w:val="24"/>
          <w:lang w:val="en-US"/>
        </w:rPr>
        <w:t>n</w:t>
      </w:r>
      <w:r>
        <w:rPr>
          <w:rFonts w:ascii="Times New Roman" w:hAnsi="Times New Roman" w:cs="Times New Roman"/>
          <w:sz w:val="24"/>
          <w:szCs w:val="24"/>
          <w:lang w:val="en-US"/>
        </w:rPr>
        <w:t>zonase for 45 min at 37</w:t>
      </w:r>
      <w:r w:rsidRPr="00A30598">
        <w:rPr>
          <w:rFonts w:ascii="Times New Roman" w:hAnsi="Times New Roman" w:cs="Times New Roman"/>
          <w:sz w:val="24"/>
          <w:szCs w:val="24"/>
        </w:rPr>
        <w:t>°C</w:t>
      </w:r>
      <w:r>
        <w:rPr>
          <w:rFonts w:ascii="Times New Roman" w:hAnsi="Times New Roman" w:cs="Times New Roman"/>
          <w:sz w:val="24"/>
          <w:szCs w:val="24"/>
        </w:rPr>
        <w:t>. Samples were prepared for MS using SP3 as described above, except that the protein digest</w:t>
      </w:r>
      <w:r w:rsidR="00C3095E">
        <w:rPr>
          <w:rFonts w:ascii="Times New Roman" w:hAnsi="Times New Roman" w:cs="Times New Roman"/>
          <w:sz w:val="24"/>
          <w:szCs w:val="24"/>
        </w:rPr>
        <w:t>ion</w:t>
      </w:r>
      <w:r>
        <w:rPr>
          <w:rFonts w:ascii="Times New Roman" w:hAnsi="Times New Roman" w:cs="Times New Roman"/>
          <w:sz w:val="24"/>
          <w:szCs w:val="24"/>
        </w:rPr>
        <w:t xml:space="preserve"> was performed with trypsin/LysC</w:t>
      </w:r>
      <w:r w:rsidR="00E413FE">
        <w:rPr>
          <w:rFonts w:ascii="Times New Roman" w:hAnsi="Times New Roman" w:cs="Times New Roman"/>
          <w:sz w:val="24"/>
          <w:szCs w:val="24"/>
        </w:rPr>
        <w:t xml:space="preserve">, at 2 </w:t>
      </w:r>
      <w:r w:rsidR="00E413FE">
        <w:rPr>
          <w:rFonts w:ascii="Times New Roman" w:hAnsi="Times New Roman" w:cs="Times New Roman"/>
          <w:sz w:val="24"/>
          <w:szCs w:val="24"/>
          <w:lang w:val="en-US"/>
        </w:rPr>
        <w:t>µ</w:t>
      </w:r>
      <w:r w:rsidR="00E413FE">
        <w:rPr>
          <w:rFonts w:ascii="Times New Roman" w:hAnsi="Times New Roman" w:cs="Times New Roman"/>
          <w:sz w:val="24"/>
          <w:szCs w:val="24"/>
        </w:rPr>
        <w:t>g</w:t>
      </w:r>
      <w:r>
        <w:rPr>
          <w:rFonts w:ascii="Times New Roman" w:hAnsi="Times New Roman" w:cs="Times New Roman"/>
          <w:sz w:val="24"/>
          <w:szCs w:val="24"/>
        </w:rPr>
        <w:t xml:space="preserve"> per sample</w:t>
      </w:r>
      <w:r w:rsidR="00DF3F85">
        <w:rPr>
          <w:rFonts w:ascii="Times New Roman" w:hAnsi="Times New Roman" w:cs="Times New Roman"/>
          <w:sz w:val="24"/>
          <w:szCs w:val="24"/>
        </w:rPr>
        <w:t xml:space="preserve"> at </w:t>
      </w:r>
      <w:r w:rsidR="00DF3F85">
        <w:rPr>
          <w:rFonts w:ascii="Times New Roman" w:hAnsi="Times New Roman" w:cs="Times New Roman"/>
          <w:sz w:val="24"/>
          <w:szCs w:val="24"/>
          <w:lang w:val="en-US"/>
        </w:rPr>
        <w:t>37</w:t>
      </w:r>
      <w:r w:rsidR="00DF3F85" w:rsidRPr="00A30598">
        <w:rPr>
          <w:rFonts w:ascii="Times New Roman" w:hAnsi="Times New Roman" w:cs="Times New Roman"/>
          <w:sz w:val="24"/>
          <w:szCs w:val="24"/>
        </w:rPr>
        <w:t>°C</w:t>
      </w:r>
      <w:r w:rsidR="00DF3F85">
        <w:rPr>
          <w:rFonts w:ascii="Times New Roman" w:hAnsi="Times New Roman" w:cs="Times New Roman"/>
          <w:sz w:val="24"/>
          <w:szCs w:val="24"/>
        </w:rPr>
        <w:t xml:space="preserve"> overnight</w:t>
      </w:r>
      <w:r>
        <w:rPr>
          <w:rFonts w:ascii="Times New Roman" w:hAnsi="Times New Roman" w:cs="Times New Roman"/>
          <w:sz w:val="24"/>
          <w:szCs w:val="24"/>
        </w:rPr>
        <w:t xml:space="preserve">. </w:t>
      </w:r>
    </w:p>
    <w:p w14:paraId="39B6E937" w14:textId="77777777" w:rsidR="008C38AE" w:rsidRPr="001058CD" w:rsidRDefault="008C38AE" w:rsidP="008C38AE">
      <w:pPr>
        <w:spacing w:line="360" w:lineRule="auto"/>
        <w:rPr>
          <w:rFonts w:ascii="Times New Roman" w:hAnsi="Times New Roman" w:cs="Times New Roman"/>
          <w:sz w:val="24"/>
          <w:highlight w:val="yellow"/>
        </w:rPr>
      </w:pPr>
    </w:p>
    <w:p w14:paraId="391DB1BB" w14:textId="77777777" w:rsidR="008C38AE" w:rsidRPr="009E05D2" w:rsidRDefault="008C38AE" w:rsidP="008C38AE">
      <w:pPr>
        <w:spacing w:line="360" w:lineRule="auto"/>
        <w:rPr>
          <w:rFonts w:ascii="Times New Roman" w:hAnsi="Times New Roman" w:cs="Times New Roman"/>
          <w:i/>
          <w:sz w:val="24"/>
        </w:rPr>
      </w:pPr>
      <w:r w:rsidRPr="00382441">
        <w:rPr>
          <w:rFonts w:ascii="Times New Roman" w:hAnsi="Times New Roman" w:cs="Times New Roman"/>
          <w:i/>
          <w:sz w:val="24"/>
        </w:rPr>
        <w:t>High pH reverse phase offline fractionation</w:t>
      </w:r>
    </w:p>
    <w:p w14:paraId="4338291A" w14:textId="4B42D1A4" w:rsidR="008C38AE" w:rsidRPr="009E05D2" w:rsidRDefault="008C38AE" w:rsidP="008C38AE">
      <w:pPr>
        <w:spacing w:line="360" w:lineRule="auto"/>
        <w:rPr>
          <w:rFonts w:ascii="Times New Roman" w:hAnsi="Times New Roman" w:cs="Times New Roman"/>
          <w:sz w:val="24"/>
        </w:rPr>
      </w:pPr>
      <w:r w:rsidRPr="009E05D2">
        <w:rPr>
          <w:rFonts w:ascii="Times New Roman" w:hAnsi="Times New Roman" w:cs="Times New Roman"/>
          <w:sz w:val="24"/>
        </w:rPr>
        <w:lastRenderedPageBreak/>
        <w:t>Offline high pH reverse phase fractionation was performed using an Agilent 1200 Infinity high-performance liquid chromatography (HPLC) system equipped with a quaternary pump, degasser, variable wavelength UV detector (set to 254 nm), peltier-cooled autosampler, and fraction collector (both set at 10 °C for all samples). The column was a Gemini C18 column (3 μm, 110 Å, 100 x 1.0 mm, Phenomenex) with a Gemini C18, 4 x 2.0 mm SecurityGuard (Phenomenex) cartridge as a guard column. The solvent system consisted of 20 mM ammo-nium formate (pH 10.0) as mobile phase (A) and 100% acetonitrile as mobile phase (B). The separation was accomplished at a mobile phase flow rate of 0.1 mL/min using the following linear gradient: 100% A for 2 min, from 100% A to 35% B in 59 min, to 85% B in a further 1 min, and held at 85% B for an additional 15 min, before returning to 100% A and re-equilibration for 13 min. Thirty-two fractions were collected along with the LC separation that were subseq</w:t>
      </w:r>
      <w:r w:rsidR="00684C7E">
        <w:rPr>
          <w:rFonts w:ascii="Times New Roman" w:hAnsi="Times New Roman" w:cs="Times New Roman"/>
          <w:sz w:val="24"/>
        </w:rPr>
        <w:t>uently pooled into 10 fractions</w:t>
      </w:r>
      <w:r w:rsidR="0057179B">
        <w:rPr>
          <w:rFonts w:ascii="Times New Roman" w:hAnsi="Times New Roman" w:cs="Times New Roman"/>
          <w:sz w:val="24"/>
        </w:rPr>
        <w:t xml:space="preserve">. </w:t>
      </w:r>
      <w:r w:rsidRPr="009E05D2">
        <w:rPr>
          <w:rFonts w:ascii="Times New Roman" w:hAnsi="Times New Roman" w:cs="Times New Roman"/>
          <w:sz w:val="24"/>
        </w:rPr>
        <w:t>Pooled fractions were dried under vacuum centrifugation, reconstituted in 10 μL 0.1% formic acid and then stored at -80 °C until LC-MS analysis.</w:t>
      </w:r>
    </w:p>
    <w:p w14:paraId="16D77189" w14:textId="77777777" w:rsidR="008C38AE" w:rsidRDefault="008C38AE" w:rsidP="008C38AE">
      <w:pPr>
        <w:spacing w:line="360" w:lineRule="auto"/>
        <w:rPr>
          <w:rFonts w:ascii="Times New Roman" w:hAnsi="Times New Roman" w:cs="Times New Roman"/>
          <w:i/>
          <w:sz w:val="24"/>
          <w:highlight w:val="yellow"/>
        </w:rPr>
      </w:pPr>
    </w:p>
    <w:p w14:paraId="622B4D44" w14:textId="77777777" w:rsidR="008C38AE" w:rsidRPr="009E05D2" w:rsidRDefault="008C38AE" w:rsidP="008C38AE">
      <w:pPr>
        <w:spacing w:line="360" w:lineRule="auto"/>
        <w:rPr>
          <w:rFonts w:ascii="Times New Roman" w:hAnsi="Times New Roman" w:cs="Times New Roman"/>
          <w:i/>
          <w:sz w:val="24"/>
        </w:rPr>
      </w:pPr>
      <w:r w:rsidRPr="00382441">
        <w:rPr>
          <w:rFonts w:ascii="Times New Roman" w:hAnsi="Times New Roman" w:cs="Times New Roman"/>
          <w:i/>
          <w:sz w:val="24"/>
        </w:rPr>
        <w:t>LC-MS Analysis for total proteome</w:t>
      </w:r>
    </w:p>
    <w:p w14:paraId="324001E5" w14:textId="77777777" w:rsidR="008C38AE" w:rsidRDefault="008C38AE" w:rsidP="008C38AE">
      <w:pPr>
        <w:spacing w:line="360" w:lineRule="auto"/>
        <w:rPr>
          <w:rFonts w:ascii="Times New Roman" w:hAnsi="Times New Roman" w:cs="Times New Roman"/>
          <w:i/>
          <w:sz w:val="24"/>
          <w:szCs w:val="24"/>
          <w:highlight w:val="yellow"/>
          <w:lang w:val="en-US"/>
        </w:rPr>
      </w:pPr>
      <w:r w:rsidRPr="009E05D2">
        <w:rPr>
          <w:rFonts w:ascii="Times New Roman" w:hAnsi="Times New Roman" w:cs="Times New Roman"/>
          <w:sz w:val="24"/>
        </w:rPr>
        <w:t>Peptides in the pooled fractions were separated using the nanoAcquity ultra performance liquid chromatography (UPLC) system (Waters) fitted with a trapping (nanoAcquity Sym-metry C18, 5 μm, 180 μm x 20 mm) and an analytical column (nanoAcquity BEH C18, 1.7 μm, 75 μm x 200 mm). The outlet of the analytical column was coupled directly to a LTQ (linear trap quadrupole) Orbitrap Velos Pro (Thermo Fisher Scientific) using the Proxeon nanospray source.</w:t>
      </w:r>
      <w:r>
        <w:rPr>
          <w:rFonts w:ascii="Times New Roman" w:hAnsi="Times New Roman" w:cs="Times New Roman"/>
          <w:sz w:val="24"/>
        </w:rPr>
        <w:t xml:space="preserve"> </w:t>
      </w:r>
      <w:r w:rsidRPr="009E05D2">
        <w:rPr>
          <w:rFonts w:ascii="Times New Roman" w:hAnsi="Times New Roman" w:cs="Times New Roman"/>
          <w:sz w:val="24"/>
        </w:rPr>
        <w:t>Solvent A was water, 0.1% formic acid and solvent B was acetonitrile</w:t>
      </w:r>
      <w:r>
        <w:rPr>
          <w:rFonts w:ascii="Times New Roman" w:hAnsi="Times New Roman" w:cs="Times New Roman"/>
          <w:sz w:val="24"/>
        </w:rPr>
        <w:t>, 0.1% formic acid. The samples (7.5</w:t>
      </w:r>
      <w:r w:rsidRPr="009E05D2">
        <w:rPr>
          <w:rFonts w:ascii="Times New Roman" w:hAnsi="Times New Roman" w:cs="Times New Roman"/>
          <w:sz w:val="24"/>
        </w:rPr>
        <w:t xml:space="preserve"> μL out of 10 μL for total proteome analysis) were loaded with a constant flow of solvent A at 5 μL/min onto the trapping column. Trapping time was 6 min. Peptides were eluted via the analytical column with a constant flow of 0.3 μL/min. During the elution step, the percentage of solvent B increased in a linear fashion from 3% to 7% in 10 min, then increased to 25% in 100 min and finally to 40% in a further 10 min. The peptides were introduced into the mass spectrometer (Orbitrap Velos, Thermo) via a Pico-Tip Emitter 360 μm OD x 20 μm ID; 10 μm tip (New Objective) and a spray voltage of 2.2 kV was applied. The capillary temperature was set at 300 °C. Full scan MS spectra with mass range 300-1700 m/z were acquired in profile mode in the FT (Fourier transform) with resolution of 30000. The filling time was set at maximum of 500 ms with limitation of 1.0 x </w:t>
      </w:r>
      <w:r w:rsidRPr="009E05D2">
        <w:rPr>
          <w:rFonts w:ascii="Times New Roman" w:hAnsi="Times New Roman" w:cs="Times New Roman"/>
          <w:sz w:val="24"/>
        </w:rPr>
        <w:lastRenderedPageBreak/>
        <w:t xml:space="preserve">106 ions. The most intense ions (up to 15) from the full scan MS were selected for sequencing in the LTQ. Normalized collision energy of 40% was used, and the fragmentation was performed after accumulation of 3.0 x104 ions or after filling time of 100 ms for each precursor ion (whichever occurred first). MS/MS data was acquired in centroid mode. Only multiply charged (2+, 3+, 4+) precursor ions </w:t>
      </w:r>
      <w:r>
        <w:rPr>
          <w:rFonts w:ascii="Times New Roman" w:hAnsi="Times New Roman" w:cs="Times New Roman"/>
          <w:sz w:val="24"/>
        </w:rPr>
        <w:t>were selected for MS/MS. The dy</w:t>
      </w:r>
      <w:r w:rsidRPr="009E05D2">
        <w:rPr>
          <w:rFonts w:ascii="Times New Roman" w:hAnsi="Times New Roman" w:cs="Times New Roman"/>
          <w:sz w:val="24"/>
        </w:rPr>
        <w:t>namic exclusion list was restricted to 500 entries with maximum retention period of 30 s and relative mass window of 10 ppm. In order to improve the ma</w:t>
      </w:r>
      <w:r>
        <w:rPr>
          <w:rFonts w:ascii="Times New Roman" w:hAnsi="Times New Roman" w:cs="Times New Roman"/>
          <w:sz w:val="24"/>
        </w:rPr>
        <w:t>ss accuracy, a lock mass correc</w:t>
      </w:r>
      <w:r w:rsidRPr="009E05D2">
        <w:rPr>
          <w:rFonts w:ascii="Times New Roman" w:hAnsi="Times New Roman" w:cs="Times New Roman"/>
          <w:sz w:val="24"/>
        </w:rPr>
        <w:t>tion using the ion (m/z 445.12003) was ap</w:t>
      </w:r>
      <w:r>
        <w:rPr>
          <w:rFonts w:ascii="Times New Roman" w:hAnsi="Times New Roman" w:cs="Times New Roman"/>
          <w:sz w:val="24"/>
        </w:rPr>
        <w:t>plied.</w:t>
      </w:r>
    </w:p>
    <w:p w14:paraId="5C958003" w14:textId="77777777" w:rsidR="008C38AE" w:rsidRDefault="008C38AE" w:rsidP="008C38AE">
      <w:pPr>
        <w:pStyle w:val="NoSpacing"/>
        <w:spacing w:line="360" w:lineRule="auto"/>
        <w:rPr>
          <w:rFonts w:ascii="Times New Roman" w:hAnsi="Times New Roman" w:cs="Times New Roman"/>
          <w:sz w:val="24"/>
          <w:szCs w:val="24"/>
        </w:rPr>
      </w:pPr>
    </w:p>
    <w:p w14:paraId="6E5CDA6A" w14:textId="77777777" w:rsidR="008C38AE" w:rsidRPr="00753357" w:rsidRDefault="008C38AE" w:rsidP="008C38AE">
      <w:pPr>
        <w:pStyle w:val="NoSpacing"/>
        <w:spacing w:line="360" w:lineRule="auto"/>
        <w:rPr>
          <w:rFonts w:ascii="Times New Roman" w:hAnsi="Times New Roman" w:cs="Times New Roman"/>
          <w:b/>
          <w:sz w:val="24"/>
          <w:szCs w:val="24"/>
          <w:lang w:val="en-US"/>
        </w:rPr>
      </w:pPr>
      <w:r w:rsidRPr="00753357">
        <w:rPr>
          <w:rFonts w:ascii="Times New Roman" w:hAnsi="Times New Roman" w:cs="Times New Roman"/>
          <w:b/>
          <w:sz w:val="24"/>
          <w:szCs w:val="24"/>
          <w:lang w:val="en-US"/>
        </w:rPr>
        <w:t>Peptide identification and quantification</w:t>
      </w:r>
    </w:p>
    <w:p w14:paraId="7B3400DA" w14:textId="77777777" w:rsidR="008C38AE" w:rsidRDefault="008C38AE" w:rsidP="008C38AE">
      <w:pPr>
        <w:autoSpaceDE w:val="0"/>
        <w:autoSpaceDN w:val="0"/>
        <w:adjustRightInd w:val="0"/>
        <w:spacing w:after="0" w:line="360" w:lineRule="auto"/>
        <w:rPr>
          <w:rFonts w:ascii="Times New Roman" w:hAnsi="Times New Roman" w:cs="Times New Roman"/>
          <w:sz w:val="24"/>
          <w:szCs w:val="24"/>
        </w:rPr>
      </w:pPr>
    </w:p>
    <w:p w14:paraId="12FA2745" w14:textId="7BB03D9E" w:rsidR="00E23901" w:rsidRDefault="008C38AE" w:rsidP="00E23901">
      <w:pPr>
        <w:autoSpaceDE w:val="0"/>
        <w:autoSpaceDN w:val="0"/>
        <w:adjustRightInd w:val="0"/>
        <w:spacing w:after="0" w:line="360" w:lineRule="auto"/>
        <w:rPr>
          <w:ins w:id="121" w:author="Marlene Reichel" w:date="2016-06-11T11:16:00Z"/>
          <w:rFonts w:ascii="Times New Roman" w:hAnsi="Times New Roman" w:cs="Times New Roman"/>
          <w:sz w:val="24"/>
          <w:szCs w:val="24"/>
        </w:rPr>
      </w:pPr>
      <w:r w:rsidRPr="00ED0EE4">
        <w:rPr>
          <w:rFonts w:ascii="Times New Roman" w:hAnsi="Times New Roman" w:cs="Times New Roman"/>
          <w:sz w:val="24"/>
          <w:szCs w:val="24"/>
        </w:rPr>
        <w:t>Raw data were processed using MaxQuant (version 1.</w:t>
      </w:r>
      <w:r w:rsidR="00DF3F85">
        <w:rPr>
          <w:rFonts w:ascii="Times New Roman" w:hAnsi="Times New Roman" w:cs="Times New Roman"/>
          <w:sz w:val="24"/>
          <w:szCs w:val="24"/>
        </w:rPr>
        <w:t>4</w:t>
      </w:r>
      <w:r w:rsidRPr="00ED0EE4">
        <w:rPr>
          <w:rFonts w:ascii="Times New Roman" w:hAnsi="Times New Roman" w:cs="Times New Roman"/>
          <w:sz w:val="24"/>
          <w:szCs w:val="24"/>
        </w:rPr>
        <w:t>.</w:t>
      </w:r>
      <w:r w:rsidR="00DF3F85">
        <w:rPr>
          <w:rFonts w:ascii="Times New Roman" w:hAnsi="Times New Roman" w:cs="Times New Roman"/>
          <w:sz w:val="24"/>
          <w:szCs w:val="24"/>
        </w:rPr>
        <w:t>1</w:t>
      </w:r>
      <w:r w:rsidRPr="00ED0EE4">
        <w:rPr>
          <w:rFonts w:ascii="Times New Roman" w:hAnsi="Times New Roman" w:cs="Times New Roman"/>
          <w:sz w:val="24"/>
          <w:szCs w:val="24"/>
        </w:rPr>
        <w:t>.</w:t>
      </w:r>
      <w:r w:rsidR="00DF3F85">
        <w:rPr>
          <w:rFonts w:ascii="Times New Roman" w:hAnsi="Times New Roman" w:cs="Times New Roman"/>
          <w:sz w:val="24"/>
          <w:szCs w:val="24"/>
        </w:rPr>
        <w:t>2</w:t>
      </w:r>
      <w:r w:rsidRPr="00ED0EE4">
        <w:rPr>
          <w:rFonts w:ascii="Times New Roman" w:hAnsi="Times New Roman" w:cs="Times New Roman"/>
          <w:sz w:val="24"/>
          <w:szCs w:val="24"/>
        </w:rPr>
        <w:t>) (Cox and Mann, 2008). MS/MS</w:t>
      </w:r>
      <w:r>
        <w:rPr>
          <w:rFonts w:ascii="Times New Roman" w:hAnsi="Times New Roman" w:cs="Times New Roman"/>
          <w:sz w:val="24"/>
          <w:szCs w:val="24"/>
        </w:rPr>
        <w:t xml:space="preserve"> </w:t>
      </w:r>
      <w:r w:rsidRPr="00ED0EE4">
        <w:rPr>
          <w:rFonts w:ascii="Times New Roman" w:hAnsi="Times New Roman" w:cs="Times New Roman"/>
          <w:sz w:val="24"/>
          <w:szCs w:val="24"/>
        </w:rPr>
        <w:t>spectra were se</w:t>
      </w:r>
      <w:r>
        <w:rPr>
          <w:rFonts w:ascii="Times New Roman" w:hAnsi="Times New Roman" w:cs="Times New Roman"/>
          <w:sz w:val="24"/>
          <w:szCs w:val="24"/>
        </w:rPr>
        <w:t>arched against the UniProt Arabidopsis</w:t>
      </w:r>
      <w:r w:rsidRPr="00ED0EE4">
        <w:rPr>
          <w:rFonts w:ascii="Times New Roman" w:hAnsi="Times New Roman" w:cs="Times New Roman"/>
          <w:sz w:val="24"/>
          <w:szCs w:val="24"/>
        </w:rPr>
        <w:t xml:space="preserve"> database (</w:t>
      </w:r>
      <w:ins w:id="122" w:author="Marlene Reichel" w:date="2016-06-11T11:34:00Z">
        <w:r w:rsidR="001721E6">
          <w:rPr>
            <w:rFonts w:ascii="Times New Roman" w:hAnsi="Times New Roman" w:cs="Times New Roman"/>
            <w:sz w:val="24"/>
            <w:szCs w:val="24"/>
          </w:rPr>
          <w:t>input proteome</w:t>
        </w:r>
      </w:ins>
      <w:del w:id="123" w:author="Marlene Reichel" w:date="2016-06-11T11:34:00Z">
        <w:r w:rsidRPr="00ED0EE4" w:rsidDel="001721E6">
          <w:rPr>
            <w:rFonts w:ascii="Times New Roman" w:hAnsi="Times New Roman" w:cs="Times New Roman"/>
            <w:sz w:val="24"/>
            <w:szCs w:val="24"/>
          </w:rPr>
          <w:delText>WCL</w:delText>
        </w:r>
      </w:del>
      <w:r w:rsidRPr="00ED0EE4">
        <w:rPr>
          <w:rFonts w:ascii="Times New Roman" w:hAnsi="Times New Roman" w:cs="Times New Roman"/>
          <w:sz w:val="24"/>
          <w:szCs w:val="24"/>
        </w:rPr>
        <w:t xml:space="preserve"> and interactome capture:</w:t>
      </w:r>
      <w:r>
        <w:rPr>
          <w:rFonts w:ascii="Times New Roman" w:hAnsi="Times New Roman" w:cs="Times New Roman"/>
          <w:sz w:val="24"/>
          <w:szCs w:val="24"/>
        </w:rPr>
        <w:t xml:space="preserve"> </w:t>
      </w:r>
      <w:r w:rsidRPr="00382441">
        <w:rPr>
          <w:rFonts w:ascii="Times New Roman" w:hAnsi="Times New Roman" w:cs="Times New Roman"/>
          <w:sz w:val="24"/>
          <w:szCs w:val="24"/>
        </w:rPr>
        <w:t>version 05/06/2015 including 54193 entries</w:t>
      </w:r>
      <w:r w:rsidRPr="00ED0EE4">
        <w:rPr>
          <w:rFonts w:ascii="Times New Roman" w:hAnsi="Times New Roman" w:cs="Times New Roman"/>
          <w:sz w:val="24"/>
          <w:szCs w:val="24"/>
        </w:rPr>
        <w:t>) concatenated to a database containing protein</w:t>
      </w:r>
      <w:r>
        <w:rPr>
          <w:rFonts w:ascii="Times New Roman" w:hAnsi="Times New Roman" w:cs="Times New Roman"/>
          <w:sz w:val="24"/>
          <w:szCs w:val="24"/>
        </w:rPr>
        <w:t xml:space="preserve"> </w:t>
      </w:r>
      <w:r w:rsidRPr="00ED0EE4">
        <w:rPr>
          <w:rFonts w:ascii="Times New Roman" w:hAnsi="Times New Roman" w:cs="Times New Roman"/>
          <w:sz w:val="24"/>
          <w:szCs w:val="24"/>
        </w:rPr>
        <w:t>sequences of common contaminants. Enzyme specificity was set to trypsin/P, allowing a</w:t>
      </w:r>
      <w:r>
        <w:rPr>
          <w:rFonts w:ascii="Times New Roman" w:hAnsi="Times New Roman" w:cs="Times New Roman"/>
          <w:sz w:val="24"/>
          <w:szCs w:val="24"/>
        </w:rPr>
        <w:t xml:space="preserve"> </w:t>
      </w:r>
      <w:r w:rsidRPr="00ED0EE4">
        <w:rPr>
          <w:rFonts w:ascii="Times New Roman" w:hAnsi="Times New Roman" w:cs="Times New Roman"/>
          <w:sz w:val="24"/>
          <w:szCs w:val="24"/>
        </w:rPr>
        <w:t>maximum of two missed cleavages. Cysteine carbam</w:t>
      </w:r>
      <w:r>
        <w:rPr>
          <w:rFonts w:ascii="Times New Roman" w:hAnsi="Times New Roman" w:cs="Times New Roman"/>
          <w:sz w:val="24"/>
          <w:szCs w:val="24"/>
        </w:rPr>
        <w:t xml:space="preserve">idomethylation was set as fixed </w:t>
      </w:r>
      <w:r w:rsidRPr="00ED0EE4">
        <w:rPr>
          <w:rFonts w:ascii="Times New Roman" w:hAnsi="Times New Roman" w:cs="Times New Roman"/>
          <w:sz w:val="24"/>
          <w:szCs w:val="24"/>
        </w:rPr>
        <w:t>modification, and methionine oxidation and protein N-terminal acetylation were used as variable</w:t>
      </w:r>
      <w:r>
        <w:rPr>
          <w:rFonts w:ascii="Times New Roman" w:hAnsi="Times New Roman" w:cs="Times New Roman"/>
          <w:sz w:val="24"/>
          <w:szCs w:val="24"/>
        </w:rPr>
        <w:t xml:space="preserve"> </w:t>
      </w:r>
      <w:r w:rsidRPr="00AF7D15">
        <w:rPr>
          <w:rFonts w:ascii="Times New Roman" w:hAnsi="Times New Roman" w:cs="Times New Roman"/>
          <w:sz w:val="24"/>
          <w:szCs w:val="24"/>
        </w:rPr>
        <w:t>modifications</w:t>
      </w:r>
      <w:r w:rsidR="00AF7D15" w:rsidRPr="00AF7D15">
        <w:rPr>
          <w:rFonts w:ascii="Times New Roman" w:hAnsi="Times New Roman" w:cs="Times New Roman"/>
          <w:sz w:val="24"/>
          <w:szCs w:val="24"/>
        </w:rPr>
        <w:t xml:space="preserve">. </w:t>
      </w:r>
      <w:r w:rsidR="00AF7D15" w:rsidRPr="004B2130">
        <w:rPr>
          <w:rFonts w:ascii="Times New Roman" w:hAnsi="Times New Roman" w:cs="Times New Roman"/>
          <w:sz w:val="24"/>
          <w:szCs w:val="24"/>
        </w:rPr>
        <w:t>For the mRNA interactome study, the required modifications for the dimethyl labelling were added as variable modification (DimethyLys0, DimethyNter0</w:t>
      </w:r>
      <w:ins w:id="124" w:author="Marlene Reichel" w:date="2016-06-11T11:16:00Z">
        <w:r w:rsidR="00E23901">
          <w:rPr>
            <w:rFonts w:ascii="Times New Roman" w:hAnsi="Times New Roman" w:cs="Times New Roman"/>
            <w:sz w:val="24"/>
            <w:szCs w:val="24"/>
          </w:rPr>
          <w:t>, DimethylLys8, DimethylNter8</w:t>
        </w:r>
      </w:ins>
      <w:r w:rsidR="00AF7D15">
        <w:rPr>
          <w:rFonts w:ascii="Times New Roman" w:hAnsi="Times New Roman" w:cs="Times New Roman"/>
          <w:sz w:val="24"/>
          <w:szCs w:val="24"/>
        </w:rPr>
        <w:t>)</w:t>
      </w:r>
      <w:r w:rsidRPr="00AF7D15">
        <w:rPr>
          <w:rFonts w:ascii="Times New Roman" w:hAnsi="Times New Roman" w:cs="Times New Roman"/>
          <w:sz w:val="24"/>
          <w:szCs w:val="24"/>
        </w:rPr>
        <w:t>.</w:t>
      </w:r>
      <w:r w:rsidRPr="00ED0EE4">
        <w:rPr>
          <w:rFonts w:ascii="Times New Roman" w:hAnsi="Times New Roman" w:cs="Times New Roman"/>
          <w:sz w:val="24"/>
          <w:szCs w:val="24"/>
        </w:rPr>
        <w:t xml:space="preserve"> The minimal peptide length was set to six amino acids</w:t>
      </w:r>
      <w:r>
        <w:rPr>
          <w:rFonts w:ascii="Times New Roman" w:hAnsi="Times New Roman" w:cs="Times New Roman"/>
          <w:sz w:val="24"/>
          <w:szCs w:val="24"/>
        </w:rPr>
        <w:t xml:space="preserve"> </w:t>
      </w:r>
      <w:r w:rsidRPr="00382441">
        <w:rPr>
          <w:rFonts w:ascii="Times New Roman" w:hAnsi="Times New Roman" w:cs="Times New Roman"/>
          <w:sz w:val="24"/>
          <w:szCs w:val="24"/>
        </w:rPr>
        <w:t xml:space="preserve">and a minimum of </w:t>
      </w:r>
      <w:r>
        <w:rPr>
          <w:rFonts w:ascii="Times New Roman" w:hAnsi="Times New Roman" w:cs="Times New Roman"/>
          <w:sz w:val="24"/>
          <w:szCs w:val="24"/>
        </w:rPr>
        <w:t>one</w:t>
      </w:r>
      <w:r w:rsidRPr="00382441">
        <w:rPr>
          <w:rFonts w:ascii="Times New Roman" w:hAnsi="Times New Roman" w:cs="Times New Roman"/>
          <w:sz w:val="24"/>
          <w:szCs w:val="24"/>
        </w:rPr>
        <w:t xml:space="preserve"> unique peptide was required for the identification</w:t>
      </w:r>
      <w:r w:rsidRPr="00ED0EE4">
        <w:rPr>
          <w:rFonts w:ascii="Times New Roman" w:hAnsi="Times New Roman" w:cs="Times New Roman"/>
          <w:sz w:val="24"/>
          <w:szCs w:val="24"/>
        </w:rPr>
        <w:t>. The mass tolerances were</w:t>
      </w:r>
      <w:r>
        <w:rPr>
          <w:rFonts w:ascii="Times New Roman" w:hAnsi="Times New Roman" w:cs="Times New Roman"/>
          <w:sz w:val="24"/>
          <w:szCs w:val="24"/>
        </w:rPr>
        <w:t xml:space="preserve"> </w:t>
      </w:r>
      <w:r w:rsidRPr="00ED0EE4">
        <w:rPr>
          <w:rFonts w:ascii="Times New Roman" w:hAnsi="Times New Roman" w:cs="Times New Roman"/>
          <w:sz w:val="24"/>
          <w:szCs w:val="24"/>
        </w:rPr>
        <w:t>set to 20 ppm for the first search, 6 ppm for the main search and 0.5 Da for product ion masses.</w:t>
      </w:r>
      <w:r>
        <w:rPr>
          <w:rFonts w:ascii="Times New Roman" w:hAnsi="Times New Roman" w:cs="Times New Roman"/>
          <w:sz w:val="24"/>
          <w:szCs w:val="24"/>
        </w:rPr>
        <w:t xml:space="preserve"> </w:t>
      </w:r>
      <w:r w:rsidRPr="00ED0EE4">
        <w:rPr>
          <w:rFonts w:ascii="Times New Roman" w:hAnsi="Times New Roman" w:cs="Times New Roman"/>
          <w:sz w:val="24"/>
          <w:szCs w:val="24"/>
        </w:rPr>
        <w:t>False discovery rates (FDR) for peptide and protein identification were set to 1%. Match between</w:t>
      </w:r>
      <w:r>
        <w:rPr>
          <w:rFonts w:ascii="Times New Roman" w:hAnsi="Times New Roman" w:cs="Times New Roman"/>
          <w:sz w:val="24"/>
          <w:szCs w:val="24"/>
        </w:rPr>
        <w:t xml:space="preserve"> </w:t>
      </w:r>
      <w:r w:rsidRPr="00ED0EE4">
        <w:rPr>
          <w:rFonts w:ascii="Times New Roman" w:hAnsi="Times New Roman" w:cs="Times New Roman"/>
          <w:sz w:val="24"/>
          <w:szCs w:val="24"/>
        </w:rPr>
        <w:t>runs (time window 2 min) and re-quantify options were enabled.</w:t>
      </w:r>
      <w:r>
        <w:rPr>
          <w:rFonts w:ascii="Times New Roman" w:hAnsi="Times New Roman" w:cs="Times New Roman"/>
          <w:sz w:val="24"/>
          <w:szCs w:val="24"/>
        </w:rPr>
        <w:t xml:space="preserve"> Protein quantification was based on razor and unique peptides</w:t>
      </w:r>
      <w:ins w:id="125" w:author="Marlene Reichel" w:date="2016-06-11T11:16:00Z">
        <w:r w:rsidR="00E23901">
          <w:rPr>
            <w:rFonts w:ascii="Times New Roman" w:hAnsi="Times New Roman" w:cs="Times New Roman"/>
            <w:sz w:val="24"/>
            <w:szCs w:val="24"/>
          </w:rPr>
          <w:t xml:space="preserve"> with a CL/noCL ratio count of at least 2.</w:t>
        </w:r>
      </w:ins>
    </w:p>
    <w:p w14:paraId="15119E37" w14:textId="1DD447D2" w:rsidR="008C38AE" w:rsidRDefault="008C38AE" w:rsidP="00E23901">
      <w:pPr>
        <w:autoSpaceDE w:val="0"/>
        <w:autoSpaceDN w:val="0"/>
        <w:adjustRightInd w:val="0"/>
        <w:spacing w:after="0" w:line="360" w:lineRule="auto"/>
        <w:rPr>
          <w:rFonts w:ascii="Times New Roman" w:hAnsi="Times New Roman" w:cs="Times New Roman"/>
          <w:sz w:val="24"/>
          <w:szCs w:val="24"/>
        </w:rPr>
      </w:pPr>
      <w:del w:id="126" w:author="Marlene Reichel" w:date="2016-06-11T11:16:00Z">
        <w:r w:rsidDel="00E23901">
          <w:rPr>
            <w:rFonts w:ascii="Times New Roman" w:hAnsi="Times New Roman" w:cs="Times New Roman"/>
            <w:sz w:val="24"/>
            <w:szCs w:val="24"/>
          </w:rPr>
          <w:delText>.</w:delText>
        </w:r>
      </w:del>
    </w:p>
    <w:p w14:paraId="5FEF5090" w14:textId="77777777" w:rsidR="008C38AE" w:rsidRDefault="008C38AE" w:rsidP="008C38AE">
      <w:pPr>
        <w:autoSpaceDE w:val="0"/>
        <w:autoSpaceDN w:val="0"/>
        <w:adjustRightInd w:val="0"/>
        <w:spacing w:after="0" w:line="360" w:lineRule="auto"/>
        <w:rPr>
          <w:rFonts w:ascii="Times New Roman" w:hAnsi="Times New Roman" w:cs="Times New Roman"/>
          <w:sz w:val="24"/>
          <w:szCs w:val="24"/>
        </w:rPr>
      </w:pPr>
    </w:p>
    <w:p w14:paraId="7AF28112" w14:textId="77777777" w:rsidR="008C38AE" w:rsidRPr="002A3DF1" w:rsidRDefault="008C38AE" w:rsidP="008C38AE">
      <w:pPr>
        <w:autoSpaceDE w:val="0"/>
        <w:autoSpaceDN w:val="0"/>
        <w:adjustRightInd w:val="0"/>
        <w:spacing w:after="0" w:line="360" w:lineRule="auto"/>
        <w:rPr>
          <w:rFonts w:ascii="Times New Roman" w:hAnsi="Times New Roman" w:cs="Times New Roman"/>
          <w:b/>
          <w:sz w:val="24"/>
          <w:szCs w:val="24"/>
        </w:rPr>
      </w:pPr>
      <w:r w:rsidRPr="002A3DF1">
        <w:rPr>
          <w:rFonts w:ascii="Times New Roman" w:hAnsi="Times New Roman" w:cs="Times New Roman"/>
          <w:b/>
          <w:sz w:val="24"/>
          <w:szCs w:val="24"/>
        </w:rPr>
        <w:t>Definition of mRNA interactome proteins</w:t>
      </w:r>
    </w:p>
    <w:p w14:paraId="444E8ACC" w14:textId="77777777" w:rsidR="008C38AE" w:rsidRDefault="008C38AE" w:rsidP="008C38AE">
      <w:pPr>
        <w:autoSpaceDE w:val="0"/>
        <w:autoSpaceDN w:val="0"/>
        <w:adjustRightInd w:val="0"/>
        <w:spacing w:after="0" w:line="360" w:lineRule="auto"/>
        <w:rPr>
          <w:rFonts w:ascii="Times New Roman" w:hAnsi="Times New Roman" w:cs="Times New Roman"/>
          <w:sz w:val="24"/>
          <w:szCs w:val="24"/>
        </w:rPr>
      </w:pPr>
    </w:p>
    <w:p w14:paraId="142F864F" w14:textId="461B5BB9" w:rsidR="008C38AE" w:rsidRPr="00DB1D1A" w:rsidRDefault="008C38AE" w:rsidP="008C38AE">
      <w:pPr>
        <w:autoSpaceDE w:val="0"/>
        <w:autoSpaceDN w:val="0"/>
        <w:adjustRightInd w:val="0"/>
        <w:spacing w:after="0" w:line="360" w:lineRule="auto"/>
        <w:rPr>
          <w:rFonts w:ascii="Times New Roman" w:hAnsi="Times New Roman" w:cs="Times New Roman"/>
          <w:sz w:val="24"/>
          <w:szCs w:val="24"/>
          <w:lang w:val="en-US"/>
        </w:rPr>
      </w:pPr>
      <w:r w:rsidRPr="00DB1D1A">
        <w:rPr>
          <w:rFonts w:ascii="Times New Roman" w:hAnsi="Times New Roman" w:cs="Times New Roman"/>
          <w:sz w:val="24"/>
          <w:szCs w:val="24"/>
        </w:rPr>
        <w:t>Statistical analysis for CL/noCL enrichment of protein groups qu</w:t>
      </w:r>
      <w:r>
        <w:rPr>
          <w:rFonts w:ascii="Times New Roman" w:hAnsi="Times New Roman" w:cs="Times New Roman"/>
          <w:sz w:val="24"/>
          <w:szCs w:val="24"/>
        </w:rPr>
        <w:t xml:space="preserve">antified in at least two out of </w:t>
      </w:r>
      <w:r w:rsidRPr="00DB1D1A">
        <w:rPr>
          <w:rFonts w:ascii="Times New Roman" w:hAnsi="Times New Roman" w:cs="Times New Roman"/>
          <w:sz w:val="24"/>
          <w:szCs w:val="24"/>
        </w:rPr>
        <w:t>three biological replicates was performed using an empirical Bayes moderated t-test within the</w:t>
      </w:r>
      <w:r>
        <w:rPr>
          <w:rFonts w:ascii="Times New Roman" w:hAnsi="Times New Roman" w:cs="Times New Roman"/>
          <w:sz w:val="24"/>
          <w:szCs w:val="24"/>
        </w:rPr>
        <w:t xml:space="preserve"> </w:t>
      </w:r>
      <w:r w:rsidRPr="00DB1D1A">
        <w:rPr>
          <w:rFonts w:ascii="Times New Roman" w:hAnsi="Times New Roman" w:cs="Times New Roman"/>
          <w:sz w:val="24"/>
          <w:szCs w:val="24"/>
        </w:rPr>
        <w:t xml:space="preserve">R/Bioconductor package limma (Smyth, 2004). </w:t>
      </w:r>
      <w:r w:rsidR="005B2D8A" w:rsidRPr="00DB1D1A">
        <w:rPr>
          <w:rFonts w:ascii="Times New Roman" w:hAnsi="Times New Roman" w:cs="Times New Roman"/>
          <w:sz w:val="24"/>
          <w:szCs w:val="24"/>
        </w:rPr>
        <w:t>P-values</w:t>
      </w:r>
      <w:r w:rsidRPr="00DB1D1A">
        <w:rPr>
          <w:rFonts w:ascii="Times New Roman" w:hAnsi="Times New Roman" w:cs="Times New Roman"/>
          <w:sz w:val="24"/>
          <w:szCs w:val="24"/>
        </w:rPr>
        <w:t xml:space="preserve"> were adjusted for multiple </w:t>
      </w:r>
      <w:r w:rsidRPr="00DB1D1A">
        <w:rPr>
          <w:rFonts w:ascii="Times New Roman" w:hAnsi="Times New Roman" w:cs="Times New Roman"/>
          <w:sz w:val="24"/>
          <w:szCs w:val="24"/>
        </w:rPr>
        <w:lastRenderedPageBreak/>
        <w:t>testing using</w:t>
      </w:r>
      <w:r>
        <w:rPr>
          <w:rFonts w:ascii="Times New Roman" w:hAnsi="Times New Roman" w:cs="Times New Roman"/>
          <w:sz w:val="24"/>
          <w:szCs w:val="24"/>
        </w:rPr>
        <w:t xml:space="preserve"> </w:t>
      </w:r>
      <w:r w:rsidRPr="00DB1D1A">
        <w:rPr>
          <w:rFonts w:ascii="Times New Roman" w:hAnsi="Times New Roman" w:cs="Times New Roman"/>
          <w:sz w:val="24"/>
          <w:szCs w:val="24"/>
        </w:rPr>
        <w:t>the method of Benjamini-Hochberg. The UniProt accession numbers of</w:t>
      </w:r>
      <w:r>
        <w:rPr>
          <w:rFonts w:ascii="Times New Roman" w:hAnsi="Times New Roman" w:cs="Times New Roman"/>
          <w:sz w:val="24"/>
          <w:szCs w:val="24"/>
        </w:rPr>
        <w:t xml:space="preserve"> </w:t>
      </w:r>
      <w:r w:rsidRPr="00DB1D1A">
        <w:rPr>
          <w:rFonts w:ascii="Times New Roman" w:hAnsi="Times New Roman" w:cs="Times New Roman"/>
          <w:sz w:val="24"/>
          <w:szCs w:val="24"/>
        </w:rPr>
        <w:t>each protein group were converted into</w:t>
      </w:r>
      <w:r>
        <w:rPr>
          <w:rFonts w:ascii="Times New Roman" w:hAnsi="Times New Roman" w:cs="Times New Roman"/>
          <w:sz w:val="24"/>
          <w:szCs w:val="24"/>
        </w:rPr>
        <w:t xml:space="preserve"> Arabidopsis </w:t>
      </w:r>
      <w:r w:rsidRPr="00DB1D1A">
        <w:rPr>
          <w:rFonts w:ascii="Times New Roman" w:hAnsi="Times New Roman" w:cs="Times New Roman"/>
          <w:sz w:val="24"/>
          <w:szCs w:val="24"/>
        </w:rPr>
        <w:t>g</w:t>
      </w:r>
      <w:r>
        <w:rPr>
          <w:rFonts w:ascii="Times New Roman" w:hAnsi="Times New Roman" w:cs="Times New Roman"/>
          <w:sz w:val="24"/>
          <w:szCs w:val="24"/>
        </w:rPr>
        <w:t xml:space="preserve">ene IDs. Where multiple </w:t>
      </w:r>
      <w:r w:rsidRPr="00DB1D1A">
        <w:rPr>
          <w:rFonts w:ascii="Times New Roman" w:hAnsi="Times New Roman" w:cs="Times New Roman"/>
          <w:sz w:val="24"/>
          <w:szCs w:val="24"/>
        </w:rPr>
        <w:t>gene</w:t>
      </w:r>
      <w:r>
        <w:rPr>
          <w:rFonts w:ascii="Times New Roman" w:hAnsi="Times New Roman" w:cs="Times New Roman"/>
          <w:sz w:val="24"/>
          <w:szCs w:val="24"/>
        </w:rPr>
        <w:t xml:space="preserve"> IDs applied, the gene ID corresponding to the majority protein</w:t>
      </w:r>
      <w:r w:rsidR="00DF3F85">
        <w:rPr>
          <w:rFonts w:ascii="Times New Roman" w:hAnsi="Times New Roman" w:cs="Times New Roman"/>
          <w:sz w:val="24"/>
          <w:szCs w:val="24"/>
        </w:rPr>
        <w:t xml:space="preserve"> ID</w:t>
      </w:r>
      <w:r>
        <w:rPr>
          <w:rFonts w:ascii="Times New Roman" w:hAnsi="Times New Roman" w:cs="Times New Roman"/>
          <w:sz w:val="24"/>
          <w:szCs w:val="24"/>
        </w:rPr>
        <w:t xml:space="preserve"> were used</w:t>
      </w:r>
      <w:r w:rsidRPr="00DB1D1A">
        <w:rPr>
          <w:rFonts w:ascii="Times New Roman" w:hAnsi="Times New Roman" w:cs="Times New Roman"/>
          <w:sz w:val="24"/>
          <w:szCs w:val="24"/>
        </w:rPr>
        <w:t xml:space="preserve">. </w:t>
      </w:r>
      <w:r>
        <w:rPr>
          <w:rFonts w:ascii="Times New Roman" w:hAnsi="Times New Roman" w:cs="Times New Roman"/>
          <w:sz w:val="24"/>
          <w:szCs w:val="24"/>
        </w:rPr>
        <w:t>Proteins with</w:t>
      </w:r>
      <w:r w:rsidR="002B78C1" w:rsidRPr="002B78C1">
        <w:rPr>
          <w:rFonts w:ascii="Times New Roman" w:hAnsi="Times New Roman" w:cs="Times New Roman"/>
          <w:sz w:val="24"/>
          <w:szCs w:val="24"/>
        </w:rPr>
        <w:t xml:space="preserve"> </w:t>
      </w:r>
      <w:r w:rsidR="002B78C1">
        <w:rPr>
          <w:rFonts w:ascii="Times New Roman" w:hAnsi="Times New Roman" w:cs="Times New Roman"/>
          <w:sz w:val="24"/>
          <w:szCs w:val="24"/>
        </w:rPr>
        <w:t xml:space="preserve">a </w:t>
      </w:r>
      <w:r w:rsidR="002B78C1" w:rsidRPr="00DB1D1A">
        <w:rPr>
          <w:rFonts w:ascii="Times New Roman" w:hAnsi="Times New Roman" w:cs="Times New Roman"/>
          <w:sz w:val="24"/>
          <w:szCs w:val="24"/>
        </w:rPr>
        <w:t>CL/noCL enrichment</w:t>
      </w:r>
      <w:r w:rsidR="002B78C1">
        <w:rPr>
          <w:rFonts w:ascii="Times New Roman" w:hAnsi="Times New Roman" w:cs="Times New Roman"/>
          <w:sz w:val="24"/>
          <w:szCs w:val="24"/>
        </w:rPr>
        <w:t xml:space="preserve"> &gt;0 at</w:t>
      </w:r>
      <w:r>
        <w:rPr>
          <w:rFonts w:ascii="Times New Roman" w:hAnsi="Times New Roman" w:cs="Times New Roman"/>
          <w:sz w:val="24"/>
          <w:szCs w:val="24"/>
        </w:rPr>
        <w:t xml:space="preserve"> an FDR below 1% were defined as </w:t>
      </w:r>
      <w:del w:id="127" w:author="Marlene Reichel" w:date="2016-06-11T11:22:00Z">
        <w:r w:rsidDel="00E23901">
          <w:rPr>
            <w:rFonts w:ascii="Times New Roman" w:hAnsi="Times New Roman" w:cs="Times New Roman"/>
            <w:sz w:val="24"/>
            <w:szCs w:val="24"/>
          </w:rPr>
          <w:delText>the mRNA interactome</w:delText>
        </w:r>
      </w:del>
      <w:ins w:id="128" w:author="Marlene Reichel" w:date="2016-06-11T11:22:00Z">
        <w:r w:rsidR="00E23901">
          <w:rPr>
            <w:rFonts w:ascii="Times New Roman" w:hAnsi="Times New Roman" w:cs="Times New Roman"/>
            <w:sz w:val="24"/>
            <w:szCs w:val="24"/>
          </w:rPr>
          <w:t>At-RBPs</w:t>
        </w:r>
      </w:ins>
      <w:r>
        <w:rPr>
          <w:rFonts w:ascii="Times New Roman" w:hAnsi="Times New Roman" w:cs="Times New Roman"/>
          <w:sz w:val="24"/>
          <w:szCs w:val="24"/>
        </w:rPr>
        <w:t>, whereas proteins with an FDR &gt; 1% as well as</w:t>
      </w:r>
      <w:r w:rsidR="00486DD4">
        <w:rPr>
          <w:rFonts w:ascii="Times New Roman" w:hAnsi="Times New Roman" w:cs="Times New Roman"/>
          <w:sz w:val="24"/>
          <w:szCs w:val="24"/>
        </w:rPr>
        <w:t xml:space="preserve"> proteins where no CL/noCL ratio could be determined</w:t>
      </w:r>
      <w:commentRangeStart w:id="129"/>
      <w:r>
        <w:rPr>
          <w:rFonts w:ascii="Times New Roman" w:hAnsi="Times New Roman" w:cs="Times New Roman"/>
          <w:sz w:val="24"/>
          <w:szCs w:val="24"/>
        </w:rPr>
        <w:t xml:space="preserve"> </w:t>
      </w:r>
      <w:commentRangeEnd w:id="129"/>
      <w:r w:rsidR="002B78C1">
        <w:rPr>
          <w:rStyle w:val="CommentReference"/>
        </w:rPr>
        <w:commentReference w:id="129"/>
      </w:r>
      <w:r>
        <w:rPr>
          <w:rFonts w:ascii="Times New Roman" w:hAnsi="Times New Roman" w:cs="Times New Roman"/>
          <w:sz w:val="24"/>
          <w:szCs w:val="24"/>
        </w:rPr>
        <w:t xml:space="preserve">were defined as candidate </w:t>
      </w:r>
      <w:del w:id="130" w:author="Marlene Reichel" w:date="2016-06-11T11:23:00Z">
        <w:r w:rsidDel="00E23901">
          <w:rPr>
            <w:rFonts w:ascii="Times New Roman" w:hAnsi="Times New Roman" w:cs="Times New Roman"/>
            <w:sz w:val="24"/>
            <w:szCs w:val="24"/>
          </w:rPr>
          <w:delText>binders</w:delText>
        </w:r>
      </w:del>
      <w:ins w:id="131" w:author="Marlene Reichel" w:date="2016-06-11T11:23:00Z">
        <w:r w:rsidR="00E23901">
          <w:rPr>
            <w:rFonts w:ascii="Times New Roman" w:hAnsi="Times New Roman" w:cs="Times New Roman"/>
            <w:sz w:val="24"/>
            <w:szCs w:val="24"/>
          </w:rPr>
          <w:t>At-RBPs</w:t>
        </w:r>
      </w:ins>
      <w:r>
        <w:rPr>
          <w:rFonts w:ascii="Times New Roman" w:hAnsi="Times New Roman" w:cs="Times New Roman"/>
          <w:sz w:val="24"/>
          <w:szCs w:val="24"/>
        </w:rPr>
        <w:t xml:space="preserve">. </w:t>
      </w:r>
    </w:p>
    <w:p w14:paraId="7E404223" w14:textId="77777777" w:rsidR="008C38AE" w:rsidRDefault="008C38AE" w:rsidP="008C38AE">
      <w:pPr>
        <w:spacing w:line="360" w:lineRule="auto"/>
        <w:rPr>
          <w:rFonts w:ascii="Times New Roman" w:hAnsi="Times New Roman" w:cs="Times New Roman"/>
          <w:sz w:val="24"/>
          <w:szCs w:val="24"/>
          <w:lang w:val="en-US"/>
        </w:rPr>
      </w:pPr>
    </w:p>
    <w:p w14:paraId="023636D3" w14:textId="77777777" w:rsidR="008C38AE" w:rsidRPr="00CA64FB" w:rsidRDefault="008C38AE" w:rsidP="008C38AE">
      <w:pPr>
        <w:spacing w:line="360" w:lineRule="auto"/>
        <w:rPr>
          <w:rFonts w:ascii="Times New Roman" w:hAnsi="Times New Roman" w:cs="Times New Roman"/>
          <w:b/>
          <w:sz w:val="24"/>
          <w:szCs w:val="24"/>
          <w:lang w:val="en-US"/>
        </w:rPr>
      </w:pPr>
      <w:r w:rsidRPr="00CA64FB">
        <w:rPr>
          <w:rFonts w:ascii="Times New Roman" w:hAnsi="Times New Roman" w:cs="Times New Roman"/>
          <w:b/>
          <w:sz w:val="24"/>
          <w:szCs w:val="24"/>
          <w:lang w:val="en-US"/>
        </w:rPr>
        <w:t>Bioinformatic analyses</w:t>
      </w:r>
    </w:p>
    <w:p w14:paraId="74E1E4BC" w14:textId="77777777" w:rsidR="008C38AE" w:rsidRPr="00CA64FB" w:rsidRDefault="008C38AE" w:rsidP="008C38AE">
      <w:pPr>
        <w:spacing w:line="360" w:lineRule="auto"/>
        <w:rPr>
          <w:rFonts w:ascii="Times New Roman" w:hAnsi="Times New Roman" w:cs="Times New Roman"/>
          <w:i/>
          <w:sz w:val="24"/>
          <w:szCs w:val="24"/>
          <w:lang w:val="en-US"/>
        </w:rPr>
      </w:pPr>
      <w:r w:rsidRPr="001305E4">
        <w:rPr>
          <w:rFonts w:ascii="Times New Roman" w:hAnsi="Times New Roman" w:cs="Times New Roman"/>
          <w:i/>
          <w:sz w:val="24"/>
          <w:szCs w:val="24"/>
          <w:lang w:val="en-US"/>
        </w:rPr>
        <w:t>Gene Ontology analyses</w:t>
      </w:r>
    </w:p>
    <w:p w14:paraId="19110753" w14:textId="04B327D4" w:rsidR="008C38AE" w:rsidRPr="00DE1F8C" w:rsidRDefault="008C38AE" w:rsidP="008C38AE">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TAIR (version 10) ATH_GO_GOSLIM.txt .gz</w:t>
      </w:r>
      <w:r w:rsidRPr="004D3176">
        <w:rPr>
          <w:rFonts w:ascii="Times New Roman" w:hAnsi="Times New Roman" w:cs="Times New Roman"/>
          <w:sz w:val="24"/>
          <w:szCs w:val="24"/>
          <w:lang w:val="en-US"/>
        </w:rPr>
        <w:t xml:space="preserve"> </w:t>
      </w:r>
      <w:r w:rsidR="00D46B1D">
        <w:rPr>
          <w:rFonts w:ascii="Times New Roman" w:hAnsi="Times New Roman" w:cs="Times New Roman"/>
          <w:sz w:val="24"/>
          <w:szCs w:val="24"/>
          <w:lang w:val="en-US"/>
        </w:rPr>
        <w:t>(</w:t>
      </w:r>
      <w:r w:rsidR="00D46B1D" w:rsidRPr="00D46B1D">
        <w:rPr>
          <w:rFonts w:ascii="Times New Roman" w:hAnsi="Times New Roman" w:cs="Times New Roman"/>
          <w:sz w:val="24"/>
          <w:szCs w:val="24"/>
          <w:lang w:val="en-US"/>
        </w:rPr>
        <w:t>version 2015-08-02</w:t>
      </w:r>
      <w:r w:rsidR="00D46B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downloaded from </w:t>
      </w:r>
      <w:hyperlink r:id="rId11" w:history="1">
        <w:r w:rsidRPr="001F27BB">
          <w:rPr>
            <w:rStyle w:val="Hyperlink"/>
            <w:rFonts w:ascii="Times New Roman" w:hAnsi="Times New Roman" w:cs="Times New Roman"/>
            <w:sz w:val="24"/>
            <w:szCs w:val="24"/>
            <w:lang w:val="en-US"/>
          </w:rPr>
          <w:t>https://www.arabidopsis.org/</w:t>
        </w:r>
      </w:hyperlink>
      <w:r>
        <w:rPr>
          <w:rFonts w:ascii="Times New Roman" w:hAnsi="Times New Roman" w:cs="Times New Roman"/>
          <w:sz w:val="24"/>
          <w:szCs w:val="24"/>
          <w:lang w:val="en-US"/>
        </w:rPr>
        <w:t xml:space="preserve">  was used for Gene Ontology annotation. Enrichment of GOMF, GOBP and GOCC categories was analyzed for interactome proteins and candidate binders compared to the background of proteins identified from the total proteome using </w:t>
      </w:r>
      <w:r w:rsidRPr="00A00DEF">
        <w:rPr>
          <w:rFonts w:ascii="Times New Roman" w:hAnsi="Times New Roman" w:cs="Times New Roman"/>
          <w:sz w:val="24"/>
          <w:szCs w:val="24"/>
          <w:lang w:val="en-US"/>
        </w:rPr>
        <w:t xml:space="preserve">'fisher.test' </w:t>
      </w:r>
      <w:r>
        <w:rPr>
          <w:rFonts w:ascii="Times New Roman" w:hAnsi="Times New Roman" w:cs="Times New Roman"/>
          <w:sz w:val="24"/>
          <w:szCs w:val="24"/>
          <w:lang w:val="en-US"/>
        </w:rPr>
        <w:t>(</w:t>
      </w:r>
      <w:r w:rsidRPr="00DE1F8C">
        <w:rPr>
          <w:rFonts w:ascii="Times New Roman" w:hAnsi="Times New Roman" w:cs="Times New Roman"/>
          <w:sz w:val="24"/>
          <w:szCs w:val="24"/>
        </w:rPr>
        <w:t>Fisher’s</w:t>
      </w:r>
      <w:r>
        <w:rPr>
          <w:rFonts w:ascii="Times New Roman" w:hAnsi="Times New Roman" w:cs="Times New Roman"/>
          <w:sz w:val="24"/>
          <w:szCs w:val="24"/>
        </w:rPr>
        <w:t xml:space="preserve"> </w:t>
      </w:r>
      <w:r w:rsidRPr="00DE1F8C">
        <w:rPr>
          <w:rFonts w:ascii="Times New Roman" w:hAnsi="Times New Roman" w:cs="Times New Roman"/>
          <w:sz w:val="24"/>
          <w:szCs w:val="24"/>
        </w:rPr>
        <w:t>exact test</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and m</w:t>
      </w:r>
      <w:r w:rsidRPr="00DE1F8C">
        <w:rPr>
          <w:rFonts w:ascii="Times New Roman" w:hAnsi="Times New Roman" w:cs="Times New Roman"/>
          <w:sz w:val="24"/>
          <w:szCs w:val="24"/>
        </w:rPr>
        <w:t xml:space="preserve">ultiple testing </w:t>
      </w:r>
      <w:r>
        <w:rPr>
          <w:rFonts w:ascii="Times New Roman" w:hAnsi="Times New Roman" w:cs="Times New Roman"/>
          <w:sz w:val="24"/>
          <w:szCs w:val="24"/>
        </w:rPr>
        <w:t xml:space="preserve">was performed using </w:t>
      </w:r>
      <w:r w:rsidRPr="00A00DEF">
        <w:rPr>
          <w:rFonts w:ascii="Times New Roman" w:hAnsi="Times New Roman" w:cs="Times New Roman"/>
          <w:sz w:val="24"/>
          <w:szCs w:val="24"/>
        </w:rPr>
        <w:t>'p.adjust' with Benjamini &amp; H</w:t>
      </w:r>
      <w:r>
        <w:rPr>
          <w:rFonts w:ascii="Times New Roman" w:hAnsi="Times New Roman" w:cs="Times New Roman"/>
          <w:sz w:val="24"/>
          <w:szCs w:val="24"/>
        </w:rPr>
        <w:t>ochberg (BH) method in R package</w:t>
      </w:r>
      <w:r w:rsidRPr="00A00DEF" w:rsidDel="00A00DEF">
        <w:rPr>
          <w:rFonts w:ascii="Times New Roman" w:hAnsi="Times New Roman" w:cs="Times New Roman"/>
          <w:sz w:val="24"/>
          <w:szCs w:val="24"/>
        </w:rPr>
        <w:t xml:space="preserve"> </w:t>
      </w:r>
      <w:r>
        <w:rPr>
          <w:rFonts w:ascii="Times New Roman" w:hAnsi="Times New Roman" w:cs="Times New Roman"/>
          <w:sz w:val="24"/>
          <w:szCs w:val="24"/>
        </w:rPr>
        <w:t>(R Core Team, 2015)</w:t>
      </w:r>
      <w:r w:rsidRPr="00DE1F8C">
        <w:rPr>
          <w:rFonts w:ascii="Times New Roman" w:hAnsi="Times New Roman" w:cs="Times New Roman"/>
          <w:sz w:val="24"/>
          <w:szCs w:val="24"/>
        </w:rPr>
        <w:t>.</w:t>
      </w:r>
      <w:r w:rsidR="00E20A7E">
        <w:rPr>
          <w:rFonts w:ascii="Times New Roman" w:hAnsi="Times New Roman" w:cs="Times New Roman"/>
          <w:sz w:val="24"/>
          <w:szCs w:val="24"/>
        </w:rPr>
        <w:t xml:space="preserve"> </w:t>
      </w:r>
      <w:r w:rsidR="00C31191">
        <w:rPr>
          <w:rFonts w:ascii="Times New Roman" w:hAnsi="Times New Roman" w:cs="Times New Roman"/>
          <w:sz w:val="24"/>
          <w:szCs w:val="24"/>
        </w:rPr>
        <w:t>GO t</w:t>
      </w:r>
      <w:r w:rsidR="000B4310">
        <w:rPr>
          <w:rFonts w:ascii="Times New Roman" w:hAnsi="Times New Roman" w:cs="Times New Roman"/>
          <w:sz w:val="24"/>
          <w:szCs w:val="24"/>
        </w:rPr>
        <w:t>erms</w:t>
      </w:r>
      <w:r w:rsidR="00652FB2">
        <w:rPr>
          <w:rFonts w:ascii="Times New Roman" w:hAnsi="Times New Roman" w:cs="Times New Roman"/>
          <w:sz w:val="24"/>
          <w:szCs w:val="24"/>
        </w:rPr>
        <w:t xml:space="preserve"> with BH </w:t>
      </w:r>
      <w:r w:rsidR="000B4310">
        <w:rPr>
          <w:rFonts w:ascii="Times New Roman" w:hAnsi="Times New Roman" w:cs="Times New Roman"/>
          <w:sz w:val="24"/>
          <w:szCs w:val="24"/>
        </w:rPr>
        <w:t xml:space="preserve">p-value </w:t>
      </w:r>
      <w:r w:rsidR="00E20A7E">
        <w:rPr>
          <w:rFonts w:ascii="Times New Roman" w:hAnsi="Times New Roman" w:cs="Times New Roman"/>
          <w:sz w:val="24"/>
          <w:szCs w:val="24"/>
        </w:rPr>
        <w:t>&lt;0.05 was define</w:t>
      </w:r>
      <w:r w:rsidR="000B4310">
        <w:rPr>
          <w:rFonts w:ascii="Times New Roman" w:hAnsi="Times New Roman" w:cs="Times New Roman"/>
          <w:sz w:val="24"/>
          <w:szCs w:val="24"/>
        </w:rPr>
        <w:t>d</w:t>
      </w:r>
      <w:r w:rsidR="00E20A7E">
        <w:rPr>
          <w:rFonts w:ascii="Times New Roman" w:hAnsi="Times New Roman" w:cs="Times New Roman"/>
          <w:sz w:val="24"/>
          <w:szCs w:val="24"/>
        </w:rPr>
        <w:t xml:space="preserve"> as enriched/depleted. </w:t>
      </w:r>
    </w:p>
    <w:p w14:paraId="3D52AB7B" w14:textId="77777777" w:rsidR="008C38AE" w:rsidRDefault="008C38AE" w:rsidP="008C38A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7896D98" w14:textId="77777777" w:rsidR="008C38AE" w:rsidRPr="00DE1F8C" w:rsidRDefault="008C38AE" w:rsidP="008C38AE">
      <w:pPr>
        <w:spacing w:line="360" w:lineRule="auto"/>
        <w:rPr>
          <w:rFonts w:ascii="Times New Roman" w:hAnsi="Times New Roman" w:cs="Times New Roman"/>
          <w:i/>
          <w:sz w:val="24"/>
          <w:szCs w:val="24"/>
        </w:rPr>
      </w:pPr>
      <w:r w:rsidRPr="00DE1F8C">
        <w:rPr>
          <w:rFonts w:ascii="Times New Roman" w:hAnsi="Times New Roman" w:cs="Times New Roman"/>
          <w:i/>
          <w:sz w:val="24"/>
          <w:szCs w:val="24"/>
        </w:rPr>
        <w:t xml:space="preserve">Classification of </w:t>
      </w:r>
      <w:r>
        <w:rPr>
          <w:rFonts w:ascii="Times New Roman" w:hAnsi="Times New Roman" w:cs="Times New Roman"/>
          <w:i/>
          <w:sz w:val="24"/>
          <w:szCs w:val="24"/>
        </w:rPr>
        <w:t>RNA biology status and protein domains</w:t>
      </w:r>
    </w:p>
    <w:p w14:paraId="573E2E6A" w14:textId="59AC123B" w:rsidR="00CC3FDE" w:rsidRDefault="008C38AE">
      <w:pPr>
        <w:shd w:val="clear" w:color="auto" w:fill="FFFFFF"/>
        <w:spacing w:before="150" w:after="150" w:line="360" w:lineRule="auto"/>
        <w:rPr>
          <w:rFonts w:ascii="Times New Roman" w:hAnsi="Times New Roman" w:cs="Times New Roman"/>
          <w:i/>
          <w:sz w:val="24"/>
          <w:szCs w:val="24"/>
        </w:rPr>
      </w:pPr>
      <w:r w:rsidRPr="00D553E0">
        <w:rPr>
          <w:rFonts w:ascii="Times New Roman" w:hAnsi="Times New Roman" w:cs="Times New Roman"/>
          <w:sz w:val="24"/>
          <w:szCs w:val="24"/>
        </w:rPr>
        <w:t xml:space="preserve">The RNA biology status </w:t>
      </w:r>
      <w:r w:rsidR="00DF3F85">
        <w:rPr>
          <w:rFonts w:ascii="Times New Roman" w:hAnsi="Times New Roman" w:cs="Times New Roman"/>
          <w:sz w:val="24"/>
          <w:szCs w:val="24"/>
        </w:rPr>
        <w:t xml:space="preserve">and RBDs </w:t>
      </w:r>
      <w:r w:rsidRPr="00D553E0">
        <w:rPr>
          <w:rFonts w:ascii="Times New Roman" w:hAnsi="Times New Roman" w:cs="Times New Roman"/>
          <w:sz w:val="24"/>
          <w:szCs w:val="24"/>
        </w:rPr>
        <w:t xml:space="preserve">of </w:t>
      </w:r>
      <w:del w:id="132" w:author="Marlene Reichel" w:date="2016-06-11T11:31:00Z">
        <w:r w:rsidRPr="00D553E0" w:rsidDel="001721E6">
          <w:rPr>
            <w:rFonts w:ascii="Times New Roman" w:hAnsi="Times New Roman" w:cs="Times New Roman"/>
            <w:sz w:val="24"/>
            <w:szCs w:val="24"/>
          </w:rPr>
          <w:delText xml:space="preserve">interactome </w:delText>
        </w:r>
      </w:del>
      <w:ins w:id="133" w:author="Marlene Reichel" w:date="2016-06-11T11:31:00Z">
        <w:r w:rsidR="001721E6">
          <w:rPr>
            <w:rFonts w:ascii="Times New Roman" w:hAnsi="Times New Roman" w:cs="Times New Roman"/>
            <w:sz w:val="24"/>
            <w:szCs w:val="24"/>
          </w:rPr>
          <w:t xml:space="preserve">At-RBPs </w:t>
        </w:r>
      </w:ins>
      <w:r w:rsidRPr="00D553E0">
        <w:rPr>
          <w:rFonts w:ascii="Times New Roman" w:hAnsi="Times New Roman" w:cs="Times New Roman"/>
          <w:sz w:val="24"/>
          <w:szCs w:val="24"/>
        </w:rPr>
        <w:t xml:space="preserve">and candidate </w:t>
      </w:r>
      <w:ins w:id="134" w:author="Marlene Reichel" w:date="2016-06-11T11:31:00Z">
        <w:r w:rsidR="001721E6">
          <w:rPr>
            <w:rFonts w:ascii="Times New Roman" w:hAnsi="Times New Roman" w:cs="Times New Roman"/>
            <w:sz w:val="24"/>
            <w:szCs w:val="24"/>
          </w:rPr>
          <w:t>At-RBPs</w:t>
        </w:r>
      </w:ins>
      <w:del w:id="135" w:author="Marlene Reichel" w:date="2016-06-11T11:31:00Z">
        <w:r w:rsidRPr="00D553E0" w:rsidDel="001721E6">
          <w:rPr>
            <w:rFonts w:ascii="Times New Roman" w:hAnsi="Times New Roman" w:cs="Times New Roman"/>
            <w:sz w:val="24"/>
            <w:szCs w:val="24"/>
          </w:rPr>
          <w:delText>proteins</w:delText>
        </w:r>
      </w:del>
      <w:r w:rsidRPr="00D553E0">
        <w:rPr>
          <w:rFonts w:ascii="Times New Roman" w:hAnsi="Times New Roman" w:cs="Times New Roman"/>
          <w:sz w:val="24"/>
          <w:szCs w:val="24"/>
        </w:rPr>
        <w:t xml:space="preserve"> was classified as described in Beckmann et al., </w:t>
      </w:r>
      <w:r w:rsidRPr="000B28DD">
        <w:rPr>
          <w:rFonts w:ascii="Times New Roman" w:hAnsi="Times New Roman" w:cs="Times New Roman"/>
          <w:sz w:val="24"/>
          <w:szCs w:val="24"/>
        </w:rPr>
        <w:t>(2015</w:t>
      </w:r>
      <w:r w:rsidRPr="0001649A">
        <w:rPr>
          <w:rFonts w:ascii="Times New Roman" w:hAnsi="Times New Roman" w:cs="Times New Roman"/>
          <w:sz w:val="24"/>
          <w:szCs w:val="24"/>
        </w:rPr>
        <w:t>)</w:t>
      </w:r>
      <w:r w:rsidR="00DF3F85">
        <w:rPr>
          <w:rFonts w:ascii="Times New Roman" w:hAnsi="Times New Roman" w:cs="Times New Roman"/>
          <w:sz w:val="24"/>
          <w:szCs w:val="24"/>
        </w:rPr>
        <w:t>.</w:t>
      </w:r>
    </w:p>
    <w:p w14:paraId="1166443B" w14:textId="77777777" w:rsidR="008C38AE" w:rsidRDefault="008C38AE" w:rsidP="008C38AE">
      <w:pPr>
        <w:shd w:val="clear" w:color="auto" w:fill="FFFFFF"/>
        <w:spacing w:before="150" w:after="150" w:line="360" w:lineRule="auto"/>
        <w:rPr>
          <w:rFonts w:ascii="Times New Roman" w:hAnsi="Times New Roman" w:cs="Times New Roman"/>
          <w:i/>
          <w:sz w:val="24"/>
          <w:szCs w:val="24"/>
        </w:rPr>
      </w:pPr>
    </w:p>
    <w:p w14:paraId="1B5451A5" w14:textId="77777777" w:rsidR="008C38AE" w:rsidRDefault="008C38AE" w:rsidP="008C38AE">
      <w:pPr>
        <w:shd w:val="clear" w:color="auto" w:fill="FFFFFF"/>
        <w:spacing w:before="150" w:after="150" w:line="360" w:lineRule="auto"/>
        <w:rPr>
          <w:rFonts w:ascii="Times New Roman" w:hAnsi="Times New Roman" w:cs="Times New Roman"/>
          <w:sz w:val="24"/>
          <w:szCs w:val="24"/>
        </w:rPr>
      </w:pPr>
      <w:r w:rsidRPr="00013954">
        <w:rPr>
          <w:rFonts w:ascii="Times New Roman" w:hAnsi="Times New Roman" w:cs="Times New Roman"/>
          <w:i/>
          <w:sz w:val="24"/>
          <w:szCs w:val="24"/>
        </w:rPr>
        <w:t>Analysis of biophysical properties and sequence features</w:t>
      </w:r>
      <w:r>
        <w:rPr>
          <w:rFonts w:ascii="Times New Roman" w:hAnsi="Times New Roman" w:cs="Times New Roman"/>
          <w:sz w:val="24"/>
          <w:szCs w:val="24"/>
        </w:rPr>
        <w:t xml:space="preserve"> </w:t>
      </w:r>
    </w:p>
    <w:p w14:paraId="0CCCE1FD" w14:textId="0396A0D6" w:rsidR="008C38AE" w:rsidRDefault="008C38AE" w:rsidP="008C38AE">
      <w:pPr>
        <w:spacing w:line="360" w:lineRule="auto"/>
        <w:rPr>
          <w:rFonts w:ascii="Times New Roman" w:hAnsi="Times New Roman" w:cs="Times New Roman"/>
          <w:sz w:val="24"/>
          <w:szCs w:val="24"/>
        </w:rPr>
      </w:pPr>
      <w:r w:rsidRPr="00133977">
        <w:rPr>
          <w:rFonts w:ascii="Times New Roman" w:hAnsi="Times New Roman" w:cs="Times New Roman"/>
          <w:sz w:val="24"/>
          <w:szCs w:val="24"/>
        </w:rPr>
        <w:t>Analyses of disordered regions, length of proteins, hydrophobicity and amino acid composition were performed as described in Castello et al., 2012. Hydrophobicity for each amino acid residue was obtained from https://www.cgl.ucsf.edu/chimera/docs/UsersGuide/midas/hydrophob.html. Isoelectric Point was calculated using the 'IsoelectricPoint' module in Biopython package (</w:t>
      </w:r>
      <w:hyperlink r:id="rId12" w:history="1">
        <w:r w:rsidR="009B0679" w:rsidRPr="0064467D">
          <w:rPr>
            <w:rStyle w:val="Hyperlink"/>
            <w:rFonts w:ascii="Times New Roman" w:hAnsi="Times New Roman" w:cs="Times New Roman"/>
            <w:sz w:val="24"/>
            <w:szCs w:val="24"/>
          </w:rPr>
          <w:t>http://biopython.org/DIST/docs/api/Bio.SeqUtils.IsoelectricPoint-pysrc.html</w:t>
        </w:r>
      </w:hyperlink>
      <w:r w:rsidRPr="00133977">
        <w:rPr>
          <w:rFonts w:ascii="Times New Roman" w:hAnsi="Times New Roman" w:cs="Times New Roman"/>
          <w:sz w:val="24"/>
          <w:szCs w:val="24"/>
        </w:rPr>
        <w:t>).</w:t>
      </w:r>
      <w:r w:rsidR="009B0679">
        <w:rPr>
          <w:rFonts w:ascii="Times New Roman" w:hAnsi="Times New Roman" w:cs="Times New Roman"/>
          <w:sz w:val="24"/>
          <w:szCs w:val="24"/>
        </w:rPr>
        <w:t xml:space="preserve"> </w:t>
      </w:r>
      <w:r w:rsidR="00451B60">
        <w:rPr>
          <w:rFonts w:ascii="Times New Roman" w:hAnsi="Times New Roman" w:cs="Times New Roman"/>
          <w:sz w:val="24"/>
          <w:szCs w:val="24"/>
        </w:rPr>
        <w:t xml:space="preserve">Distribution biases for the sequence features are evaluated using </w:t>
      </w:r>
      <w:r w:rsidR="00451B60" w:rsidRPr="00451B60">
        <w:rPr>
          <w:rFonts w:ascii="Times New Roman" w:hAnsi="Times New Roman" w:cs="Times New Roman"/>
          <w:sz w:val="24"/>
          <w:szCs w:val="24"/>
        </w:rPr>
        <w:t>R packages</w:t>
      </w:r>
      <w:r w:rsidR="008D3B82">
        <w:rPr>
          <w:rFonts w:ascii="Times New Roman" w:hAnsi="Times New Roman" w:cs="Times New Roman"/>
          <w:sz w:val="24"/>
          <w:szCs w:val="24"/>
        </w:rPr>
        <w:t>,</w:t>
      </w:r>
      <w:r w:rsidR="00451B60" w:rsidRPr="00451B60">
        <w:rPr>
          <w:rFonts w:ascii="Times New Roman" w:hAnsi="Times New Roman" w:cs="Times New Roman"/>
          <w:sz w:val="24"/>
          <w:szCs w:val="24"/>
        </w:rPr>
        <w:t xml:space="preserve"> adk.test (Anderson-Darling k-sample test) and ks.test (two-sample Kolmogorov-Smirnov test)</w:t>
      </w:r>
      <w:r w:rsidR="00451B60">
        <w:rPr>
          <w:rFonts w:ascii="Times New Roman" w:hAnsi="Times New Roman" w:cs="Times New Roman"/>
          <w:sz w:val="24"/>
          <w:szCs w:val="24"/>
        </w:rPr>
        <w:t>.</w:t>
      </w:r>
    </w:p>
    <w:p w14:paraId="2B065F7C" w14:textId="77777777" w:rsidR="008C38AE" w:rsidRDefault="008C38AE" w:rsidP="008C38AE">
      <w:pPr>
        <w:spacing w:line="360" w:lineRule="auto"/>
        <w:rPr>
          <w:rFonts w:ascii="Times New Roman" w:hAnsi="Times New Roman" w:cs="Times New Roman"/>
          <w:sz w:val="24"/>
          <w:szCs w:val="24"/>
        </w:rPr>
      </w:pPr>
    </w:p>
    <w:p w14:paraId="4FD70287" w14:textId="77777777" w:rsidR="00386636" w:rsidRDefault="00A53488" w:rsidP="008C38AE">
      <w:pPr>
        <w:spacing w:line="360" w:lineRule="auto"/>
        <w:rPr>
          <w:rFonts w:ascii="Times New Roman" w:hAnsi="Times New Roman" w:cs="Times New Roman"/>
          <w:i/>
          <w:sz w:val="24"/>
          <w:szCs w:val="24"/>
        </w:rPr>
      </w:pPr>
      <w:r>
        <w:rPr>
          <w:rFonts w:ascii="Times New Roman" w:hAnsi="Times New Roman" w:cs="Times New Roman"/>
          <w:i/>
          <w:sz w:val="24"/>
          <w:szCs w:val="24"/>
        </w:rPr>
        <w:t>Conservation of At-RBPs</w:t>
      </w:r>
    </w:p>
    <w:p w14:paraId="781DBC2B" w14:textId="13C6280C" w:rsidR="008C38AE" w:rsidRDefault="00D46B1D" w:rsidP="008C38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list of predicted </w:t>
      </w:r>
      <w:del w:id="136" w:author="Marlene Reichel" w:date="2016-06-11T11:32:00Z">
        <w:r w:rsidDel="001721E6">
          <w:rPr>
            <w:rFonts w:ascii="Times New Roman" w:hAnsi="Times New Roman" w:cs="Times New Roman"/>
            <w:sz w:val="24"/>
            <w:szCs w:val="24"/>
          </w:rPr>
          <w:delText>h</w:delText>
        </w:r>
        <w:r w:rsidR="008C38AE" w:rsidDel="001721E6">
          <w:rPr>
            <w:rFonts w:ascii="Times New Roman" w:hAnsi="Times New Roman" w:cs="Times New Roman"/>
            <w:sz w:val="24"/>
            <w:szCs w:val="24"/>
          </w:rPr>
          <w:delText>omologues</w:delText>
        </w:r>
      </w:del>
      <w:ins w:id="137" w:author="Marlene Reichel" w:date="2016-06-11T11:32:00Z">
        <w:r w:rsidR="001721E6">
          <w:rPr>
            <w:rFonts w:ascii="Times New Roman" w:hAnsi="Times New Roman" w:cs="Times New Roman"/>
            <w:sz w:val="24"/>
            <w:szCs w:val="24"/>
          </w:rPr>
          <w:t>orthologues</w:t>
        </w:r>
      </w:ins>
      <w:r w:rsidR="008C38AE">
        <w:rPr>
          <w:rFonts w:ascii="Times New Roman" w:hAnsi="Times New Roman" w:cs="Times New Roman"/>
          <w:sz w:val="24"/>
          <w:szCs w:val="24"/>
        </w:rPr>
        <w:t xml:space="preserve"> </w:t>
      </w:r>
      <w:del w:id="138" w:author="Marlene Reichel" w:date="2016-06-11T11:32:00Z">
        <w:r w:rsidR="00EC4762" w:rsidDel="001721E6">
          <w:rPr>
            <w:rFonts w:ascii="Times New Roman" w:hAnsi="Times New Roman" w:cs="Times New Roman"/>
            <w:sz w:val="24"/>
            <w:szCs w:val="24"/>
          </w:rPr>
          <w:delText xml:space="preserve">proteins </w:delText>
        </w:r>
      </w:del>
      <w:r w:rsidR="00E47296">
        <w:rPr>
          <w:rFonts w:ascii="Times New Roman" w:hAnsi="Times New Roman" w:cs="Times New Roman"/>
          <w:sz w:val="24"/>
          <w:szCs w:val="24"/>
        </w:rPr>
        <w:t xml:space="preserve">between </w:t>
      </w:r>
      <w:r w:rsidR="008C38AE">
        <w:rPr>
          <w:rFonts w:ascii="Times New Roman" w:hAnsi="Times New Roman" w:cs="Times New Roman"/>
          <w:sz w:val="24"/>
          <w:szCs w:val="24"/>
        </w:rPr>
        <w:t xml:space="preserve">plant </w:t>
      </w:r>
      <w:r w:rsidR="00E47296">
        <w:rPr>
          <w:rFonts w:ascii="Times New Roman" w:hAnsi="Times New Roman" w:cs="Times New Roman"/>
          <w:sz w:val="24"/>
          <w:szCs w:val="24"/>
        </w:rPr>
        <w:t xml:space="preserve">and </w:t>
      </w:r>
      <w:r w:rsidR="008C38AE">
        <w:rPr>
          <w:rFonts w:ascii="Times New Roman" w:hAnsi="Times New Roman" w:cs="Times New Roman"/>
          <w:sz w:val="24"/>
          <w:szCs w:val="24"/>
        </w:rPr>
        <w:t>human, mouse and yeast</w:t>
      </w:r>
      <w:r w:rsidR="00E47296">
        <w:rPr>
          <w:rFonts w:ascii="Times New Roman" w:hAnsi="Times New Roman" w:cs="Times New Roman"/>
          <w:sz w:val="24"/>
          <w:szCs w:val="24"/>
        </w:rPr>
        <w:t xml:space="preserve"> were</w:t>
      </w:r>
      <w:r w:rsidR="008C38AE">
        <w:rPr>
          <w:rFonts w:ascii="Times New Roman" w:hAnsi="Times New Roman" w:cs="Times New Roman"/>
          <w:sz w:val="24"/>
          <w:szCs w:val="24"/>
        </w:rPr>
        <w:t xml:space="preserve"> </w:t>
      </w:r>
      <w:r>
        <w:rPr>
          <w:rFonts w:ascii="Times New Roman" w:hAnsi="Times New Roman" w:cs="Times New Roman"/>
          <w:sz w:val="24"/>
          <w:szCs w:val="24"/>
        </w:rPr>
        <w:t xml:space="preserve">obtained from </w:t>
      </w:r>
      <w:r w:rsidR="008C38AE" w:rsidRPr="00423150">
        <w:rPr>
          <w:rFonts w:ascii="Times New Roman" w:hAnsi="Times New Roman" w:cs="Times New Roman"/>
          <w:sz w:val="24"/>
          <w:szCs w:val="24"/>
        </w:rPr>
        <w:t>InParanoid (version 8.0)</w:t>
      </w:r>
      <w:r w:rsidR="008C38AE">
        <w:rPr>
          <w:rFonts w:ascii="Times New Roman" w:hAnsi="Times New Roman" w:cs="Times New Roman"/>
          <w:sz w:val="24"/>
          <w:szCs w:val="24"/>
        </w:rPr>
        <w:t xml:space="preserve"> (Sonnhammer and </w:t>
      </w:r>
      <w:r w:rsidR="008C38AE">
        <w:rPr>
          <w:rFonts w:ascii="Times New Roman" w:eastAsia="Times New Roman" w:hAnsi="Times New Roman" w:cs="Times New Roman"/>
          <w:sz w:val="24"/>
          <w:szCs w:val="24"/>
          <w:lang w:eastAsia="en-AU"/>
        </w:rPr>
        <w:t>Ö</w:t>
      </w:r>
      <w:r w:rsidR="008C38AE">
        <w:rPr>
          <w:rFonts w:ascii="Times New Roman" w:hAnsi="Times New Roman" w:cs="Times New Roman"/>
          <w:sz w:val="24"/>
          <w:szCs w:val="24"/>
        </w:rPr>
        <w:t>stlund, 2015)</w:t>
      </w:r>
      <w:r w:rsidR="00E47296">
        <w:rPr>
          <w:rFonts w:ascii="Times New Roman" w:hAnsi="Times New Roman" w:cs="Times New Roman"/>
          <w:sz w:val="24"/>
          <w:szCs w:val="24"/>
        </w:rPr>
        <w:t>.</w:t>
      </w:r>
      <w:r w:rsidR="008C38AE">
        <w:rPr>
          <w:rFonts w:ascii="Times New Roman" w:hAnsi="Times New Roman" w:cs="Times New Roman"/>
          <w:sz w:val="24"/>
          <w:szCs w:val="24"/>
        </w:rPr>
        <w:t xml:space="preserve"> </w:t>
      </w:r>
      <w:r w:rsidR="00E47296">
        <w:rPr>
          <w:rFonts w:ascii="Times New Roman" w:hAnsi="Times New Roman" w:cs="Times New Roman"/>
          <w:sz w:val="24"/>
          <w:szCs w:val="24"/>
        </w:rPr>
        <w:t>The list of two-way predictions</w:t>
      </w:r>
      <w:r w:rsidR="006460E6">
        <w:rPr>
          <w:rFonts w:ascii="Times New Roman" w:hAnsi="Times New Roman" w:cs="Times New Roman"/>
          <w:sz w:val="24"/>
          <w:szCs w:val="24"/>
        </w:rPr>
        <w:t xml:space="preserve"> (</w:t>
      </w:r>
      <w:r w:rsidRPr="0028750A">
        <w:rPr>
          <w:rFonts w:ascii="Times New Roman" w:hAnsi="Times New Roman" w:cs="Times New Roman"/>
          <w:i/>
          <w:sz w:val="24"/>
          <w:szCs w:val="24"/>
        </w:rPr>
        <w:t>A</w:t>
      </w:r>
      <w:r w:rsidRPr="00423150">
        <w:rPr>
          <w:rFonts w:ascii="Times New Roman" w:hAnsi="Times New Roman" w:cs="Times New Roman"/>
          <w:sz w:val="24"/>
          <w:szCs w:val="24"/>
        </w:rPr>
        <w:t>.</w:t>
      </w:r>
      <w:r w:rsidRPr="0028750A">
        <w:rPr>
          <w:rFonts w:ascii="Times New Roman" w:hAnsi="Times New Roman" w:cs="Times New Roman"/>
          <w:i/>
          <w:sz w:val="24"/>
          <w:szCs w:val="24"/>
        </w:rPr>
        <w:t>thaliana</w:t>
      </w:r>
      <w:r w:rsidRPr="00423150">
        <w:rPr>
          <w:rFonts w:ascii="Times New Roman" w:hAnsi="Times New Roman" w:cs="Times New Roman"/>
          <w:sz w:val="24"/>
          <w:szCs w:val="24"/>
        </w:rPr>
        <w:t>-</w:t>
      </w:r>
      <w:r w:rsidRPr="0028750A">
        <w:rPr>
          <w:rFonts w:ascii="Times New Roman" w:hAnsi="Times New Roman" w:cs="Times New Roman"/>
          <w:i/>
          <w:sz w:val="24"/>
          <w:szCs w:val="24"/>
        </w:rPr>
        <w:t>H</w:t>
      </w:r>
      <w:r>
        <w:rPr>
          <w:rFonts w:ascii="Times New Roman" w:hAnsi="Times New Roman" w:cs="Times New Roman"/>
          <w:sz w:val="24"/>
          <w:szCs w:val="24"/>
        </w:rPr>
        <w:t>.</w:t>
      </w:r>
      <w:r w:rsidRPr="0028750A">
        <w:rPr>
          <w:rFonts w:ascii="Times New Roman" w:hAnsi="Times New Roman" w:cs="Times New Roman"/>
          <w:i/>
          <w:sz w:val="24"/>
          <w:szCs w:val="24"/>
        </w:rPr>
        <w:t>sapiens</w:t>
      </w:r>
      <w:r>
        <w:rPr>
          <w:rFonts w:ascii="Times New Roman" w:hAnsi="Times New Roman" w:cs="Times New Roman"/>
          <w:sz w:val="24"/>
          <w:szCs w:val="24"/>
        </w:rPr>
        <w:t xml:space="preserve">, </w:t>
      </w:r>
      <w:r w:rsidRPr="0028750A">
        <w:rPr>
          <w:rFonts w:ascii="Times New Roman" w:hAnsi="Times New Roman" w:cs="Times New Roman"/>
          <w:i/>
          <w:sz w:val="24"/>
          <w:szCs w:val="24"/>
        </w:rPr>
        <w:t>A</w:t>
      </w:r>
      <w:r w:rsidRPr="00423150">
        <w:rPr>
          <w:rFonts w:ascii="Times New Roman" w:hAnsi="Times New Roman" w:cs="Times New Roman"/>
          <w:sz w:val="24"/>
          <w:szCs w:val="24"/>
        </w:rPr>
        <w:t>.</w:t>
      </w:r>
      <w:r w:rsidRPr="0028750A">
        <w:rPr>
          <w:rFonts w:ascii="Times New Roman" w:hAnsi="Times New Roman" w:cs="Times New Roman"/>
          <w:i/>
          <w:sz w:val="24"/>
          <w:szCs w:val="24"/>
        </w:rPr>
        <w:t>thaliana</w:t>
      </w:r>
      <w:r w:rsidRPr="00423150">
        <w:rPr>
          <w:rFonts w:ascii="Times New Roman" w:hAnsi="Times New Roman" w:cs="Times New Roman"/>
          <w:sz w:val="24"/>
          <w:szCs w:val="24"/>
        </w:rPr>
        <w:t>-</w:t>
      </w:r>
      <w:r w:rsidR="008C38AE" w:rsidRPr="0028750A">
        <w:rPr>
          <w:rFonts w:ascii="Times New Roman" w:hAnsi="Times New Roman" w:cs="Times New Roman"/>
          <w:i/>
          <w:sz w:val="24"/>
          <w:szCs w:val="24"/>
        </w:rPr>
        <w:t>M</w:t>
      </w:r>
      <w:r w:rsidR="008C38AE" w:rsidRPr="00423150">
        <w:rPr>
          <w:rFonts w:ascii="Times New Roman" w:hAnsi="Times New Roman" w:cs="Times New Roman"/>
          <w:sz w:val="24"/>
          <w:szCs w:val="24"/>
        </w:rPr>
        <w:t>.</w:t>
      </w:r>
      <w:r w:rsidR="008C38AE" w:rsidRPr="0028750A">
        <w:rPr>
          <w:rFonts w:ascii="Times New Roman" w:hAnsi="Times New Roman" w:cs="Times New Roman"/>
          <w:i/>
          <w:sz w:val="24"/>
          <w:szCs w:val="24"/>
        </w:rPr>
        <w:t>musculus</w:t>
      </w:r>
      <w:r w:rsidR="008C38AE" w:rsidRPr="00423150">
        <w:rPr>
          <w:rFonts w:ascii="Times New Roman" w:hAnsi="Times New Roman" w:cs="Times New Roman"/>
          <w:sz w:val="24"/>
          <w:szCs w:val="24"/>
        </w:rPr>
        <w:t xml:space="preserve">, </w:t>
      </w:r>
      <w:r w:rsidR="00240DBF">
        <w:rPr>
          <w:rFonts w:ascii="Times New Roman" w:hAnsi="Times New Roman" w:cs="Times New Roman"/>
          <w:sz w:val="24"/>
          <w:szCs w:val="24"/>
        </w:rPr>
        <w:t xml:space="preserve">and </w:t>
      </w:r>
      <w:r w:rsidR="008C38AE" w:rsidRPr="0028750A">
        <w:rPr>
          <w:rFonts w:ascii="Times New Roman" w:hAnsi="Times New Roman" w:cs="Times New Roman"/>
          <w:i/>
          <w:sz w:val="24"/>
          <w:szCs w:val="24"/>
        </w:rPr>
        <w:t>A</w:t>
      </w:r>
      <w:r w:rsidR="008C38AE" w:rsidRPr="00423150">
        <w:rPr>
          <w:rFonts w:ascii="Times New Roman" w:hAnsi="Times New Roman" w:cs="Times New Roman"/>
          <w:sz w:val="24"/>
          <w:szCs w:val="24"/>
        </w:rPr>
        <w:t>.</w:t>
      </w:r>
      <w:r w:rsidR="008C38AE" w:rsidRPr="0028750A">
        <w:rPr>
          <w:rFonts w:ascii="Times New Roman" w:hAnsi="Times New Roman" w:cs="Times New Roman"/>
          <w:i/>
          <w:sz w:val="24"/>
          <w:szCs w:val="24"/>
        </w:rPr>
        <w:t>thaliana</w:t>
      </w:r>
      <w:r w:rsidR="008C38AE" w:rsidRPr="00423150">
        <w:rPr>
          <w:rFonts w:ascii="Times New Roman" w:hAnsi="Times New Roman" w:cs="Times New Roman"/>
          <w:sz w:val="24"/>
          <w:szCs w:val="24"/>
        </w:rPr>
        <w:t>-</w:t>
      </w:r>
      <w:r w:rsidR="008C38AE" w:rsidRPr="0028750A">
        <w:rPr>
          <w:rFonts w:ascii="Times New Roman" w:hAnsi="Times New Roman" w:cs="Times New Roman"/>
          <w:i/>
          <w:sz w:val="24"/>
          <w:szCs w:val="24"/>
        </w:rPr>
        <w:t>S</w:t>
      </w:r>
      <w:r w:rsidR="008C38AE" w:rsidRPr="00423150">
        <w:rPr>
          <w:rFonts w:ascii="Times New Roman" w:hAnsi="Times New Roman" w:cs="Times New Roman"/>
          <w:sz w:val="24"/>
          <w:szCs w:val="24"/>
        </w:rPr>
        <w:t>.</w:t>
      </w:r>
      <w:r w:rsidR="008C38AE" w:rsidRPr="0028750A">
        <w:rPr>
          <w:rFonts w:ascii="Times New Roman" w:hAnsi="Times New Roman" w:cs="Times New Roman"/>
          <w:i/>
          <w:sz w:val="24"/>
          <w:szCs w:val="24"/>
        </w:rPr>
        <w:t>cerevisiae</w:t>
      </w:r>
      <w:r w:rsidR="006460E6">
        <w:rPr>
          <w:rFonts w:ascii="Times New Roman" w:hAnsi="Times New Roman" w:cs="Times New Roman"/>
          <w:i/>
          <w:sz w:val="24"/>
          <w:szCs w:val="24"/>
        </w:rPr>
        <w:t>)</w:t>
      </w:r>
      <w:r w:rsidR="008C38AE">
        <w:rPr>
          <w:rFonts w:ascii="Times New Roman" w:hAnsi="Times New Roman" w:cs="Times New Roman"/>
          <w:sz w:val="24"/>
          <w:szCs w:val="24"/>
        </w:rPr>
        <w:t xml:space="preserve"> </w:t>
      </w:r>
      <w:r w:rsidR="008C38AE" w:rsidRPr="00423150">
        <w:rPr>
          <w:rFonts w:ascii="Times New Roman" w:hAnsi="Times New Roman" w:cs="Times New Roman"/>
          <w:sz w:val="24"/>
          <w:szCs w:val="24"/>
        </w:rPr>
        <w:t xml:space="preserve">were </w:t>
      </w:r>
      <w:r w:rsidR="00D03F79">
        <w:rPr>
          <w:rFonts w:ascii="Times New Roman" w:hAnsi="Times New Roman" w:cs="Times New Roman"/>
          <w:sz w:val="24"/>
          <w:szCs w:val="24"/>
        </w:rPr>
        <w:t xml:space="preserve">downloaded </w:t>
      </w:r>
      <w:r w:rsidR="008C38AE" w:rsidRPr="00423150">
        <w:rPr>
          <w:rFonts w:ascii="Times New Roman" w:hAnsi="Times New Roman" w:cs="Times New Roman"/>
          <w:sz w:val="24"/>
          <w:szCs w:val="24"/>
        </w:rPr>
        <w:t xml:space="preserve">from </w:t>
      </w:r>
      <w:hyperlink r:id="rId13" w:history="1">
        <w:r w:rsidR="008C38AE" w:rsidRPr="001F27BB">
          <w:rPr>
            <w:rStyle w:val="Hyperlink"/>
            <w:rFonts w:ascii="Times New Roman" w:hAnsi="Times New Roman" w:cs="Times New Roman"/>
            <w:sz w:val="24"/>
            <w:szCs w:val="24"/>
          </w:rPr>
          <w:t>http://inparanoid.sbc.su.se/download/</w:t>
        </w:r>
      </w:hyperlink>
      <w:r w:rsidR="008C38AE">
        <w:rPr>
          <w:rFonts w:ascii="Times New Roman" w:hAnsi="Times New Roman" w:cs="Times New Roman"/>
          <w:sz w:val="24"/>
          <w:szCs w:val="24"/>
        </w:rPr>
        <w:t>.</w:t>
      </w:r>
      <w:r w:rsidR="00EC4762">
        <w:rPr>
          <w:rFonts w:ascii="Times New Roman" w:hAnsi="Times New Roman" w:cs="Times New Roman"/>
          <w:sz w:val="24"/>
          <w:szCs w:val="24"/>
        </w:rPr>
        <w:t xml:space="preserve"> </w:t>
      </w:r>
      <w:r w:rsidR="00D6680A" w:rsidRPr="00A16A0E">
        <w:rPr>
          <w:rFonts w:ascii="Times New Roman" w:hAnsi="Times New Roman" w:cs="Times New Roman"/>
          <w:sz w:val="24"/>
          <w:szCs w:val="24"/>
        </w:rPr>
        <w:t>InParanoid uses a clustering method based on genome-wide pairwise sequence similarity matches to identify putative orthologo</w:t>
      </w:r>
      <w:r w:rsidR="00D6680A">
        <w:rPr>
          <w:rFonts w:ascii="Times New Roman" w:hAnsi="Times New Roman" w:cs="Times New Roman"/>
          <w:sz w:val="24"/>
          <w:szCs w:val="24"/>
        </w:rPr>
        <w:t xml:space="preserve">us proteins between two species, and predicts </w:t>
      </w:r>
      <w:r w:rsidR="00D6680A" w:rsidRPr="00A16A0E">
        <w:rPr>
          <w:rFonts w:ascii="Times New Roman" w:hAnsi="Times New Roman" w:cs="Times New Roman"/>
          <w:sz w:val="24"/>
          <w:szCs w:val="24"/>
        </w:rPr>
        <w:t>ortholog group</w:t>
      </w:r>
      <w:r w:rsidR="00D6680A">
        <w:rPr>
          <w:rFonts w:ascii="Times New Roman" w:hAnsi="Times New Roman" w:cs="Times New Roman"/>
          <w:sz w:val="24"/>
          <w:szCs w:val="24"/>
        </w:rPr>
        <w:t xml:space="preserve">s, where each group contains one (the </w:t>
      </w:r>
      <w:r w:rsidR="00D6680A" w:rsidRPr="00A16A0E">
        <w:rPr>
          <w:rFonts w:ascii="Times New Roman" w:hAnsi="Times New Roman" w:cs="Times New Roman"/>
          <w:sz w:val="24"/>
          <w:szCs w:val="24"/>
        </w:rPr>
        <w:t>high</w:t>
      </w:r>
      <w:r w:rsidR="00D6680A">
        <w:rPr>
          <w:rFonts w:ascii="Times New Roman" w:hAnsi="Times New Roman" w:cs="Times New Roman"/>
          <w:sz w:val="24"/>
          <w:szCs w:val="24"/>
        </w:rPr>
        <w:t>est</w:t>
      </w:r>
      <w:r w:rsidR="00D6680A" w:rsidRPr="00A16A0E">
        <w:rPr>
          <w:rFonts w:ascii="Times New Roman" w:hAnsi="Times New Roman" w:cs="Times New Roman"/>
          <w:sz w:val="24"/>
          <w:szCs w:val="24"/>
        </w:rPr>
        <w:t xml:space="preserve"> sequence similarity matches</w:t>
      </w:r>
      <w:r w:rsidR="00D6680A">
        <w:rPr>
          <w:rFonts w:ascii="Times New Roman" w:hAnsi="Times New Roman" w:cs="Times New Roman"/>
          <w:sz w:val="24"/>
          <w:szCs w:val="24"/>
        </w:rPr>
        <w:t xml:space="preserve">) or more (with </w:t>
      </w:r>
      <w:r w:rsidR="00D6680A" w:rsidRPr="00A16A0E">
        <w:rPr>
          <w:rFonts w:ascii="Times New Roman" w:hAnsi="Times New Roman" w:cs="Times New Roman"/>
          <w:sz w:val="24"/>
          <w:szCs w:val="24"/>
        </w:rPr>
        <w:t xml:space="preserve">high pairwise similarity matches relative to the </w:t>
      </w:r>
      <w:r w:rsidR="00D6680A">
        <w:rPr>
          <w:rFonts w:ascii="Times New Roman" w:hAnsi="Times New Roman" w:cs="Times New Roman"/>
          <w:sz w:val="24"/>
          <w:szCs w:val="24"/>
        </w:rPr>
        <w:t xml:space="preserve">best </w:t>
      </w:r>
      <w:r w:rsidR="00D6680A" w:rsidRPr="00A16A0E">
        <w:rPr>
          <w:rFonts w:ascii="Times New Roman" w:hAnsi="Times New Roman" w:cs="Times New Roman"/>
          <w:sz w:val="24"/>
          <w:szCs w:val="24"/>
        </w:rPr>
        <w:t>pair</w:t>
      </w:r>
      <w:r w:rsidR="00D6680A">
        <w:rPr>
          <w:rFonts w:ascii="Times New Roman" w:hAnsi="Times New Roman" w:cs="Times New Roman"/>
          <w:sz w:val="24"/>
          <w:szCs w:val="24"/>
        </w:rPr>
        <w:t xml:space="preserve">) pairs those including </w:t>
      </w:r>
      <w:r w:rsidR="00D6680A" w:rsidRPr="00606714">
        <w:rPr>
          <w:rFonts w:ascii="Times New Roman" w:hAnsi="Times New Roman" w:cs="Times New Roman"/>
          <w:sz w:val="24"/>
          <w:szCs w:val="24"/>
        </w:rPr>
        <w:t>in-paralogs</w:t>
      </w:r>
      <w:r w:rsidR="00D6680A">
        <w:rPr>
          <w:rFonts w:ascii="Times New Roman" w:hAnsi="Times New Roman" w:cs="Times New Roman"/>
          <w:sz w:val="24"/>
          <w:szCs w:val="24"/>
        </w:rPr>
        <w:t xml:space="preserve"> within defined </w:t>
      </w:r>
      <w:r w:rsidR="00D6680A" w:rsidRPr="00A16A0E">
        <w:rPr>
          <w:rFonts w:ascii="Times New Roman" w:hAnsi="Times New Roman" w:cs="Times New Roman"/>
          <w:sz w:val="24"/>
          <w:szCs w:val="24"/>
        </w:rPr>
        <w:t>cut-off value</w:t>
      </w:r>
      <w:r w:rsidR="00D6680A">
        <w:rPr>
          <w:rFonts w:ascii="Times New Roman" w:hAnsi="Times New Roman" w:cs="Times New Roman"/>
          <w:sz w:val="24"/>
          <w:szCs w:val="24"/>
        </w:rPr>
        <w:t xml:space="preserve"> (Sonnhammer and </w:t>
      </w:r>
      <w:r w:rsidR="00D6680A">
        <w:rPr>
          <w:rFonts w:ascii="Times New Roman" w:eastAsia="Times New Roman" w:hAnsi="Times New Roman" w:cs="Times New Roman"/>
          <w:sz w:val="24"/>
          <w:szCs w:val="24"/>
          <w:lang w:eastAsia="en-AU"/>
        </w:rPr>
        <w:t>Ö</w:t>
      </w:r>
      <w:r w:rsidR="00D6680A">
        <w:rPr>
          <w:rFonts w:ascii="Times New Roman" w:hAnsi="Times New Roman" w:cs="Times New Roman"/>
          <w:sz w:val="24"/>
          <w:szCs w:val="24"/>
        </w:rPr>
        <w:t xml:space="preserve">stlund, 2015). </w:t>
      </w:r>
      <w:r w:rsidR="00DE3525">
        <w:rPr>
          <w:rFonts w:ascii="Times New Roman" w:hAnsi="Times New Roman" w:cs="Times New Roman"/>
          <w:sz w:val="24"/>
          <w:szCs w:val="24"/>
        </w:rPr>
        <w:t>W</w:t>
      </w:r>
      <w:r w:rsidR="00EC4762">
        <w:rPr>
          <w:rFonts w:ascii="Times New Roman" w:hAnsi="Times New Roman" w:cs="Times New Roman"/>
          <w:sz w:val="24"/>
          <w:szCs w:val="24"/>
        </w:rPr>
        <w:t xml:space="preserve">e </w:t>
      </w:r>
      <w:r w:rsidR="00A95ADA">
        <w:rPr>
          <w:rFonts w:ascii="Times New Roman" w:hAnsi="Times New Roman" w:cs="Times New Roman"/>
          <w:sz w:val="24"/>
          <w:szCs w:val="24"/>
        </w:rPr>
        <w:t xml:space="preserve">included </w:t>
      </w:r>
      <w:r w:rsidR="00EC4762">
        <w:rPr>
          <w:rFonts w:ascii="Times New Roman" w:hAnsi="Times New Roman" w:cs="Times New Roman"/>
          <w:sz w:val="24"/>
          <w:szCs w:val="24"/>
        </w:rPr>
        <w:t>all pairs</w:t>
      </w:r>
      <w:r w:rsidR="00966D2D">
        <w:rPr>
          <w:rFonts w:ascii="Times New Roman" w:hAnsi="Times New Roman" w:cs="Times New Roman"/>
          <w:sz w:val="24"/>
          <w:szCs w:val="24"/>
        </w:rPr>
        <w:t xml:space="preserve"> </w:t>
      </w:r>
      <w:r w:rsidR="00EC4762">
        <w:rPr>
          <w:rFonts w:ascii="Times New Roman" w:hAnsi="Times New Roman" w:cs="Times New Roman"/>
          <w:sz w:val="24"/>
          <w:szCs w:val="24"/>
        </w:rPr>
        <w:t xml:space="preserve">in each group, </w:t>
      </w:r>
      <w:r w:rsidR="00F2142C">
        <w:rPr>
          <w:rFonts w:ascii="Times New Roman" w:hAnsi="Times New Roman" w:cs="Times New Roman"/>
          <w:sz w:val="24"/>
          <w:szCs w:val="24"/>
        </w:rPr>
        <w:t>which may include more than one combination</w:t>
      </w:r>
      <w:del w:id="139" w:author="Tony Millar" w:date="2016-06-10T16:26:00Z">
        <w:r w:rsidR="00F2142C" w:rsidDel="00977188">
          <w:rPr>
            <w:rFonts w:ascii="Times New Roman" w:hAnsi="Times New Roman" w:cs="Times New Roman"/>
            <w:sz w:val="24"/>
            <w:szCs w:val="24"/>
          </w:rPr>
          <w:delText>s</w:delText>
        </w:r>
      </w:del>
      <w:r w:rsidR="00240DBF">
        <w:rPr>
          <w:rFonts w:ascii="Times New Roman" w:hAnsi="Times New Roman" w:cs="Times New Roman"/>
          <w:sz w:val="24"/>
          <w:szCs w:val="24"/>
        </w:rPr>
        <w:t xml:space="preserve"> (</w:t>
      </w:r>
      <w:r w:rsidR="00240DBF" w:rsidRPr="00606714">
        <w:rPr>
          <w:rFonts w:ascii="Times New Roman" w:hAnsi="Times New Roman" w:cs="Times New Roman"/>
          <w:sz w:val="24"/>
          <w:szCs w:val="24"/>
        </w:rPr>
        <w:t>in-paralogs</w:t>
      </w:r>
      <w:r w:rsidR="00240DBF">
        <w:rPr>
          <w:rFonts w:ascii="Times New Roman" w:hAnsi="Times New Roman" w:cs="Times New Roman"/>
          <w:sz w:val="24"/>
          <w:szCs w:val="24"/>
        </w:rPr>
        <w:t>)</w:t>
      </w:r>
      <w:r w:rsidR="00A95ADA">
        <w:rPr>
          <w:rFonts w:ascii="Times New Roman" w:hAnsi="Times New Roman" w:cs="Times New Roman"/>
          <w:sz w:val="24"/>
          <w:szCs w:val="24"/>
        </w:rPr>
        <w:t xml:space="preserve">, </w:t>
      </w:r>
      <w:r w:rsidR="00A95ADA" w:rsidRPr="00977188">
        <w:rPr>
          <w:rFonts w:ascii="Times New Roman" w:hAnsi="Times New Roman" w:cs="Times New Roman"/>
          <w:sz w:val="24"/>
          <w:szCs w:val="24"/>
          <w:rPrChange w:id="140" w:author="Tony Millar" w:date="2016-06-10T16:26:00Z">
            <w:rPr>
              <w:rFonts w:ascii="Times New Roman" w:hAnsi="Times New Roman" w:cs="Times New Roman"/>
              <w:i/>
              <w:sz w:val="24"/>
              <w:szCs w:val="24"/>
            </w:rPr>
          </w:rPrChange>
        </w:rPr>
        <w:t>i.e</w:t>
      </w:r>
      <w:r w:rsidR="00EC4762" w:rsidRPr="00977188">
        <w:rPr>
          <w:rFonts w:ascii="Times New Roman" w:hAnsi="Times New Roman" w:cs="Times New Roman"/>
          <w:sz w:val="24"/>
          <w:szCs w:val="24"/>
          <w:rPrChange w:id="141" w:author="Tony Millar" w:date="2016-06-10T16:26:00Z">
            <w:rPr>
              <w:rFonts w:ascii="Times New Roman" w:hAnsi="Times New Roman" w:cs="Times New Roman"/>
              <w:i/>
              <w:sz w:val="24"/>
              <w:szCs w:val="24"/>
            </w:rPr>
          </w:rPrChange>
        </w:rPr>
        <w:t>.</w:t>
      </w:r>
      <w:r w:rsidR="00EC4762">
        <w:rPr>
          <w:rFonts w:ascii="Times New Roman" w:hAnsi="Times New Roman" w:cs="Times New Roman"/>
          <w:sz w:val="24"/>
          <w:szCs w:val="24"/>
        </w:rPr>
        <w:t xml:space="preserve"> </w:t>
      </w:r>
      <w:r w:rsidR="00F2142C">
        <w:rPr>
          <w:rFonts w:ascii="Times New Roman" w:hAnsi="Times New Roman" w:cs="Times New Roman"/>
          <w:sz w:val="24"/>
          <w:szCs w:val="24"/>
        </w:rPr>
        <w:t xml:space="preserve">all plant proteins </w:t>
      </w:r>
      <w:r w:rsidR="00A95ADA">
        <w:rPr>
          <w:rFonts w:ascii="Times New Roman" w:hAnsi="Times New Roman" w:cs="Times New Roman"/>
          <w:sz w:val="24"/>
          <w:szCs w:val="24"/>
        </w:rPr>
        <w:t xml:space="preserve">which are </w:t>
      </w:r>
      <w:ins w:id="142" w:author="Tony Millar" w:date="2016-06-10T16:25:00Z">
        <w:r w:rsidR="00977188">
          <w:rPr>
            <w:rFonts w:ascii="Times New Roman" w:hAnsi="Times New Roman" w:cs="Times New Roman"/>
            <w:sz w:val="24"/>
            <w:szCs w:val="24"/>
          </w:rPr>
          <w:t>predicted ortho</w:t>
        </w:r>
      </w:ins>
      <w:del w:id="143" w:author="Tony Millar" w:date="2016-06-10T16:26:00Z">
        <w:r w:rsidR="00940390" w:rsidDel="00977188">
          <w:rPr>
            <w:rFonts w:ascii="Times New Roman" w:hAnsi="Times New Roman" w:cs="Times New Roman"/>
            <w:sz w:val="24"/>
            <w:szCs w:val="24"/>
          </w:rPr>
          <w:delText>homo</w:delText>
        </w:r>
      </w:del>
      <w:r w:rsidR="00940390">
        <w:rPr>
          <w:rFonts w:ascii="Times New Roman" w:hAnsi="Times New Roman" w:cs="Times New Roman"/>
          <w:sz w:val="24"/>
          <w:szCs w:val="24"/>
        </w:rPr>
        <w:t xml:space="preserve">logs </w:t>
      </w:r>
      <w:r w:rsidR="00A95ADA">
        <w:rPr>
          <w:rFonts w:ascii="Times New Roman" w:hAnsi="Times New Roman" w:cs="Times New Roman"/>
          <w:sz w:val="24"/>
          <w:szCs w:val="24"/>
        </w:rPr>
        <w:t xml:space="preserve">to </w:t>
      </w:r>
      <w:r w:rsidR="00940390">
        <w:rPr>
          <w:rFonts w:ascii="Times New Roman" w:hAnsi="Times New Roman" w:cs="Times New Roman"/>
          <w:sz w:val="24"/>
          <w:szCs w:val="24"/>
        </w:rPr>
        <w:t xml:space="preserve">either human, mouse or yeast. </w:t>
      </w:r>
      <w:r w:rsidR="008C38AE">
        <w:rPr>
          <w:rFonts w:ascii="Times New Roman" w:hAnsi="Times New Roman" w:cs="Times New Roman"/>
          <w:sz w:val="24"/>
          <w:szCs w:val="24"/>
        </w:rPr>
        <w:t xml:space="preserve">The list of interactome proteins are obtained from Baltz et al., </w:t>
      </w:r>
      <w:ins w:id="144" w:author="Tony Millar" w:date="2016-06-10T16:27:00Z">
        <w:r w:rsidR="00977188">
          <w:rPr>
            <w:rFonts w:ascii="Times New Roman" w:hAnsi="Times New Roman" w:cs="Times New Roman"/>
            <w:sz w:val="24"/>
            <w:szCs w:val="24"/>
          </w:rPr>
          <w:t>(</w:t>
        </w:r>
      </w:ins>
      <w:r w:rsidR="008C38AE">
        <w:rPr>
          <w:rFonts w:ascii="Times New Roman" w:hAnsi="Times New Roman" w:cs="Times New Roman"/>
          <w:sz w:val="24"/>
          <w:szCs w:val="24"/>
        </w:rPr>
        <w:t>2012</w:t>
      </w:r>
      <w:ins w:id="145" w:author="Tony Millar" w:date="2016-06-10T16:27:00Z">
        <w:r w:rsidR="00977188">
          <w:rPr>
            <w:rFonts w:ascii="Times New Roman" w:hAnsi="Times New Roman" w:cs="Times New Roman"/>
            <w:sz w:val="24"/>
            <w:szCs w:val="24"/>
          </w:rPr>
          <w:t>)</w:t>
        </w:r>
      </w:ins>
      <w:r w:rsidR="008C38AE">
        <w:rPr>
          <w:rFonts w:ascii="Times New Roman" w:hAnsi="Times New Roman" w:cs="Times New Roman"/>
          <w:sz w:val="24"/>
          <w:szCs w:val="24"/>
        </w:rPr>
        <w:t xml:space="preserve"> (HEK293</w:t>
      </w:r>
      <w:r w:rsidR="00D6680A">
        <w:rPr>
          <w:rFonts w:ascii="Times New Roman" w:hAnsi="Times New Roman" w:cs="Times New Roman"/>
          <w:sz w:val="24"/>
          <w:szCs w:val="24"/>
        </w:rPr>
        <w:t xml:space="preserve">, </w:t>
      </w:r>
      <w:r w:rsidR="0056538F" w:rsidRPr="0028750A">
        <w:rPr>
          <w:rFonts w:ascii="Times New Roman" w:hAnsi="Times New Roman" w:cs="Times New Roman"/>
          <w:i/>
          <w:sz w:val="24"/>
          <w:szCs w:val="24"/>
        </w:rPr>
        <w:t>H</w:t>
      </w:r>
      <w:r w:rsidR="0056538F" w:rsidRPr="00423150">
        <w:rPr>
          <w:rFonts w:ascii="Times New Roman" w:hAnsi="Times New Roman" w:cs="Times New Roman"/>
          <w:sz w:val="24"/>
          <w:szCs w:val="24"/>
        </w:rPr>
        <w:t>.</w:t>
      </w:r>
      <w:r w:rsidR="0056538F" w:rsidRPr="0028750A">
        <w:rPr>
          <w:rFonts w:ascii="Times New Roman" w:hAnsi="Times New Roman" w:cs="Times New Roman"/>
          <w:i/>
          <w:sz w:val="24"/>
          <w:szCs w:val="24"/>
        </w:rPr>
        <w:t>sapiens</w:t>
      </w:r>
      <w:r w:rsidR="008C38AE">
        <w:rPr>
          <w:rFonts w:ascii="Times New Roman" w:hAnsi="Times New Roman" w:cs="Times New Roman"/>
          <w:sz w:val="24"/>
          <w:szCs w:val="24"/>
        </w:rPr>
        <w:t xml:space="preserve">), Kwon et al., </w:t>
      </w:r>
      <w:ins w:id="146" w:author="Tony Millar" w:date="2016-06-10T16:27:00Z">
        <w:r w:rsidR="00977188">
          <w:rPr>
            <w:rFonts w:ascii="Times New Roman" w:hAnsi="Times New Roman" w:cs="Times New Roman"/>
            <w:sz w:val="24"/>
            <w:szCs w:val="24"/>
          </w:rPr>
          <w:t>(</w:t>
        </w:r>
      </w:ins>
      <w:r w:rsidR="008C38AE">
        <w:rPr>
          <w:rFonts w:ascii="Times New Roman" w:hAnsi="Times New Roman" w:cs="Times New Roman"/>
          <w:sz w:val="24"/>
          <w:szCs w:val="24"/>
        </w:rPr>
        <w:t>2013</w:t>
      </w:r>
      <w:ins w:id="147" w:author="Tony Millar" w:date="2016-06-10T16:27:00Z">
        <w:r w:rsidR="00977188">
          <w:rPr>
            <w:rFonts w:ascii="Times New Roman" w:hAnsi="Times New Roman" w:cs="Times New Roman"/>
            <w:sz w:val="24"/>
            <w:szCs w:val="24"/>
          </w:rPr>
          <w:t>)</w:t>
        </w:r>
      </w:ins>
      <w:r w:rsidR="008C38AE">
        <w:rPr>
          <w:rFonts w:ascii="Times New Roman" w:hAnsi="Times New Roman" w:cs="Times New Roman"/>
          <w:sz w:val="24"/>
          <w:szCs w:val="24"/>
        </w:rPr>
        <w:t xml:space="preserve"> (mESC</w:t>
      </w:r>
      <w:r w:rsidR="00D6680A">
        <w:rPr>
          <w:rFonts w:ascii="Times New Roman" w:hAnsi="Times New Roman" w:cs="Times New Roman"/>
          <w:sz w:val="24"/>
          <w:szCs w:val="24"/>
        </w:rPr>
        <w:t xml:space="preserve">, </w:t>
      </w:r>
      <w:r w:rsidR="00D6680A" w:rsidRPr="0028750A">
        <w:rPr>
          <w:rFonts w:ascii="Times New Roman" w:hAnsi="Times New Roman" w:cs="Times New Roman"/>
          <w:i/>
          <w:sz w:val="24"/>
          <w:szCs w:val="24"/>
        </w:rPr>
        <w:t>M</w:t>
      </w:r>
      <w:r w:rsidR="00D6680A" w:rsidRPr="00423150">
        <w:rPr>
          <w:rFonts w:ascii="Times New Roman" w:hAnsi="Times New Roman" w:cs="Times New Roman"/>
          <w:sz w:val="24"/>
          <w:szCs w:val="24"/>
        </w:rPr>
        <w:t>.</w:t>
      </w:r>
      <w:r w:rsidR="00D6680A" w:rsidRPr="0028750A">
        <w:rPr>
          <w:rFonts w:ascii="Times New Roman" w:hAnsi="Times New Roman" w:cs="Times New Roman"/>
          <w:i/>
          <w:sz w:val="24"/>
          <w:szCs w:val="24"/>
        </w:rPr>
        <w:t>musculus</w:t>
      </w:r>
      <w:r w:rsidR="008C38AE">
        <w:rPr>
          <w:rFonts w:ascii="Times New Roman" w:hAnsi="Times New Roman" w:cs="Times New Roman"/>
          <w:sz w:val="24"/>
          <w:szCs w:val="24"/>
        </w:rPr>
        <w:t xml:space="preserve">), Liao et al., </w:t>
      </w:r>
      <w:del w:id="148" w:author="Tony Millar" w:date="2016-06-10T16:27:00Z">
        <w:r w:rsidR="008C38AE" w:rsidDel="00977188">
          <w:rPr>
            <w:rFonts w:ascii="Times New Roman" w:hAnsi="Times New Roman" w:cs="Times New Roman"/>
            <w:sz w:val="24"/>
            <w:szCs w:val="24"/>
          </w:rPr>
          <w:delText>in revision</w:delText>
        </w:r>
      </w:del>
      <w:ins w:id="149" w:author="Tony Millar" w:date="2016-06-10T16:27:00Z">
        <w:r w:rsidR="00977188">
          <w:rPr>
            <w:rFonts w:ascii="Times New Roman" w:hAnsi="Times New Roman" w:cs="Times New Roman"/>
            <w:sz w:val="24"/>
            <w:szCs w:val="24"/>
          </w:rPr>
          <w:t>(2016)</w:t>
        </w:r>
      </w:ins>
      <w:r w:rsidR="008C38AE">
        <w:rPr>
          <w:rFonts w:ascii="Times New Roman" w:hAnsi="Times New Roman" w:cs="Times New Roman"/>
          <w:sz w:val="24"/>
          <w:szCs w:val="24"/>
        </w:rPr>
        <w:t xml:space="preserve"> (HL-1</w:t>
      </w:r>
      <w:r w:rsidR="00D6680A">
        <w:rPr>
          <w:rFonts w:ascii="Times New Roman" w:hAnsi="Times New Roman" w:cs="Times New Roman"/>
          <w:sz w:val="24"/>
          <w:szCs w:val="24"/>
        </w:rPr>
        <w:t xml:space="preserve">, </w:t>
      </w:r>
      <w:r w:rsidR="0056538F" w:rsidRPr="0028750A">
        <w:rPr>
          <w:rFonts w:ascii="Times New Roman" w:hAnsi="Times New Roman" w:cs="Times New Roman"/>
          <w:i/>
          <w:sz w:val="24"/>
          <w:szCs w:val="24"/>
        </w:rPr>
        <w:t>M</w:t>
      </w:r>
      <w:r w:rsidR="0056538F" w:rsidRPr="00423150">
        <w:rPr>
          <w:rFonts w:ascii="Times New Roman" w:hAnsi="Times New Roman" w:cs="Times New Roman"/>
          <w:sz w:val="24"/>
          <w:szCs w:val="24"/>
        </w:rPr>
        <w:t>.</w:t>
      </w:r>
      <w:r w:rsidR="0056538F" w:rsidRPr="0028750A">
        <w:rPr>
          <w:rFonts w:ascii="Times New Roman" w:hAnsi="Times New Roman" w:cs="Times New Roman"/>
          <w:i/>
          <w:sz w:val="24"/>
          <w:szCs w:val="24"/>
        </w:rPr>
        <w:t>musculus</w:t>
      </w:r>
      <w:r w:rsidR="008C38AE">
        <w:rPr>
          <w:rFonts w:ascii="Times New Roman" w:hAnsi="Times New Roman" w:cs="Times New Roman"/>
          <w:sz w:val="24"/>
          <w:szCs w:val="24"/>
        </w:rPr>
        <w:t xml:space="preserve">) and Beckmann et al., </w:t>
      </w:r>
      <w:ins w:id="150" w:author="Tony Millar" w:date="2016-06-10T16:27:00Z">
        <w:r w:rsidR="00977188">
          <w:rPr>
            <w:rFonts w:ascii="Times New Roman" w:hAnsi="Times New Roman" w:cs="Times New Roman"/>
            <w:sz w:val="24"/>
            <w:szCs w:val="24"/>
          </w:rPr>
          <w:t>(</w:t>
        </w:r>
      </w:ins>
      <w:r w:rsidR="008C38AE">
        <w:rPr>
          <w:rFonts w:ascii="Times New Roman" w:hAnsi="Times New Roman" w:cs="Times New Roman"/>
          <w:sz w:val="24"/>
          <w:szCs w:val="24"/>
        </w:rPr>
        <w:t>2015</w:t>
      </w:r>
      <w:ins w:id="151" w:author="Tony Millar" w:date="2016-06-10T16:27:00Z">
        <w:r w:rsidR="00977188">
          <w:rPr>
            <w:rFonts w:ascii="Times New Roman" w:hAnsi="Times New Roman" w:cs="Times New Roman"/>
            <w:sz w:val="24"/>
            <w:szCs w:val="24"/>
          </w:rPr>
          <w:t>)</w:t>
        </w:r>
      </w:ins>
      <w:r w:rsidR="008C38AE">
        <w:rPr>
          <w:rFonts w:ascii="Times New Roman" w:hAnsi="Times New Roman" w:cs="Times New Roman"/>
          <w:sz w:val="24"/>
          <w:szCs w:val="24"/>
        </w:rPr>
        <w:t xml:space="preserve"> (Hu</w:t>
      </w:r>
      <w:r w:rsidR="00FA31A9">
        <w:rPr>
          <w:rFonts w:ascii="Times New Roman" w:hAnsi="Times New Roman" w:cs="Times New Roman"/>
          <w:sz w:val="24"/>
          <w:szCs w:val="24"/>
        </w:rPr>
        <w:t>H</w:t>
      </w:r>
      <w:r w:rsidR="008C38AE">
        <w:rPr>
          <w:rFonts w:ascii="Times New Roman" w:hAnsi="Times New Roman" w:cs="Times New Roman"/>
          <w:sz w:val="24"/>
          <w:szCs w:val="24"/>
        </w:rPr>
        <w:t>-7</w:t>
      </w:r>
      <w:r w:rsidR="00E03290">
        <w:rPr>
          <w:rFonts w:ascii="Times New Roman" w:hAnsi="Times New Roman" w:cs="Times New Roman"/>
          <w:sz w:val="24"/>
          <w:szCs w:val="24"/>
        </w:rPr>
        <w:t xml:space="preserve">, </w:t>
      </w:r>
      <w:r w:rsidR="00E03290" w:rsidRPr="00753357">
        <w:rPr>
          <w:rFonts w:ascii="Times New Roman" w:hAnsi="Times New Roman" w:cs="Times New Roman"/>
          <w:i/>
          <w:sz w:val="24"/>
          <w:szCs w:val="24"/>
        </w:rPr>
        <w:t>H.sapiens</w:t>
      </w:r>
      <w:r w:rsidR="00E03290">
        <w:rPr>
          <w:rFonts w:ascii="Times New Roman" w:hAnsi="Times New Roman" w:cs="Times New Roman"/>
          <w:sz w:val="24"/>
          <w:szCs w:val="24"/>
        </w:rPr>
        <w:t>;</w:t>
      </w:r>
      <w:r w:rsidR="008C38AE">
        <w:rPr>
          <w:rFonts w:ascii="Times New Roman" w:hAnsi="Times New Roman" w:cs="Times New Roman"/>
          <w:sz w:val="24"/>
          <w:szCs w:val="24"/>
        </w:rPr>
        <w:t xml:space="preserve"> </w:t>
      </w:r>
      <w:r w:rsidR="008C38AE" w:rsidRPr="0028750A">
        <w:rPr>
          <w:rFonts w:ascii="Times New Roman" w:hAnsi="Times New Roman" w:cs="Times New Roman"/>
          <w:i/>
          <w:sz w:val="24"/>
          <w:szCs w:val="24"/>
        </w:rPr>
        <w:t>S</w:t>
      </w:r>
      <w:r w:rsidR="008C38AE">
        <w:rPr>
          <w:rFonts w:ascii="Times New Roman" w:hAnsi="Times New Roman" w:cs="Times New Roman"/>
          <w:sz w:val="24"/>
          <w:szCs w:val="24"/>
        </w:rPr>
        <w:t>.</w:t>
      </w:r>
      <w:r w:rsidR="008C38AE" w:rsidRPr="0028750A">
        <w:rPr>
          <w:rFonts w:ascii="Times New Roman" w:hAnsi="Times New Roman" w:cs="Times New Roman"/>
          <w:i/>
          <w:sz w:val="24"/>
          <w:szCs w:val="24"/>
        </w:rPr>
        <w:t>cerevisiae</w:t>
      </w:r>
      <w:r w:rsidR="008C38AE">
        <w:rPr>
          <w:rFonts w:ascii="Times New Roman" w:hAnsi="Times New Roman" w:cs="Times New Roman"/>
          <w:sz w:val="24"/>
          <w:szCs w:val="24"/>
        </w:rPr>
        <w:t xml:space="preserve">). </w:t>
      </w:r>
    </w:p>
    <w:p w14:paraId="524B2D8F" w14:textId="20B7EDF7" w:rsidR="00386636" w:rsidRDefault="00386636" w:rsidP="008C38AE">
      <w:pPr>
        <w:spacing w:line="360" w:lineRule="auto"/>
        <w:rPr>
          <w:rFonts w:ascii="Times New Roman" w:hAnsi="Times New Roman" w:cs="Times New Roman"/>
          <w:sz w:val="24"/>
          <w:szCs w:val="24"/>
        </w:rPr>
      </w:pPr>
    </w:p>
    <w:p w14:paraId="4B30E629" w14:textId="1BB7210B" w:rsidR="00386636" w:rsidRPr="00F667CC" w:rsidRDefault="00386636" w:rsidP="008C38AE">
      <w:pPr>
        <w:spacing w:line="360" w:lineRule="auto"/>
        <w:rPr>
          <w:rFonts w:ascii="Times New Roman" w:hAnsi="Times New Roman" w:cs="Times New Roman"/>
          <w:i/>
          <w:sz w:val="24"/>
          <w:szCs w:val="24"/>
        </w:rPr>
      </w:pPr>
      <w:r w:rsidRPr="00F667CC">
        <w:rPr>
          <w:rFonts w:ascii="Times New Roman" w:hAnsi="Times New Roman" w:cs="Times New Roman"/>
          <w:i/>
          <w:sz w:val="24"/>
          <w:szCs w:val="24"/>
        </w:rPr>
        <w:t>Meta-transcript analysis of Arabidopsis m</w:t>
      </w:r>
      <w:r w:rsidRPr="00F667CC">
        <w:rPr>
          <w:rFonts w:ascii="Times New Roman" w:hAnsi="Times New Roman" w:cs="Times New Roman"/>
          <w:i/>
          <w:sz w:val="24"/>
          <w:szCs w:val="24"/>
          <w:vertAlign w:val="superscript"/>
        </w:rPr>
        <w:t>6</w:t>
      </w:r>
      <w:r w:rsidRPr="00F667CC">
        <w:rPr>
          <w:rFonts w:ascii="Times New Roman" w:hAnsi="Times New Roman" w:cs="Times New Roman"/>
          <w:i/>
          <w:sz w:val="24"/>
          <w:szCs w:val="24"/>
        </w:rPr>
        <w:t>A and poly(A) sites</w:t>
      </w:r>
    </w:p>
    <w:p w14:paraId="728C704F" w14:textId="4AC7B2AE" w:rsidR="00386636" w:rsidRDefault="00386636" w:rsidP="00386636">
      <w:pPr>
        <w:spacing w:line="360" w:lineRule="auto"/>
        <w:rPr>
          <w:rFonts w:ascii="Times New Roman" w:hAnsi="Times New Roman" w:cs="Times New Roman"/>
          <w:sz w:val="24"/>
          <w:szCs w:val="24"/>
        </w:rPr>
      </w:pPr>
      <w:r w:rsidRPr="00386636">
        <w:rPr>
          <w:rFonts w:ascii="Times New Roman" w:hAnsi="Times New Roman" w:cs="Times New Roman"/>
          <w:sz w:val="24"/>
          <w:szCs w:val="24"/>
        </w:rPr>
        <w:t xml:space="preserve">We use RNAModR [Evers et al., submitted to Bioinformatics] to perform a meta-transcript analysis of published </w:t>
      </w:r>
      <w:commentRangeStart w:id="152"/>
      <w:r w:rsidRPr="00386636">
        <w:rPr>
          <w:rFonts w:ascii="Times New Roman" w:hAnsi="Times New Roman" w:cs="Times New Roman"/>
          <w:sz w:val="24"/>
          <w:szCs w:val="24"/>
        </w:rPr>
        <w:t>m</w:t>
      </w:r>
      <w:r w:rsidRPr="00F667CC">
        <w:rPr>
          <w:rFonts w:ascii="Times New Roman" w:hAnsi="Times New Roman" w:cs="Times New Roman"/>
          <w:sz w:val="24"/>
          <w:szCs w:val="24"/>
          <w:vertAlign w:val="superscript"/>
        </w:rPr>
        <w:t>6</w:t>
      </w:r>
      <w:r w:rsidRPr="00386636">
        <w:rPr>
          <w:rFonts w:ascii="Times New Roman" w:hAnsi="Times New Roman" w:cs="Times New Roman"/>
          <w:sz w:val="24"/>
          <w:szCs w:val="24"/>
        </w:rPr>
        <w:t xml:space="preserve">A </w:t>
      </w:r>
      <w:r w:rsidR="00375663">
        <w:rPr>
          <w:rFonts w:ascii="Times New Roman" w:hAnsi="Times New Roman" w:cs="Times New Roman"/>
          <w:sz w:val="24"/>
          <w:szCs w:val="24"/>
        </w:rPr>
        <w:t xml:space="preserve">(Wan et al., 2015) </w:t>
      </w:r>
      <w:r w:rsidRPr="00386636">
        <w:rPr>
          <w:rFonts w:ascii="Times New Roman" w:hAnsi="Times New Roman" w:cs="Times New Roman"/>
          <w:sz w:val="24"/>
          <w:szCs w:val="24"/>
        </w:rPr>
        <w:t xml:space="preserve">and </w:t>
      </w:r>
      <w:ins w:id="153" w:author="Marlene Reichel" w:date="2016-06-11T10:58:00Z">
        <w:r w:rsidR="00FE7ECD">
          <w:rPr>
            <w:rFonts w:ascii="Times New Roman" w:hAnsi="Times New Roman" w:cs="Times New Roman"/>
            <w:sz w:val="24"/>
            <w:szCs w:val="24"/>
          </w:rPr>
          <w:t>polyadenylation</w:t>
        </w:r>
      </w:ins>
      <w:del w:id="154" w:author="Marlene Reichel" w:date="2016-06-11T10:58:00Z">
        <w:r w:rsidRPr="00386636" w:rsidDel="00FE7ECD">
          <w:rPr>
            <w:rFonts w:ascii="Times New Roman" w:hAnsi="Times New Roman" w:cs="Times New Roman"/>
            <w:sz w:val="24"/>
            <w:szCs w:val="24"/>
          </w:rPr>
          <w:delText>PAC</w:delText>
        </w:r>
      </w:del>
      <w:r w:rsidRPr="00386636">
        <w:rPr>
          <w:rFonts w:ascii="Times New Roman" w:hAnsi="Times New Roman" w:cs="Times New Roman"/>
          <w:sz w:val="24"/>
          <w:szCs w:val="24"/>
        </w:rPr>
        <w:t xml:space="preserve"> sites</w:t>
      </w:r>
      <w:r w:rsidR="00375663">
        <w:rPr>
          <w:rFonts w:ascii="Times New Roman" w:hAnsi="Times New Roman" w:cs="Times New Roman"/>
          <w:sz w:val="24"/>
          <w:szCs w:val="24"/>
        </w:rPr>
        <w:t xml:space="preserve"> </w:t>
      </w:r>
      <w:commentRangeEnd w:id="152"/>
      <w:r w:rsidR="002A16D9">
        <w:rPr>
          <w:rStyle w:val="CommentReference"/>
        </w:rPr>
        <w:commentReference w:id="152"/>
      </w:r>
      <w:r w:rsidR="00375663">
        <w:rPr>
          <w:rFonts w:ascii="Times New Roman" w:hAnsi="Times New Roman" w:cs="Times New Roman"/>
          <w:sz w:val="24"/>
          <w:szCs w:val="24"/>
        </w:rPr>
        <w:t>(</w:t>
      </w:r>
      <w:ins w:id="155" w:author="Marlene Reichel" w:date="2016-06-11T10:58:00Z">
        <w:r w:rsidR="00FE7ECD">
          <w:rPr>
            <w:rFonts w:ascii="Times New Roman" w:hAnsi="Times New Roman" w:cs="Times New Roman"/>
            <w:sz w:val="24"/>
            <w:szCs w:val="24"/>
          </w:rPr>
          <w:t xml:space="preserve">PAC sites from </w:t>
        </w:r>
      </w:ins>
      <w:r w:rsidR="00375663">
        <w:rPr>
          <w:rFonts w:ascii="Times New Roman" w:hAnsi="Times New Roman" w:cs="Times New Roman"/>
          <w:sz w:val="24"/>
          <w:szCs w:val="24"/>
        </w:rPr>
        <w:t xml:space="preserve">Wu et al., 2011; </w:t>
      </w:r>
      <w:ins w:id="156" w:author="Marlene Reichel" w:date="2016-06-11T10:58:00Z">
        <w:r w:rsidR="00FE7ECD">
          <w:rPr>
            <w:rFonts w:ascii="Times New Roman" w:hAnsi="Times New Roman" w:cs="Times New Roman"/>
            <w:sz w:val="24"/>
            <w:szCs w:val="24"/>
          </w:rPr>
          <w:t xml:space="preserve">cleavage sites from </w:t>
        </w:r>
      </w:ins>
      <w:r w:rsidR="00375663">
        <w:rPr>
          <w:rFonts w:ascii="Times New Roman" w:hAnsi="Times New Roman" w:cs="Times New Roman"/>
          <w:sz w:val="24"/>
          <w:szCs w:val="24"/>
        </w:rPr>
        <w:t>Sherstnev et al., 201</w:t>
      </w:r>
      <w:r w:rsidR="008209B0">
        <w:rPr>
          <w:rFonts w:ascii="Times New Roman" w:hAnsi="Times New Roman" w:cs="Times New Roman"/>
          <w:sz w:val="24"/>
          <w:szCs w:val="24"/>
        </w:rPr>
        <w:t>2</w:t>
      </w:r>
      <w:r w:rsidR="00375663">
        <w:rPr>
          <w:rFonts w:ascii="Times New Roman" w:hAnsi="Times New Roman" w:cs="Times New Roman"/>
          <w:sz w:val="24"/>
          <w:szCs w:val="24"/>
        </w:rPr>
        <w:t>)</w:t>
      </w:r>
      <w:r w:rsidRPr="00386636">
        <w:rPr>
          <w:rFonts w:ascii="Times New Roman" w:hAnsi="Times New Roman" w:cs="Times New Roman"/>
          <w:sz w:val="24"/>
          <w:szCs w:val="24"/>
        </w:rPr>
        <w:t xml:space="preserve">. </w:t>
      </w:r>
      <w:ins w:id="157" w:author="Maurits" w:date="2016-06-14T11:47:00Z">
        <w:r w:rsidR="00734B48">
          <w:rPr>
            <w:rFonts w:ascii="Times New Roman" w:hAnsi="Times New Roman" w:cs="Times New Roman"/>
            <w:sz w:val="24"/>
            <w:szCs w:val="24"/>
          </w:rPr>
          <w:t>In a first step, all reported m</w:t>
        </w:r>
        <w:r w:rsidR="00734B48" w:rsidRPr="00734B48">
          <w:rPr>
            <w:rFonts w:ascii="Times New Roman" w:hAnsi="Times New Roman" w:cs="Times New Roman"/>
            <w:sz w:val="24"/>
            <w:szCs w:val="24"/>
            <w:vertAlign w:val="superscript"/>
            <w:rPrChange w:id="158" w:author="Maurits" w:date="2016-06-14T11:50:00Z">
              <w:rPr>
                <w:rFonts w:ascii="Times New Roman" w:hAnsi="Times New Roman" w:cs="Times New Roman"/>
                <w:sz w:val="24"/>
                <w:szCs w:val="24"/>
              </w:rPr>
            </w:rPrChange>
          </w:rPr>
          <w:t>6</w:t>
        </w:r>
        <w:r w:rsidR="00734B48">
          <w:rPr>
            <w:rFonts w:ascii="Times New Roman" w:hAnsi="Times New Roman" w:cs="Times New Roman"/>
            <w:sz w:val="24"/>
            <w:szCs w:val="24"/>
          </w:rPr>
          <w:t xml:space="preserve">A and polyadenylation sites are mapped to a custom reference transcriptome; the latter is </w:t>
        </w:r>
      </w:ins>
      <w:ins w:id="159" w:author="Maurits" w:date="2016-06-14T11:49:00Z">
        <w:r w:rsidR="00734B48">
          <w:rPr>
            <w:rFonts w:ascii="Times New Roman" w:hAnsi="Times New Roman" w:cs="Times New Roman"/>
            <w:sz w:val="24"/>
            <w:szCs w:val="24"/>
          </w:rPr>
          <w:t xml:space="preserve">constructed by collapsing all </w:t>
        </w:r>
      </w:ins>
      <w:ins w:id="160" w:author="Maurits" w:date="2016-06-14T11:55:00Z">
        <w:r w:rsidR="0015246E">
          <w:rPr>
            <w:rFonts w:ascii="Times New Roman" w:hAnsi="Times New Roman" w:cs="Times New Roman"/>
            <w:sz w:val="24"/>
            <w:szCs w:val="24"/>
          </w:rPr>
          <w:t xml:space="preserve">TAIR10-based </w:t>
        </w:r>
      </w:ins>
      <w:ins w:id="161" w:author="Maurits" w:date="2016-06-14T11:47:00Z">
        <w:r w:rsidR="00734B48">
          <w:rPr>
            <w:rFonts w:ascii="Times New Roman" w:hAnsi="Times New Roman" w:cs="Times New Roman"/>
            <w:sz w:val="24"/>
            <w:szCs w:val="24"/>
          </w:rPr>
          <w:t>transcript isoform</w:t>
        </w:r>
      </w:ins>
      <w:ins w:id="162" w:author="Maurits" w:date="2016-06-14T11:49:00Z">
        <w:r w:rsidR="00734B48">
          <w:rPr>
            <w:rFonts w:ascii="Times New Roman" w:hAnsi="Times New Roman" w:cs="Times New Roman"/>
            <w:sz w:val="24"/>
            <w:szCs w:val="24"/>
          </w:rPr>
          <w:t>s</w:t>
        </w:r>
      </w:ins>
      <w:ins w:id="163" w:author="Maurits" w:date="2016-06-14T11:51:00Z">
        <w:r w:rsidR="00734B48">
          <w:rPr>
            <w:rFonts w:ascii="Times New Roman" w:hAnsi="Times New Roman" w:cs="Times New Roman"/>
            <w:sz w:val="24"/>
            <w:szCs w:val="24"/>
          </w:rPr>
          <w:t xml:space="preserve"> per gene,</w:t>
        </w:r>
      </w:ins>
      <w:ins w:id="164" w:author="Maurits" w:date="2016-06-14T11:47:00Z">
        <w:r w:rsidR="00734B48">
          <w:rPr>
            <w:rFonts w:ascii="Times New Roman" w:hAnsi="Times New Roman" w:cs="Times New Roman"/>
            <w:sz w:val="24"/>
            <w:szCs w:val="24"/>
          </w:rPr>
          <w:t xml:space="preserve"> and keeping the transcript isoform with the longest coding</w:t>
        </w:r>
      </w:ins>
      <w:ins w:id="165" w:author="Maurits" w:date="2016-06-14T11:52:00Z">
        <w:r w:rsidR="00734B48">
          <w:rPr>
            <w:rFonts w:ascii="Times New Roman" w:hAnsi="Times New Roman" w:cs="Times New Roman"/>
            <w:sz w:val="24"/>
            <w:szCs w:val="24"/>
          </w:rPr>
          <w:t xml:space="preserve"> sequence</w:t>
        </w:r>
      </w:ins>
      <w:ins w:id="166" w:author="Maurits" w:date="2016-06-14T11:47:00Z">
        <w:r w:rsidR="00734B48">
          <w:rPr>
            <w:rFonts w:ascii="Times New Roman" w:hAnsi="Times New Roman" w:cs="Times New Roman"/>
            <w:sz w:val="24"/>
            <w:szCs w:val="24"/>
          </w:rPr>
          <w:t xml:space="preserve"> </w:t>
        </w:r>
      </w:ins>
      <w:ins w:id="167" w:author="Maurits" w:date="2016-06-14T11:51:00Z">
        <w:r w:rsidR="00734B48">
          <w:rPr>
            <w:rFonts w:ascii="Times New Roman" w:hAnsi="Times New Roman" w:cs="Times New Roman"/>
            <w:sz w:val="24"/>
            <w:szCs w:val="24"/>
          </w:rPr>
          <w:t xml:space="preserve">(CDS) </w:t>
        </w:r>
      </w:ins>
      <w:ins w:id="168" w:author="Maurits" w:date="2016-06-14T11:47:00Z">
        <w:r w:rsidR="00734B48">
          <w:rPr>
            <w:rFonts w:ascii="Times New Roman" w:hAnsi="Times New Roman" w:cs="Times New Roman"/>
            <w:sz w:val="24"/>
            <w:szCs w:val="24"/>
          </w:rPr>
          <w:t xml:space="preserve">and longest </w:t>
        </w:r>
      </w:ins>
      <w:ins w:id="169" w:author="Maurits" w:date="2016-06-14T11:52:00Z">
        <w:r w:rsidR="00734B48">
          <w:rPr>
            <w:rFonts w:ascii="Times New Roman" w:hAnsi="Times New Roman" w:cs="Times New Roman"/>
            <w:sz w:val="24"/>
            <w:szCs w:val="24"/>
          </w:rPr>
          <w:t>CDS-</w:t>
        </w:r>
      </w:ins>
      <w:ins w:id="170" w:author="Maurits" w:date="2016-06-14T11:51:00Z">
        <w:r w:rsidR="00734B48">
          <w:rPr>
            <w:rFonts w:ascii="Times New Roman" w:hAnsi="Times New Roman" w:cs="Times New Roman"/>
            <w:sz w:val="24"/>
            <w:szCs w:val="24"/>
          </w:rPr>
          <w:t xml:space="preserve">adjoining </w:t>
        </w:r>
      </w:ins>
      <w:ins w:id="171" w:author="Maurits" w:date="2016-06-14T11:50:00Z">
        <w:r w:rsidR="00734B48">
          <w:rPr>
            <w:rFonts w:ascii="Times New Roman" w:hAnsi="Times New Roman" w:cs="Times New Roman"/>
            <w:sz w:val="24"/>
            <w:szCs w:val="24"/>
          </w:rPr>
          <w:t xml:space="preserve">5’/3’ </w:t>
        </w:r>
      </w:ins>
      <w:ins w:id="172" w:author="Maurits" w:date="2016-06-14T11:47:00Z">
        <w:r w:rsidR="00734B48">
          <w:rPr>
            <w:rFonts w:ascii="Times New Roman" w:hAnsi="Times New Roman" w:cs="Times New Roman"/>
            <w:sz w:val="24"/>
            <w:szCs w:val="24"/>
          </w:rPr>
          <w:t xml:space="preserve">untranslated </w:t>
        </w:r>
      </w:ins>
      <w:ins w:id="173" w:author="Maurits" w:date="2016-06-14T11:50:00Z">
        <w:r w:rsidR="00734B48">
          <w:rPr>
            <w:rFonts w:ascii="Times New Roman" w:hAnsi="Times New Roman" w:cs="Times New Roman"/>
            <w:sz w:val="24"/>
            <w:szCs w:val="24"/>
          </w:rPr>
          <w:t xml:space="preserve">regions. </w:t>
        </w:r>
      </w:ins>
      <w:r w:rsidRPr="00386636">
        <w:rPr>
          <w:rFonts w:ascii="Times New Roman" w:hAnsi="Times New Roman" w:cs="Times New Roman"/>
          <w:sz w:val="24"/>
          <w:szCs w:val="24"/>
        </w:rPr>
        <w:t xml:space="preserve">RNAModR </w:t>
      </w:r>
      <w:ins w:id="174" w:author="Maurits" w:date="2016-06-14T11:53:00Z">
        <w:r w:rsidR="00734B48">
          <w:rPr>
            <w:rFonts w:ascii="Times New Roman" w:hAnsi="Times New Roman" w:cs="Times New Roman"/>
            <w:sz w:val="24"/>
            <w:szCs w:val="24"/>
          </w:rPr>
          <w:t xml:space="preserve">then </w:t>
        </w:r>
      </w:ins>
      <w:r w:rsidRPr="00386636">
        <w:rPr>
          <w:rFonts w:ascii="Times New Roman" w:hAnsi="Times New Roman" w:cs="Times New Roman"/>
          <w:sz w:val="24"/>
          <w:szCs w:val="24"/>
        </w:rPr>
        <w:t xml:space="preserve">evaluates </w:t>
      </w:r>
      <w:ins w:id="175" w:author="Maurits" w:date="2016-06-14T11:53:00Z">
        <w:r w:rsidR="00734B48">
          <w:rPr>
            <w:rFonts w:ascii="Times New Roman" w:hAnsi="Times New Roman" w:cs="Times New Roman"/>
            <w:sz w:val="24"/>
            <w:szCs w:val="24"/>
          </w:rPr>
          <w:t xml:space="preserve">transcript-level </w:t>
        </w:r>
      </w:ins>
      <w:r w:rsidRPr="00386636">
        <w:rPr>
          <w:rFonts w:ascii="Times New Roman" w:hAnsi="Times New Roman" w:cs="Times New Roman"/>
          <w:sz w:val="24"/>
          <w:szCs w:val="24"/>
        </w:rPr>
        <w:t>spatial enrichment</w:t>
      </w:r>
      <w:del w:id="176" w:author="Maurits" w:date="2016-06-14T11:53:00Z">
        <w:r w:rsidRPr="00386636" w:rsidDel="00734B48">
          <w:rPr>
            <w:rFonts w:ascii="Times New Roman" w:hAnsi="Times New Roman" w:cs="Times New Roman"/>
            <w:sz w:val="24"/>
            <w:szCs w:val="24"/>
          </w:rPr>
          <w:delText xml:space="preserve"> </w:delText>
        </w:r>
      </w:del>
      <w:ins w:id="177" w:author="Maurits" w:date="2016-06-14T11:53:00Z">
        <w:r w:rsidR="00734B48">
          <w:rPr>
            <w:rFonts w:ascii="Times New Roman" w:hAnsi="Times New Roman" w:cs="Times New Roman"/>
            <w:sz w:val="24"/>
            <w:szCs w:val="24"/>
          </w:rPr>
          <w:t xml:space="preserve"> </w:t>
        </w:r>
      </w:ins>
      <w:r w:rsidRPr="00386636">
        <w:rPr>
          <w:rFonts w:ascii="Times New Roman" w:hAnsi="Times New Roman" w:cs="Times New Roman"/>
          <w:sz w:val="24"/>
          <w:szCs w:val="24"/>
        </w:rPr>
        <w:t>of m</w:t>
      </w:r>
      <w:r w:rsidRPr="0015246E">
        <w:rPr>
          <w:rFonts w:ascii="Times New Roman" w:hAnsi="Times New Roman" w:cs="Times New Roman"/>
          <w:sz w:val="24"/>
          <w:szCs w:val="24"/>
          <w:vertAlign w:val="superscript"/>
          <w:rPrChange w:id="178" w:author="Maurits" w:date="2016-06-14T11:55:00Z">
            <w:rPr>
              <w:rFonts w:ascii="Times New Roman" w:hAnsi="Times New Roman" w:cs="Times New Roman"/>
              <w:sz w:val="24"/>
              <w:szCs w:val="24"/>
            </w:rPr>
          </w:rPrChange>
        </w:rPr>
        <w:t>6</w:t>
      </w:r>
      <w:r w:rsidRPr="00386636">
        <w:rPr>
          <w:rFonts w:ascii="Times New Roman" w:hAnsi="Times New Roman" w:cs="Times New Roman"/>
          <w:sz w:val="24"/>
          <w:szCs w:val="24"/>
        </w:rPr>
        <w:t xml:space="preserve">A and suitable null sites relative to </w:t>
      </w:r>
      <w:ins w:id="179" w:author="Marlene Reichel" w:date="2016-06-11T10:59:00Z">
        <w:r w:rsidR="00FE7ECD">
          <w:rPr>
            <w:rFonts w:ascii="Times New Roman" w:hAnsi="Times New Roman" w:cs="Times New Roman"/>
            <w:sz w:val="24"/>
            <w:szCs w:val="24"/>
          </w:rPr>
          <w:t>polyadenylation</w:t>
        </w:r>
      </w:ins>
      <w:del w:id="180" w:author="Marlene Reichel" w:date="2016-06-11T10:59:00Z">
        <w:r w:rsidRPr="00386636" w:rsidDel="00FE7ECD">
          <w:rPr>
            <w:rFonts w:ascii="Times New Roman" w:hAnsi="Times New Roman" w:cs="Times New Roman"/>
            <w:sz w:val="24"/>
            <w:szCs w:val="24"/>
          </w:rPr>
          <w:delText>PAC</w:delText>
        </w:r>
      </w:del>
      <w:r w:rsidRPr="00386636">
        <w:rPr>
          <w:rFonts w:ascii="Times New Roman" w:hAnsi="Times New Roman" w:cs="Times New Roman"/>
          <w:sz w:val="24"/>
          <w:szCs w:val="24"/>
        </w:rPr>
        <w:t xml:space="preserve"> sites by using multiple Fisher’s exact tests to calculate odds ratios </w:t>
      </w:r>
    </w:p>
    <w:p w14:paraId="3F15B140" w14:textId="05152727" w:rsidR="00386636" w:rsidRPr="00386636" w:rsidRDefault="00386636" w:rsidP="00386636">
      <w:pPr>
        <w:spacing w:line="360" w:lineRule="auto"/>
        <w:rPr>
          <w:rFonts w:ascii="Times New Roman" w:hAnsi="Times New Roman" w:cs="Times New Roman"/>
          <w:sz w:val="24"/>
          <w:szCs w:val="24"/>
        </w:rPr>
      </w:pPr>
      <w:r>
        <w:rPr>
          <w:noProof/>
          <w:lang w:val="en-US"/>
        </w:rPr>
        <w:drawing>
          <wp:inline distT="0" distB="0" distL="0" distR="0" wp14:anchorId="178BB333" wp14:editId="65666F8F">
            <wp:extent cx="3393440" cy="467360"/>
            <wp:effectExtent l="0" t="0" r="101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3440" cy="467360"/>
                    </a:xfrm>
                    <a:prstGeom prst="rect">
                      <a:avLst/>
                    </a:prstGeom>
                    <a:noFill/>
                    <a:ln>
                      <a:noFill/>
                    </a:ln>
                  </pic:spPr>
                </pic:pic>
              </a:graphicData>
            </a:graphic>
          </wp:inline>
        </w:drawing>
      </w:r>
    </w:p>
    <w:p w14:paraId="10BD7320" w14:textId="1B1509C3" w:rsidR="00386636" w:rsidRPr="00386636" w:rsidRDefault="00386636" w:rsidP="00386636">
      <w:pPr>
        <w:spacing w:line="360" w:lineRule="auto"/>
        <w:rPr>
          <w:rFonts w:ascii="Times New Roman" w:hAnsi="Times New Roman" w:cs="Times New Roman"/>
          <w:sz w:val="24"/>
          <w:szCs w:val="24"/>
        </w:rPr>
      </w:pPr>
      <w:r w:rsidRPr="00386636">
        <w:rPr>
          <w:rFonts w:ascii="Times New Roman" w:hAnsi="Times New Roman" w:cs="Times New Roman"/>
          <w:sz w:val="24"/>
          <w:szCs w:val="24"/>
        </w:rPr>
        <w:lastRenderedPageBreak/>
        <w:t xml:space="preserve">and test against a null hypothesis corresponding to OR = 1. Here </w:t>
      </w:r>
      <w:r w:rsidRPr="001D3383">
        <w:rPr>
          <w:rFonts w:ascii="Times New Roman" w:hAnsi="Times New Roman" w:cs="Times New Roman"/>
          <w:i/>
          <w:sz w:val="24"/>
          <w:szCs w:val="24"/>
          <w:rPrChange w:id="181" w:author="Maurits" w:date="2016-06-14T11:58:00Z">
            <w:rPr>
              <w:rFonts w:ascii="Times New Roman" w:hAnsi="Times New Roman" w:cs="Times New Roman"/>
              <w:sz w:val="24"/>
              <w:szCs w:val="24"/>
            </w:rPr>
          </w:rPrChange>
        </w:rPr>
        <w:t>d</w:t>
      </w:r>
      <w:r w:rsidRPr="00386636">
        <w:rPr>
          <w:rFonts w:ascii="Times New Roman" w:hAnsi="Times New Roman" w:cs="Times New Roman"/>
          <w:sz w:val="24"/>
          <w:szCs w:val="24"/>
        </w:rPr>
        <w:t xml:space="preserve"> corresponds to the minimum distance between an m6A or null site and all </w:t>
      </w:r>
      <w:ins w:id="182" w:author="Marlene Reichel" w:date="2016-06-11T11:00:00Z">
        <w:r w:rsidR="00FE7ECD">
          <w:rPr>
            <w:rFonts w:ascii="Times New Roman" w:hAnsi="Times New Roman" w:cs="Times New Roman"/>
            <w:sz w:val="24"/>
            <w:szCs w:val="24"/>
          </w:rPr>
          <w:t>polyadenylation</w:t>
        </w:r>
      </w:ins>
      <w:del w:id="183" w:author="Marlene Reichel" w:date="2016-06-11T11:00:00Z">
        <w:r w:rsidRPr="00386636" w:rsidDel="00FE7ECD">
          <w:rPr>
            <w:rFonts w:ascii="Times New Roman" w:hAnsi="Times New Roman" w:cs="Times New Roman"/>
            <w:sz w:val="24"/>
            <w:szCs w:val="24"/>
          </w:rPr>
          <w:delText>PAC</w:delText>
        </w:r>
      </w:del>
      <w:r w:rsidRPr="00386636">
        <w:rPr>
          <w:rFonts w:ascii="Times New Roman" w:hAnsi="Times New Roman" w:cs="Times New Roman"/>
          <w:sz w:val="24"/>
          <w:szCs w:val="24"/>
        </w:rPr>
        <w:t xml:space="preserve"> sites in the same transcript</w:t>
      </w:r>
    </w:p>
    <w:p w14:paraId="4EF63FCE" w14:textId="04E43FF2" w:rsidR="00386636" w:rsidRPr="00386636" w:rsidRDefault="00386636" w:rsidP="00386636">
      <w:pPr>
        <w:spacing w:line="360" w:lineRule="auto"/>
        <w:rPr>
          <w:rFonts w:ascii="Times New Roman" w:hAnsi="Times New Roman" w:cs="Times New Roman"/>
          <w:sz w:val="24"/>
          <w:szCs w:val="24"/>
        </w:rPr>
      </w:pPr>
      <w:r w:rsidRPr="00386636">
        <w:rPr>
          <w:rFonts w:ascii="Times New Roman" w:hAnsi="Times New Roman" w:cs="Times New Roman"/>
          <w:sz w:val="24"/>
          <w:szCs w:val="24"/>
        </w:rPr>
        <w:t xml:space="preserve"> </w:t>
      </w:r>
      <w:r>
        <w:rPr>
          <w:noProof/>
          <w:lang w:val="en-US"/>
        </w:rPr>
        <w:drawing>
          <wp:inline distT="0" distB="0" distL="0" distR="0" wp14:anchorId="4375DF43" wp14:editId="1C02D799">
            <wp:extent cx="1534160" cy="243840"/>
            <wp:effectExtent l="0" t="0" r="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160" cy="243840"/>
                    </a:xfrm>
                    <a:prstGeom prst="rect">
                      <a:avLst/>
                    </a:prstGeom>
                    <a:noFill/>
                    <a:ln>
                      <a:noFill/>
                    </a:ln>
                  </pic:spPr>
                </pic:pic>
              </a:graphicData>
            </a:graphic>
          </wp:inline>
        </w:drawing>
      </w:r>
    </w:p>
    <w:p w14:paraId="11243F55" w14:textId="221596A2" w:rsidR="001D3383" w:rsidRDefault="001D3383" w:rsidP="00386636">
      <w:pPr>
        <w:spacing w:line="360" w:lineRule="auto"/>
        <w:rPr>
          <w:ins w:id="184" w:author="Maurits" w:date="2016-06-14T11:57:00Z"/>
          <w:rFonts w:ascii="Times New Roman" w:hAnsi="Times New Roman" w:cs="Times New Roman"/>
          <w:sz w:val="24"/>
          <w:szCs w:val="24"/>
        </w:rPr>
      </w:pPr>
      <w:proofErr w:type="gramStart"/>
      <w:ins w:id="185" w:author="Maurits" w:date="2016-06-14T11:57:00Z">
        <w:r>
          <w:rPr>
            <w:rFonts w:ascii="Times New Roman" w:hAnsi="Times New Roman" w:cs="Times New Roman"/>
            <w:sz w:val="24"/>
            <w:szCs w:val="24"/>
          </w:rPr>
          <w:t>The total number of m</w:t>
        </w:r>
        <w:r w:rsidRPr="001D3383">
          <w:rPr>
            <w:rFonts w:ascii="Times New Roman" w:hAnsi="Times New Roman" w:cs="Times New Roman"/>
            <w:sz w:val="24"/>
            <w:szCs w:val="24"/>
            <w:vertAlign w:val="superscript"/>
            <w:rPrChange w:id="186" w:author="Maurits" w:date="2016-06-14T11:58:00Z">
              <w:rPr>
                <w:rFonts w:ascii="Times New Roman" w:hAnsi="Times New Roman" w:cs="Times New Roman"/>
                <w:sz w:val="24"/>
                <w:szCs w:val="24"/>
              </w:rPr>
            </w:rPrChange>
          </w:rPr>
          <w:t>6</w:t>
        </w:r>
        <w:r>
          <w:rPr>
            <w:rFonts w:ascii="Times New Roman" w:hAnsi="Times New Roman" w:cs="Times New Roman"/>
            <w:sz w:val="24"/>
            <w:szCs w:val="24"/>
          </w:rPr>
          <w:t>A and null sites</w:t>
        </w:r>
      </w:ins>
      <w:ins w:id="187" w:author="Maurits" w:date="2016-06-14T11:58:00Z">
        <w:r>
          <w:rPr>
            <w:rFonts w:ascii="Times New Roman" w:hAnsi="Times New Roman" w:cs="Times New Roman"/>
            <w:sz w:val="24"/>
            <w:szCs w:val="24"/>
          </w:rPr>
          <w:t>, respectively,</w:t>
        </w:r>
      </w:ins>
      <w:ins w:id="188" w:author="Maurits" w:date="2016-06-14T11:57:00Z">
        <w:r>
          <w:rPr>
            <w:rFonts w:ascii="Times New Roman" w:hAnsi="Times New Roman" w:cs="Times New Roman"/>
            <w:sz w:val="24"/>
            <w:szCs w:val="24"/>
          </w:rPr>
          <w:t xml:space="preserve"> at distance </w:t>
        </w:r>
        <w:r w:rsidRPr="001D3383">
          <w:rPr>
            <w:rFonts w:ascii="Times New Roman" w:hAnsi="Times New Roman" w:cs="Times New Roman"/>
            <w:i/>
            <w:sz w:val="24"/>
            <w:szCs w:val="24"/>
            <w:rPrChange w:id="189" w:author="Maurits" w:date="2016-06-14T11:58:00Z">
              <w:rPr>
                <w:rFonts w:ascii="Times New Roman" w:hAnsi="Times New Roman" w:cs="Times New Roman"/>
                <w:sz w:val="24"/>
                <w:szCs w:val="24"/>
              </w:rPr>
            </w:rPrChange>
          </w:rPr>
          <w:t>d</w:t>
        </w:r>
        <w:r>
          <w:rPr>
            <w:rFonts w:ascii="Times New Roman" w:hAnsi="Times New Roman" w:cs="Times New Roman"/>
            <w:sz w:val="24"/>
            <w:szCs w:val="24"/>
          </w:rPr>
          <w:t xml:space="preserve"> is denoted by </w:t>
        </w:r>
        <w:r w:rsidRPr="001D3383">
          <w:rPr>
            <w:rFonts w:ascii="Times New Roman" w:hAnsi="Times New Roman" w:cs="Times New Roman"/>
            <w:i/>
            <w:sz w:val="24"/>
            <w:szCs w:val="24"/>
            <w:rPrChange w:id="190" w:author="Maurits" w:date="2016-06-14T11:58:00Z">
              <w:rPr>
                <w:rFonts w:ascii="Times New Roman" w:hAnsi="Times New Roman" w:cs="Times New Roman"/>
                <w:sz w:val="24"/>
                <w:szCs w:val="24"/>
              </w:rPr>
            </w:rPrChange>
          </w:rPr>
          <w:t>N</w:t>
        </w:r>
        <w:proofErr w:type="gramEnd"/>
        <w:r>
          <w:rPr>
            <w:rFonts w:ascii="Times New Roman" w:hAnsi="Times New Roman" w:cs="Times New Roman"/>
            <w:sz w:val="24"/>
            <w:szCs w:val="24"/>
          </w:rPr>
          <w:t>.</w:t>
        </w:r>
      </w:ins>
    </w:p>
    <w:p w14:paraId="75F51FA6" w14:textId="6D8A215D" w:rsidR="00386636" w:rsidRPr="00386636" w:rsidRDefault="00386636" w:rsidP="00386636">
      <w:pPr>
        <w:spacing w:line="360" w:lineRule="auto"/>
        <w:rPr>
          <w:rFonts w:ascii="Times New Roman" w:hAnsi="Times New Roman" w:cs="Times New Roman"/>
          <w:sz w:val="24"/>
          <w:szCs w:val="24"/>
        </w:rPr>
      </w:pPr>
      <w:r w:rsidRPr="00386636">
        <w:rPr>
          <w:rFonts w:ascii="Times New Roman" w:hAnsi="Times New Roman" w:cs="Times New Roman"/>
          <w:sz w:val="24"/>
          <w:szCs w:val="24"/>
        </w:rPr>
        <w:t xml:space="preserve">Resulting </w:t>
      </w:r>
      <w:r w:rsidRPr="001D3383">
        <w:rPr>
          <w:rFonts w:ascii="Times New Roman" w:hAnsi="Times New Roman" w:cs="Times New Roman"/>
          <w:i/>
          <w:sz w:val="24"/>
          <w:szCs w:val="24"/>
          <w:rPrChange w:id="191" w:author="Maurits" w:date="2016-06-14T11:59:00Z">
            <w:rPr>
              <w:rFonts w:ascii="Times New Roman" w:hAnsi="Times New Roman" w:cs="Times New Roman"/>
              <w:sz w:val="24"/>
              <w:szCs w:val="24"/>
            </w:rPr>
          </w:rPrChange>
        </w:rPr>
        <w:t>p</w:t>
      </w:r>
      <w:r w:rsidRPr="00386636">
        <w:rPr>
          <w:rFonts w:ascii="Times New Roman" w:hAnsi="Times New Roman" w:cs="Times New Roman"/>
          <w:sz w:val="24"/>
          <w:szCs w:val="24"/>
        </w:rPr>
        <w:t>-values are corrected for multiple hypotheses testing using the me</w:t>
      </w:r>
      <w:r w:rsidR="00375663">
        <w:rPr>
          <w:rFonts w:ascii="Times New Roman" w:hAnsi="Times New Roman" w:cs="Times New Roman"/>
          <w:sz w:val="24"/>
          <w:szCs w:val="24"/>
        </w:rPr>
        <w:t>thod of Benjamini and Hochberg (</w:t>
      </w:r>
      <w:r w:rsidRPr="00386636">
        <w:rPr>
          <w:rFonts w:ascii="Times New Roman" w:hAnsi="Times New Roman" w:cs="Times New Roman"/>
          <w:sz w:val="24"/>
          <w:szCs w:val="24"/>
        </w:rPr>
        <w:t xml:space="preserve">Benjamini and Hochberg, </w:t>
      </w:r>
      <w:r w:rsidR="00375663">
        <w:rPr>
          <w:rFonts w:ascii="Times New Roman" w:hAnsi="Times New Roman" w:cs="Times New Roman"/>
          <w:sz w:val="24"/>
          <w:szCs w:val="24"/>
        </w:rPr>
        <w:t>1995)</w:t>
      </w:r>
      <w:r w:rsidRPr="00386636">
        <w:rPr>
          <w:rFonts w:ascii="Times New Roman" w:hAnsi="Times New Roman" w:cs="Times New Roman"/>
          <w:sz w:val="24"/>
          <w:szCs w:val="24"/>
        </w:rPr>
        <w:t>. Suitable null sites are constructed within RNAModR from the genomic loci of all non-methylated adenosines in transcripts that contain at least one m6A site.</w:t>
      </w:r>
    </w:p>
    <w:p w14:paraId="27C8A553" w14:textId="77777777" w:rsidR="008C38AE" w:rsidRDefault="008C38AE" w:rsidP="008C38AE">
      <w:pPr>
        <w:spacing w:line="360" w:lineRule="auto"/>
        <w:rPr>
          <w:rFonts w:ascii="Times New Roman" w:hAnsi="Times New Roman" w:cs="Times New Roman"/>
          <w:sz w:val="24"/>
          <w:szCs w:val="24"/>
        </w:rPr>
      </w:pPr>
    </w:p>
    <w:p w14:paraId="13D4566B" w14:textId="77777777" w:rsidR="008C38AE" w:rsidRDefault="008C38AE" w:rsidP="008C38AE">
      <w:pPr>
        <w:autoSpaceDE w:val="0"/>
        <w:autoSpaceDN w:val="0"/>
        <w:adjustRightInd w:val="0"/>
        <w:spacing w:after="0" w:line="360" w:lineRule="auto"/>
        <w:rPr>
          <w:rFonts w:ascii="Times New Roman" w:hAnsi="Times New Roman" w:cs="Times New Roman"/>
          <w:sz w:val="24"/>
          <w:szCs w:val="24"/>
        </w:rPr>
      </w:pPr>
    </w:p>
    <w:p w14:paraId="6B37C72D" w14:textId="77777777" w:rsidR="005A1D3F" w:rsidRDefault="005A1D3F" w:rsidP="008C38AE">
      <w:pPr>
        <w:autoSpaceDE w:val="0"/>
        <w:autoSpaceDN w:val="0"/>
        <w:adjustRightInd w:val="0"/>
        <w:spacing w:after="0" w:line="360" w:lineRule="auto"/>
        <w:rPr>
          <w:rFonts w:ascii="Times New Roman" w:hAnsi="Times New Roman" w:cs="Times New Roman"/>
          <w:b/>
          <w:sz w:val="24"/>
          <w:szCs w:val="24"/>
        </w:rPr>
      </w:pPr>
    </w:p>
    <w:p w14:paraId="55E10487" w14:textId="59FB242D" w:rsidR="005A1D3F" w:rsidRDefault="00684C7E" w:rsidP="008C38A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Supplemental Data files</w:t>
      </w:r>
    </w:p>
    <w:p w14:paraId="11D2E644" w14:textId="77777777" w:rsidR="003C5FDD" w:rsidRPr="00944794" w:rsidRDefault="003C5FDD" w:rsidP="003C5FDD">
      <w:pPr>
        <w:autoSpaceDE w:val="0"/>
        <w:autoSpaceDN w:val="0"/>
        <w:adjustRightInd w:val="0"/>
        <w:spacing w:after="0" w:line="360" w:lineRule="auto"/>
        <w:rPr>
          <w:rFonts w:ascii="Times New Roman" w:hAnsi="Times New Roman" w:cs="Times New Roman"/>
          <w:sz w:val="24"/>
          <w:szCs w:val="24"/>
        </w:rPr>
      </w:pPr>
      <w:r w:rsidRPr="00944794">
        <w:rPr>
          <w:rFonts w:ascii="Times New Roman" w:hAnsi="Times New Roman" w:cs="Times New Roman"/>
          <w:sz w:val="24"/>
          <w:szCs w:val="24"/>
        </w:rPr>
        <w:t>Supplemental Figure 1: Optimization of the Arabidopsis mRNA interatome capture protocol.</w:t>
      </w:r>
    </w:p>
    <w:p w14:paraId="62D86716" w14:textId="77777777" w:rsidR="003C5FDD" w:rsidRPr="00944794" w:rsidRDefault="003C5FDD" w:rsidP="003C5FDD">
      <w:pPr>
        <w:spacing w:after="0" w:line="480" w:lineRule="auto"/>
        <w:jc w:val="both"/>
        <w:rPr>
          <w:rFonts w:ascii="Times New Roman" w:hAnsi="Times New Roman" w:cs="Times New Roman"/>
          <w:sz w:val="24"/>
          <w:szCs w:val="24"/>
        </w:rPr>
      </w:pPr>
      <w:r w:rsidRPr="00944794">
        <w:rPr>
          <w:rFonts w:ascii="Times New Roman" w:hAnsi="Times New Roman" w:cs="Times New Roman"/>
          <w:sz w:val="24"/>
          <w:szCs w:val="24"/>
        </w:rPr>
        <w:t>Supplemental Figure 2. GO enrichment analysis of At-RBPs and candidate At-RBPs.</w:t>
      </w:r>
    </w:p>
    <w:p w14:paraId="22F7B386" w14:textId="77777777" w:rsidR="003C5FDD" w:rsidRPr="00944794" w:rsidRDefault="003C5FDD" w:rsidP="003C5FDD">
      <w:pPr>
        <w:spacing w:after="0" w:line="480" w:lineRule="auto"/>
        <w:ind w:left="426" w:hanging="426"/>
        <w:jc w:val="both"/>
        <w:rPr>
          <w:rFonts w:ascii="Times New Roman" w:hAnsi="Times New Roman"/>
          <w:sz w:val="24"/>
          <w:szCs w:val="24"/>
        </w:rPr>
      </w:pPr>
      <w:r w:rsidRPr="00944794">
        <w:rPr>
          <w:rFonts w:ascii="Times New Roman" w:hAnsi="Times New Roman" w:cs="Times New Roman"/>
          <w:sz w:val="24"/>
          <w:szCs w:val="24"/>
        </w:rPr>
        <w:t>Supplemental Figure 3. Conservation of RBPs across kingdoms.</w:t>
      </w:r>
    </w:p>
    <w:p w14:paraId="13AEF12D" w14:textId="77777777" w:rsidR="003C5FDD" w:rsidRPr="003A126C" w:rsidRDefault="003C5FDD" w:rsidP="003C5FDD">
      <w:pPr>
        <w:spacing w:after="0" w:line="480" w:lineRule="auto"/>
        <w:rPr>
          <w:rFonts w:ascii="Times New Roman" w:hAnsi="Times New Roman"/>
          <w:sz w:val="24"/>
          <w:szCs w:val="24"/>
        </w:rPr>
      </w:pPr>
      <w:r w:rsidRPr="00944794">
        <w:rPr>
          <w:rFonts w:ascii="Times New Roman" w:hAnsi="Times New Roman"/>
          <w:sz w:val="24"/>
          <w:szCs w:val="24"/>
        </w:rPr>
        <w:t>Supplemental Figure 4. Analysis of amino acid enrichment/depletion in the Arabidopsis</w:t>
      </w:r>
      <w:r w:rsidRPr="003A126C">
        <w:rPr>
          <w:rFonts w:ascii="Times New Roman" w:hAnsi="Times New Roman"/>
          <w:sz w:val="24"/>
          <w:szCs w:val="24"/>
        </w:rPr>
        <w:t xml:space="preserve"> mRNA interactome.</w:t>
      </w:r>
    </w:p>
    <w:p w14:paraId="3967087D" w14:textId="77777777" w:rsidR="003C5FDD" w:rsidRPr="006C2AE2" w:rsidRDefault="003C5FDD" w:rsidP="003C5FDD">
      <w:pPr>
        <w:pStyle w:val="NoSpacing"/>
        <w:spacing w:line="480" w:lineRule="auto"/>
        <w:rPr>
          <w:rFonts w:ascii="Times New Roman" w:hAnsi="Times New Roman" w:cs="Times New Roman"/>
          <w:sz w:val="24"/>
        </w:rPr>
      </w:pPr>
      <w:r w:rsidRPr="006C2AE2">
        <w:rPr>
          <w:rFonts w:ascii="Times New Roman" w:hAnsi="Times New Roman" w:cs="Times New Roman"/>
          <w:sz w:val="24"/>
          <w:szCs w:val="24"/>
        </w:rPr>
        <w:t xml:space="preserve">Supplemental Table 1: </w:t>
      </w:r>
      <w:r w:rsidRPr="003A126C">
        <w:rPr>
          <w:rFonts w:ascii="Times New Roman" w:hAnsi="Times New Roman" w:cs="Times New Roman"/>
          <w:sz w:val="24"/>
        </w:rPr>
        <w:t>Zinc-finger proteins not associated with RNA-binding identifi</w:t>
      </w:r>
      <w:r>
        <w:rPr>
          <w:rFonts w:ascii="Times New Roman" w:hAnsi="Times New Roman" w:cs="Times New Roman"/>
          <w:sz w:val="24"/>
        </w:rPr>
        <w:t>ed by mRNA interactome capture.</w:t>
      </w:r>
    </w:p>
    <w:p w14:paraId="40BD85A4" w14:textId="77777777" w:rsidR="003C5FDD" w:rsidRPr="00944794" w:rsidRDefault="003C5FDD" w:rsidP="003C5FDD">
      <w:pPr>
        <w:pStyle w:val="NoSpacing"/>
        <w:spacing w:line="480" w:lineRule="auto"/>
        <w:rPr>
          <w:rFonts w:ascii="Times New Roman" w:eastAsia="Times New Roman" w:hAnsi="Times New Roman" w:cs="Arial"/>
          <w:color w:val="000000"/>
          <w:sz w:val="24"/>
          <w:szCs w:val="24"/>
          <w:shd w:val="clear" w:color="auto" w:fill="FFFFFF"/>
        </w:rPr>
      </w:pPr>
      <w:r w:rsidRPr="006C2AE2">
        <w:rPr>
          <w:rFonts w:ascii="Times New Roman" w:hAnsi="Times New Roman" w:cs="Times New Roman"/>
          <w:sz w:val="24"/>
          <w:szCs w:val="24"/>
        </w:rPr>
        <w:t>Supplemental Table 2:</w:t>
      </w:r>
      <w:r w:rsidRPr="00684C7E">
        <w:rPr>
          <w:rFonts w:ascii="Times New Roman" w:eastAsia="Times New Roman" w:hAnsi="Times New Roman" w:cs="Arial"/>
          <w:color w:val="000000"/>
          <w:sz w:val="24"/>
          <w:szCs w:val="24"/>
          <w:shd w:val="clear" w:color="auto" w:fill="FFFFFF"/>
        </w:rPr>
        <w:t xml:space="preserve"> </w:t>
      </w:r>
      <w:r w:rsidRPr="004C54CD">
        <w:rPr>
          <w:rFonts w:ascii="Times New Roman" w:eastAsia="Times New Roman" w:hAnsi="Times New Roman" w:cs="Arial"/>
          <w:color w:val="000000"/>
          <w:sz w:val="24"/>
          <w:szCs w:val="24"/>
          <w:shd w:val="clear" w:color="auto" w:fill="FFFFFF"/>
        </w:rPr>
        <w:t xml:space="preserve">Examples of </w:t>
      </w:r>
      <w:r>
        <w:rPr>
          <w:rFonts w:ascii="Times New Roman" w:eastAsia="Times New Roman" w:hAnsi="Times New Roman" w:cs="Arial"/>
          <w:color w:val="000000"/>
          <w:sz w:val="24"/>
          <w:szCs w:val="24"/>
          <w:shd w:val="clear" w:color="auto" w:fill="FFFFFF"/>
        </w:rPr>
        <w:t xml:space="preserve">non-canonical RBPs identified by mRNA interactome capture. </w:t>
      </w:r>
    </w:p>
    <w:p w14:paraId="41BCC370" w14:textId="77777777" w:rsidR="003C5FDD" w:rsidRPr="003A126C" w:rsidRDefault="003C5FDD" w:rsidP="003C5FDD">
      <w:pPr>
        <w:spacing w:after="0" w:line="480" w:lineRule="auto"/>
        <w:rPr>
          <w:rFonts w:ascii="Times New Roman" w:hAnsi="Times New Roman" w:cs="Times New Roman"/>
          <w:sz w:val="24"/>
          <w:szCs w:val="24"/>
        </w:rPr>
      </w:pPr>
      <w:r w:rsidRPr="006C2AE2">
        <w:rPr>
          <w:rFonts w:ascii="Times New Roman" w:hAnsi="Times New Roman" w:cs="Times New Roman"/>
          <w:sz w:val="24"/>
          <w:szCs w:val="24"/>
        </w:rPr>
        <w:t>Supplemental Data Set</w:t>
      </w:r>
      <w:r>
        <w:rPr>
          <w:rFonts w:ascii="Times New Roman" w:hAnsi="Times New Roman" w:cs="Times New Roman"/>
          <w:sz w:val="24"/>
          <w:szCs w:val="24"/>
        </w:rPr>
        <w:t xml:space="preserve">: </w:t>
      </w:r>
      <w:r w:rsidRPr="003A126C">
        <w:rPr>
          <w:rFonts w:ascii="Times New Roman" w:hAnsi="Times New Roman" w:cs="Times New Roman"/>
          <w:sz w:val="24"/>
          <w:szCs w:val="24"/>
        </w:rPr>
        <w:t>Arabidopsis mRNA interactome.</w:t>
      </w:r>
    </w:p>
    <w:p w14:paraId="69916619" w14:textId="76B96D61" w:rsidR="00684C7E" w:rsidRPr="006C2AE2" w:rsidRDefault="00684C7E" w:rsidP="00684C7E">
      <w:pPr>
        <w:autoSpaceDE w:val="0"/>
        <w:autoSpaceDN w:val="0"/>
        <w:adjustRightInd w:val="0"/>
        <w:spacing w:after="0" w:line="360" w:lineRule="auto"/>
        <w:rPr>
          <w:rFonts w:ascii="Times New Roman" w:hAnsi="Times New Roman" w:cs="Times New Roman"/>
          <w:sz w:val="24"/>
          <w:szCs w:val="24"/>
        </w:rPr>
      </w:pPr>
    </w:p>
    <w:p w14:paraId="2B4D60EA" w14:textId="77777777" w:rsidR="00684C7E" w:rsidRDefault="00684C7E" w:rsidP="008C38AE">
      <w:pPr>
        <w:autoSpaceDE w:val="0"/>
        <w:autoSpaceDN w:val="0"/>
        <w:adjustRightInd w:val="0"/>
        <w:spacing w:after="0" w:line="360" w:lineRule="auto"/>
        <w:rPr>
          <w:rFonts w:ascii="Times New Roman" w:hAnsi="Times New Roman" w:cs="Times New Roman"/>
          <w:b/>
          <w:sz w:val="24"/>
          <w:szCs w:val="24"/>
        </w:rPr>
      </w:pPr>
    </w:p>
    <w:p w14:paraId="34463B82" w14:textId="77777777" w:rsidR="00684C7E" w:rsidRDefault="00684C7E" w:rsidP="008C38AE">
      <w:pPr>
        <w:autoSpaceDE w:val="0"/>
        <w:autoSpaceDN w:val="0"/>
        <w:adjustRightInd w:val="0"/>
        <w:spacing w:after="0" w:line="360" w:lineRule="auto"/>
        <w:rPr>
          <w:rFonts w:ascii="Times New Roman" w:hAnsi="Times New Roman" w:cs="Times New Roman"/>
          <w:b/>
          <w:sz w:val="24"/>
          <w:szCs w:val="24"/>
        </w:rPr>
      </w:pPr>
    </w:p>
    <w:p w14:paraId="3B652EF0" w14:textId="0F057DDC" w:rsidR="008C38AE" w:rsidRDefault="008C38AE" w:rsidP="008C38AE">
      <w:pPr>
        <w:autoSpaceDE w:val="0"/>
        <w:autoSpaceDN w:val="0"/>
        <w:adjustRightInd w:val="0"/>
        <w:spacing w:after="0" w:line="360" w:lineRule="auto"/>
        <w:rPr>
          <w:rFonts w:ascii="Times New Roman" w:hAnsi="Times New Roman" w:cs="Times New Roman"/>
          <w:b/>
          <w:sz w:val="24"/>
          <w:szCs w:val="24"/>
        </w:rPr>
      </w:pPr>
      <w:r w:rsidRPr="001305E4">
        <w:rPr>
          <w:rFonts w:ascii="Times New Roman" w:hAnsi="Times New Roman" w:cs="Times New Roman"/>
          <w:b/>
          <w:sz w:val="24"/>
          <w:szCs w:val="24"/>
        </w:rPr>
        <w:t xml:space="preserve">AUTHOR </w:t>
      </w:r>
      <w:commentRangeStart w:id="192"/>
      <w:r w:rsidRPr="001305E4">
        <w:rPr>
          <w:rFonts w:ascii="Times New Roman" w:hAnsi="Times New Roman" w:cs="Times New Roman"/>
          <w:b/>
          <w:sz w:val="24"/>
          <w:szCs w:val="24"/>
        </w:rPr>
        <w:t>CONTRIBUTION</w:t>
      </w:r>
      <w:r w:rsidR="009E2836">
        <w:rPr>
          <w:rFonts w:ascii="Times New Roman" w:hAnsi="Times New Roman" w:cs="Times New Roman"/>
          <w:b/>
          <w:sz w:val="24"/>
          <w:szCs w:val="24"/>
        </w:rPr>
        <w:t>S</w:t>
      </w:r>
      <w:commentRangeEnd w:id="192"/>
      <w:r w:rsidR="00EA661F">
        <w:rPr>
          <w:rStyle w:val="CommentReference"/>
        </w:rPr>
        <w:commentReference w:id="192"/>
      </w:r>
      <w:r>
        <w:rPr>
          <w:rFonts w:ascii="Times New Roman" w:hAnsi="Times New Roman" w:cs="Times New Roman"/>
          <w:b/>
          <w:sz w:val="24"/>
          <w:szCs w:val="24"/>
        </w:rPr>
        <w:t xml:space="preserve"> </w:t>
      </w:r>
    </w:p>
    <w:p w14:paraId="33C68F58" w14:textId="3E2AD90F" w:rsidR="008C38AE" w:rsidRPr="00A7133B" w:rsidRDefault="008C38AE" w:rsidP="008C38AE">
      <w:pPr>
        <w:autoSpaceDE w:val="0"/>
        <w:autoSpaceDN w:val="0"/>
        <w:adjustRightInd w:val="0"/>
        <w:spacing w:after="0" w:line="360" w:lineRule="auto"/>
        <w:rPr>
          <w:rFonts w:ascii="Times New Roman" w:hAnsi="Times New Roman" w:cs="Times New Roman"/>
          <w:sz w:val="24"/>
          <w:szCs w:val="24"/>
        </w:rPr>
      </w:pPr>
      <w:r w:rsidRPr="00A7133B">
        <w:rPr>
          <w:rFonts w:ascii="Times New Roman" w:hAnsi="Times New Roman" w:cs="Times New Roman"/>
          <w:sz w:val="24"/>
          <w:szCs w:val="24"/>
        </w:rPr>
        <w:lastRenderedPageBreak/>
        <w:t>M.R, Y.L</w:t>
      </w:r>
      <w:r>
        <w:rPr>
          <w:rFonts w:ascii="Times New Roman" w:hAnsi="Times New Roman" w:cs="Times New Roman"/>
          <w:sz w:val="24"/>
          <w:szCs w:val="24"/>
        </w:rPr>
        <w:t>, M.W.H., T.P and A.A.M designed the project; M.R. and Y.L performed the majority of experiments with assistance from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M.A; M.R</w:t>
      </w:r>
      <w:ins w:id="193" w:author="Marlene Reichel" w:date="2016-06-10T21:30:00Z">
        <w:r w:rsidR="003C5FDD">
          <w:rPr>
            <w:rFonts w:ascii="Times New Roman" w:hAnsi="Times New Roman" w:cs="Times New Roman"/>
            <w:sz w:val="24"/>
            <w:szCs w:val="24"/>
          </w:rPr>
          <w:t>ettel</w:t>
        </w:r>
      </w:ins>
      <w:r>
        <w:rPr>
          <w:rFonts w:ascii="Times New Roman" w:hAnsi="Times New Roman" w:cs="Times New Roman"/>
          <w:sz w:val="24"/>
          <w:szCs w:val="24"/>
        </w:rPr>
        <w:t xml:space="preserve"> carried out the MS experiments and initial data analysis, C.R. performed the bioinformatic analysis of the MS data; </w:t>
      </w:r>
      <w:ins w:id="194" w:author="Marlene Reichel" w:date="2016-06-10T21:29:00Z">
        <w:r w:rsidR="003C5FDD">
          <w:rPr>
            <w:rFonts w:ascii="Times New Roman" w:hAnsi="Times New Roman" w:cs="Times New Roman"/>
            <w:sz w:val="24"/>
            <w:szCs w:val="24"/>
          </w:rPr>
          <w:t>M.E. carried out the meta-transcript analysis of m</w:t>
        </w:r>
        <w:r w:rsidR="003C5FDD" w:rsidRPr="007B7DCD">
          <w:rPr>
            <w:rFonts w:ascii="Times New Roman" w:hAnsi="Times New Roman" w:cs="Times New Roman"/>
            <w:sz w:val="24"/>
            <w:szCs w:val="24"/>
            <w:vertAlign w:val="superscript"/>
          </w:rPr>
          <w:t>6</w:t>
        </w:r>
        <w:r w:rsidR="003C5FDD">
          <w:rPr>
            <w:rFonts w:ascii="Times New Roman" w:hAnsi="Times New Roman" w:cs="Times New Roman"/>
            <w:sz w:val="24"/>
            <w:szCs w:val="24"/>
          </w:rPr>
          <w:t xml:space="preserve">A and poly(A) sites </w:t>
        </w:r>
      </w:ins>
      <w:r>
        <w:rPr>
          <w:rFonts w:ascii="Times New Roman" w:hAnsi="Times New Roman" w:cs="Times New Roman"/>
          <w:sz w:val="24"/>
          <w:szCs w:val="24"/>
        </w:rPr>
        <w:t xml:space="preserve">R.H gave conceptual advice and assisted with experiments; M.R, </w:t>
      </w:r>
      <w:r w:rsidR="004B2130">
        <w:rPr>
          <w:rFonts w:ascii="Times New Roman" w:hAnsi="Times New Roman" w:cs="Times New Roman"/>
          <w:sz w:val="24"/>
          <w:szCs w:val="24"/>
        </w:rPr>
        <w:t xml:space="preserve">Y.L, </w:t>
      </w:r>
      <w:r w:rsidR="00532F68">
        <w:rPr>
          <w:rFonts w:ascii="Times New Roman" w:hAnsi="Times New Roman" w:cs="Times New Roman"/>
          <w:sz w:val="24"/>
          <w:szCs w:val="24"/>
        </w:rPr>
        <w:t xml:space="preserve">T.P and </w:t>
      </w:r>
      <w:r>
        <w:rPr>
          <w:rFonts w:ascii="Times New Roman" w:hAnsi="Times New Roman" w:cs="Times New Roman"/>
          <w:sz w:val="24"/>
          <w:szCs w:val="24"/>
        </w:rPr>
        <w:t xml:space="preserve">A.A.M wrote the manuscript with input from all authors. </w:t>
      </w:r>
      <w:r w:rsidR="009840CC">
        <w:rPr>
          <w:rFonts w:ascii="Times New Roman" w:hAnsi="Times New Roman" w:cs="Times New Roman"/>
          <w:sz w:val="24"/>
          <w:szCs w:val="24"/>
        </w:rPr>
        <w:t>All authors approved the manuscript.</w:t>
      </w:r>
    </w:p>
    <w:p w14:paraId="6375FADC" w14:textId="77777777" w:rsidR="008C38AE" w:rsidRDefault="008C38AE" w:rsidP="008C38AE">
      <w:pPr>
        <w:autoSpaceDE w:val="0"/>
        <w:autoSpaceDN w:val="0"/>
        <w:adjustRightInd w:val="0"/>
        <w:spacing w:after="0" w:line="360" w:lineRule="auto"/>
        <w:rPr>
          <w:rFonts w:ascii="Times New Roman" w:hAnsi="Times New Roman" w:cs="Times New Roman"/>
          <w:sz w:val="24"/>
          <w:szCs w:val="24"/>
        </w:rPr>
      </w:pPr>
    </w:p>
    <w:p w14:paraId="4025A63C" w14:textId="77777777" w:rsidR="008C38AE" w:rsidRPr="001305E4" w:rsidRDefault="008C38AE" w:rsidP="008C38AE">
      <w:pPr>
        <w:autoSpaceDE w:val="0"/>
        <w:autoSpaceDN w:val="0"/>
        <w:adjustRightInd w:val="0"/>
        <w:spacing w:after="0" w:line="360" w:lineRule="auto"/>
        <w:rPr>
          <w:rFonts w:ascii="Times New Roman" w:hAnsi="Times New Roman" w:cs="Times New Roman"/>
          <w:b/>
          <w:sz w:val="24"/>
          <w:szCs w:val="24"/>
        </w:rPr>
      </w:pPr>
      <w:commentRangeStart w:id="195"/>
      <w:r w:rsidRPr="001305E4">
        <w:rPr>
          <w:rFonts w:ascii="Times New Roman" w:hAnsi="Times New Roman" w:cs="Times New Roman"/>
          <w:b/>
          <w:sz w:val="24"/>
          <w:szCs w:val="24"/>
        </w:rPr>
        <w:t>ACKNOWLEDGEMENTS</w:t>
      </w:r>
      <w:commentRangeEnd w:id="195"/>
      <w:r>
        <w:rPr>
          <w:rStyle w:val="CommentReference"/>
        </w:rPr>
        <w:commentReference w:id="195"/>
      </w:r>
      <w:r w:rsidRPr="001305E4">
        <w:rPr>
          <w:rFonts w:ascii="Times New Roman" w:hAnsi="Times New Roman" w:cs="Times New Roman"/>
          <w:b/>
          <w:sz w:val="24"/>
          <w:szCs w:val="24"/>
        </w:rPr>
        <w:t xml:space="preserve"> </w:t>
      </w:r>
    </w:p>
    <w:p w14:paraId="7F671D3E" w14:textId="0785D351" w:rsidR="008C38AE" w:rsidRPr="001F645D" w:rsidRDefault="008C38AE" w:rsidP="001F645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thank Christian Schmitz-Linneweber and Barry Pogson for kindly providing the CP29A and SAL1 antibody, respectively. </w:t>
      </w:r>
      <w:r w:rsidR="00DF3F85">
        <w:rPr>
          <w:rFonts w:ascii="Times New Roman" w:hAnsi="Times New Roman" w:cs="Times New Roman"/>
          <w:sz w:val="24"/>
          <w:szCs w:val="24"/>
        </w:rPr>
        <w:t xml:space="preserve">We also thank the EMBL Proteomics core facility for the MS analysis. </w:t>
      </w:r>
      <w:r w:rsidRPr="00A7133B">
        <w:rPr>
          <w:rFonts w:ascii="Times New Roman" w:hAnsi="Times New Roman" w:cs="Times New Roman"/>
          <w:sz w:val="24"/>
          <w:szCs w:val="24"/>
        </w:rPr>
        <w:t>This work was</w:t>
      </w:r>
      <w:r>
        <w:rPr>
          <w:rFonts w:ascii="Times New Roman" w:hAnsi="Times New Roman" w:cs="Times New Roman"/>
          <w:sz w:val="24"/>
          <w:szCs w:val="24"/>
        </w:rPr>
        <w:t xml:space="preserve"> supported by an EMBO short-term fellowship and an International ANU PhD scholarship to M.R</w:t>
      </w:r>
      <w:r w:rsidR="001F645D">
        <w:rPr>
          <w:rFonts w:ascii="Times New Roman" w:hAnsi="Times New Roman" w:cs="Times New Roman"/>
          <w:sz w:val="24"/>
          <w:szCs w:val="24"/>
        </w:rPr>
        <w:t>.</w:t>
      </w:r>
      <w:r>
        <w:rPr>
          <w:rFonts w:ascii="Times New Roman" w:hAnsi="Times New Roman" w:cs="Times New Roman"/>
          <w:sz w:val="24"/>
          <w:szCs w:val="24"/>
        </w:rPr>
        <w:t xml:space="preserve">, a </w:t>
      </w:r>
      <w:r w:rsidRPr="003A1B95">
        <w:rPr>
          <w:rFonts w:ascii="Times New Roman" w:hAnsi="Times New Roman" w:cs="Times New Roman"/>
          <w:sz w:val="24"/>
          <w:szCs w:val="24"/>
        </w:rPr>
        <w:t>John Stocker</w:t>
      </w:r>
      <w:r>
        <w:rPr>
          <w:rFonts w:ascii="Times New Roman" w:hAnsi="Times New Roman" w:cs="Times New Roman"/>
          <w:sz w:val="24"/>
          <w:szCs w:val="24"/>
        </w:rPr>
        <w:t xml:space="preserve"> </w:t>
      </w:r>
      <w:r w:rsidRPr="003A1B95">
        <w:rPr>
          <w:rFonts w:ascii="Times New Roman" w:hAnsi="Times New Roman" w:cs="Times New Roman"/>
          <w:sz w:val="24"/>
          <w:szCs w:val="24"/>
        </w:rPr>
        <w:t>Postdoctoral Fellowship (PF14-079) from the Science and Industry Endowment Fund</w:t>
      </w:r>
      <w:r>
        <w:rPr>
          <w:rFonts w:ascii="Times New Roman" w:hAnsi="Times New Roman" w:cs="Times New Roman"/>
          <w:sz w:val="24"/>
          <w:szCs w:val="24"/>
        </w:rPr>
        <w:t xml:space="preserve"> to Y.L</w:t>
      </w:r>
      <w:r w:rsidRPr="003A1B95">
        <w:rPr>
          <w:rFonts w:ascii="Times New Roman" w:hAnsi="Times New Roman" w:cs="Times New Roman"/>
          <w:sz w:val="24"/>
          <w:szCs w:val="24"/>
        </w:rPr>
        <w:t>.</w:t>
      </w:r>
      <w:r w:rsidR="001F645D">
        <w:rPr>
          <w:rFonts w:ascii="Times New Roman" w:hAnsi="Times New Roman" w:cs="Times New Roman"/>
          <w:sz w:val="24"/>
          <w:szCs w:val="24"/>
        </w:rPr>
        <w:t xml:space="preserve">, </w:t>
      </w:r>
      <w:r w:rsidR="001F645D">
        <w:rPr>
          <w:rFonts w:ascii="Times New Roman" w:hAnsi="Times New Roman" w:cs="Times New Roman"/>
          <w:sz w:val="24"/>
          <w:szCs w:val="24"/>
          <w:lang w:val="en-US"/>
        </w:rPr>
        <w:t xml:space="preserve">an ERC Advanced Grant (ERC-2011-ADG_20110310) to M.W.H., </w:t>
      </w:r>
      <w:r w:rsidR="001F645D">
        <w:rPr>
          <w:rFonts w:ascii="Times New Roman" w:hAnsi="Times New Roman" w:cs="Times New Roman"/>
          <w:sz w:val="24"/>
          <w:szCs w:val="24"/>
        </w:rPr>
        <w:t>and</w:t>
      </w:r>
      <w:r>
        <w:rPr>
          <w:rFonts w:ascii="Times New Roman" w:hAnsi="Times New Roman" w:cs="Times New Roman"/>
          <w:sz w:val="24"/>
          <w:szCs w:val="24"/>
        </w:rPr>
        <w:t xml:space="preserve"> </w:t>
      </w:r>
      <w:r w:rsidR="001F645D">
        <w:rPr>
          <w:rFonts w:ascii="Times New Roman" w:hAnsi="Times New Roman" w:cs="Times New Roman"/>
          <w:sz w:val="24"/>
          <w:szCs w:val="24"/>
          <w:lang w:val="en-US"/>
        </w:rPr>
        <w:t>a grant</w:t>
      </w:r>
      <w:r w:rsidR="001F645D" w:rsidRPr="001F645D">
        <w:rPr>
          <w:rFonts w:ascii="Times New Roman" w:hAnsi="Times New Roman" w:cs="Times New Roman"/>
          <w:sz w:val="24"/>
          <w:szCs w:val="24"/>
          <w:lang w:val="en-US"/>
        </w:rPr>
        <w:t xml:space="preserve"> from the National Health and Medical Research</w:t>
      </w:r>
      <w:r w:rsidR="001F645D">
        <w:rPr>
          <w:rFonts w:ascii="Times New Roman" w:hAnsi="Times New Roman" w:cs="Times New Roman"/>
          <w:sz w:val="24"/>
          <w:szCs w:val="24"/>
          <w:lang w:val="en-US"/>
        </w:rPr>
        <w:t xml:space="preserve"> </w:t>
      </w:r>
      <w:r w:rsidR="001F645D" w:rsidRPr="001F645D">
        <w:rPr>
          <w:rFonts w:ascii="Times New Roman" w:hAnsi="Times New Roman" w:cs="Times New Roman"/>
          <w:sz w:val="24"/>
          <w:szCs w:val="24"/>
          <w:lang w:val="en-US"/>
        </w:rPr>
        <w:t>Council of Australia (#1045417) to T.P. and M.W.H.</w:t>
      </w:r>
      <w:r w:rsidR="00DF3F85">
        <w:rPr>
          <w:rFonts w:ascii="Times New Roman" w:hAnsi="Times New Roman" w:cs="Times New Roman"/>
          <w:sz w:val="24"/>
          <w:szCs w:val="24"/>
          <w:lang w:val="en-US"/>
        </w:rPr>
        <w:t xml:space="preserve"> </w:t>
      </w:r>
    </w:p>
    <w:p w14:paraId="31D9BE5F" w14:textId="77777777" w:rsidR="008C38AE" w:rsidRDefault="008C38AE" w:rsidP="00E20694">
      <w:pPr>
        <w:spacing w:line="480" w:lineRule="auto"/>
        <w:rPr>
          <w:rFonts w:ascii="Times New Roman" w:hAnsi="Times New Roman" w:cs="Times New Roman"/>
          <w:sz w:val="24"/>
          <w:szCs w:val="24"/>
        </w:rPr>
      </w:pPr>
    </w:p>
    <w:p w14:paraId="60BA118C" w14:textId="77777777" w:rsidR="009E2836" w:rsidRDefault="009E2836" w:rsidP="00E20694">
      <w:pPr>
        <w:spacing w:line="480" w:lineRule="auto"/>
        <w:rPr>
          <w:rFonts w:ascii="Times New Roman" w:hAnsi="Times New Roman" w:cs="Times New Roman"/>
          <w:sz w:val="24"/>
          <w:szCs w:val="24"/>
        </w:rPr>
      </w:pPr>
    </w:p>
    <w:p w14:paraId="09691D41" w14:textId="77777777" w:rsidR="008C38AE" w:rsidRDefault="008C38AE" w:rsidP="00E20694">
      <w:pPr>
        <w:spacing w:line="480" w:lineRule="auto"/>
        <w:rPr>
          <w:rFonts w:ascii="Times New Roman" w:hAnsi="Times New Roman" w:cs="Times New Roman"/>
          <w:sz w:val="24"/>
          <w:szCs w:val="24"/>
        </w:rPr>
      </w:pPr>
    </w:p>
    <w:p w14:paraId="0383D6E7" w14:textId="77777777" w:rsidR="008E018B" w:rsidRDefault="008E018B" w:rsidP="008C38AE">
      <w:pPr>
        <w:rPr>
          <w:rFonts w:ascii="Times New Roman" w:hAnsi="Times New Roman" w:cs="Times New Roman"/>
          <w:b/>
          <w:sz w:val="24"/>
          <w:szCs w:val="24"/>
        </w:rPr>
      </w:pPr>
    </w:p>
    <w:p w14:paraId="169C2E70" w14:textId="77777777" w:rsidR="008E018B" w:rsidRDefault="008E018B" w:rsidP="008C38AE">
      <w:pPr>
        <w:rPr>
          <w:rFonts w:ascii="Times New Roman" w:hAnsi="Times New Roman" w:cs="Times New Roman"/>
          <w:b/>
          <w:sz w:val="24"/>
          <w:szCs w:val="24"/>
        </w:rPr>
      </w:pPr>
    </w:p>
    <w:p w14:paraId="2093F8D1" w14:textId="25926B48" w:rsidR="008C38AE" w:rsidRPr="000F5402" w:rsidRDefault="008C38AE" w:rsidP="008C38AE">
      <w:pPr>
        <w:rPr>
          <w:rFonts w:ascii="Times New Roman" w:hAnsi="Times New Roman" w:cs="Times New Roman"/>
          <w:b/>
          <w:sz w:val="24"/>
          <w:szCs w:val="24"/>
        </w:rPr>
      </w:pPr>
      <w:commentRangeStart w:id="196"/>
      <w:r>
        <w:rPr>
          <w:rFonts w:ascii="Times New Roman" w:hAnsi="Times New Roman" w:cs="Times New Roman"/>
          <w:b/>
          <w:sz w:val="24"/>
          <w:szCs w:val="24"/>
        </w:rPr>
        <w:t>REFERENCES</w:t>
      </w:r>
      <w:commentRangeEnd w:id="196"/>
      <w:r w:rsidR="00EA661F">
        <w:rPr>
          <w:rStyle w:val="CommentReference"/>
        </w:rPr>
        <w:commentReference w:id="196"/>
      </w:r>
    </w:p>
    <w:p w14:paraId="6122DBCA"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Ambrosone A, Costa A, Leone A, Grillo S. (2012) Beyond transcription: RNA-binding proteins as emerging regulators of plant response to environmental constraints. Plant Sci. 182:12-8. </w:t>
      </w:r>
    </w:p>
    <w:p w14:paraId="1156C29B"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Aravind L, Iyer LM, Anantharaman V. (2003) The two faces of Alba: the evolutionary connection between proteins participating in chromatin structure and RNA metabolism. Genome Biol. 4(10):R64. </w:t>
      </w:r>
    </w:p>
    <w:p w14:paraId="48746F34"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Au PC, Helliwell C, Wang MB. (2014) Characterizing RNA-protein interaction using cross-linking and metabolite supplemented nuclear RNA-immunoprecipitation. Mol Biol Rep. 41(5):2971-7.</w:t>
      </w:r>
    </w:p>
    <w:p w14:paraId="35DAEEE4" w14:textId="4D0A9278"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lastRenderedPageBreak/>
        <w:t>Baltz AG, Munschauer M, Schwanhäusser B, Vasile A, Murakawa Y, Schueler M, Youngs N, Penfold-Brown D, Drew K, Milek M, Wyler E, Bonneau R, Selbach M, Dieterich C, Landthaler M. (2012) The mRNA-bound proteome and its global occupancy profile on protein-coding transcripts. Mol Cel</w:t>
      </w:r>
      <w:r w:rsidR="00FA31A9">
        <w:rPr>
          <w:rFonts w:ascii="Times New Roman" w:hAnsi="Times New Roman" w:cs="Times New Roman"/>
          <w:sz w:val="24"/>
          <w:szCs w:val="24"/>
        </w:rPr>
        <w:t xml:space="preserve"> </w:t>
      </w:r>
      <w:r w:rsidRPr="00986033">
        <w:rPr>
          <w:rFonts w:ascii="Times New Roman" w:hAnsi="Times New Roman" w:cs="Times New Roman"/>
          <w:sz w:val="24"/>
          <w:szCs w:val="24"/>
        </w:rPr>
        <w:t>l 46(5):674-90.</w:t>
      </w:r>
    </w:p>
    <w:p w14:paraId="2B0B61DE" w14:textId="40C0A59C" w:rsidR="008C38AE" w:rsidRDefault="008C38AE" w:rsidP="008C38AE">
      <w:pPr>
        <w:rPr>
          <w:rFonts w:ascii="Times New Roman" w:hAnsi="Times New Roman" w:cs="Times New Roman"/>
          <w:sz w:val="24"/>
          <w:szCs w:val="24"/>
        </w:rPr>
      </w:pPr>
      <w:r w:rsidRPr="00EC6B2C">
        <w:rPr>
          <w:rFonts w:ascii="Times New Roman" w:hAnsi="Times New Roman" w:cs="Times New Roman"/>
          <w:sz w:val="24"/>
          <w:szCs w:val="24"/>
        </w:rPr>
        <w:t>Baumberger</w:t>
      </w:r>
      <w:r>
        <w:rPr>
          <w:rFonts w:ascii="Times New Roman" w:hAnsi="Times New Roman" w:cs="Times New Roman"/>
          <w:sz w:val="24"/>
          <w:szCs w:val="24"/>
        </w:rPr>
        <w:t xml:space="preserve"> N, </w:t>
      </w:r>
      <w:r w:rsidRPr="00EC6B2C">
        <w:rPr>
          <w:rFonts w:ascii="Times New Roman" w:hAnsi="Times New Roman" w:cs="Times New Roman"/>
          <w:sz w:val="24"/>
          <w:szCs w:val="24"/>
        </w:rPr>
        <w:t>Baulcombe</w:t>
      </w:r>
      <w:r>
        <w:rPr>
          <w:rFonts w:ascii="Times New Roman" w:hAnsi="Times New Roman" w:cs="Times New Roman"/>
          <w:sz w:val="24"/>
          <w:szCs w:val="24"/>
        </w:rPr>
        <w:t xml:space="preserve"> DC. (2005) </w:t>
      </w:r>
      <w:r w:rsidRPr="00EC6B2C">
        <w:rPr>
          <w:rFonts w:ascii="Times New Roman" w:hAnsi="Times New Roman" w:cs="Times New Roman"/>
          <w:sz w:val="24"/>
          <w:szCs w:val="24"/>
        </w:rPr>
        <w:t>Arabidopsis ARGONAUTE1 is an RNA Slicer that selectively recruits microRNAs and short interfering RNAs</w:t>
      </w:r>
      <w:r>
        <w:rPr>
          <w:rFonts w:ascii="Times New Roman" w:hAnsi="Times New Roman" w:cs="Times New Roman"/>
          <w:sz w:val="24"/>
          <w:szCs w:val="24"/>
        </w:rPr>
        <w:t xml:space="preserve">. </w:t>
      </w:r>
      <w:r w:rsidRPr="00EC6B2C">
        <w:rPr>
          <w:rFonts w:ascii="Times New Roman" w:hAnsi="Times New Roman" w:cs="Times New Roman"/>
          <w:sz w:val="24"/>
          <w:szCs w:val="24"/>
        </w:rPr>
        <w:t>Proc Natl Acad Sci U S A. 102(33): 11928–11933.</w:t>
      </w:r>
      <w:r w:rsidR="00FA31A9">
        <w:rPr>
          <w:rFonts w:ascii="Times New Roman" w:hAnsi="Times New Roman" w:cs="Times New Roman"/>
          <w:sz w:val="24"/>
          <w:szCs w:val="24"/>
        </w:rPr>
        <w:t xml:space="preserve"> (page number format is different from others)</w:t>
      </w:r>
    </w:p>
    <w:p w14:paraId="6EB64E99"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Beckmann BM, Horos R, Fischer B, Castello A, Eichelbaum K, Alleaume AM, Schwarzl T, Curk T, Foehr S, Huber W, Krijgsveld J, Hentze MW (2015) The RNA-binding proteomes from yeast to man harbour conserved enigmRBPs. Nat Commun. 6:10127. </w:t>
      </w:r>
    </w:p>
    <w:p w14:paraId="62F23253"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Bell SD, Botting CH, Wardleworth BN, Jackson SP, White MF. (2002) The interaction of Alba, a conserved archaeal chromatin protein, with Sir2 and its regulation by acetylation. Science. 296(5565):148-51.</w:t>
      </w:r>
    </w:p>
    <w:p w14:paraId="2A3021BF" w14:textId="487B721F" w:rsidR="00386636" w:rsidRDefault="00386636" w:rsidP="008C38AE">
      <w:pPr>
        <w:rPr>
          <w:rFonts w:ascii="Times New Roman" w:hAnsi="Times New Roman" w:cs="Times New Roman"/>
          <w:sz w:val="24"/>
          <w:szCs w:val="24"/>
        </w:rPr>
      </w:pPr>
      <w:r w:rsidRPr="00386636">
        <w:rPr>
          <w:rFonts w:ascii="Times New Roman" w:hAnsi="Times New Roman" w:cs="Times New Roman"/>
          <w:sz w:val="24"/>
          <w:szCs w:val="24"/>
        </w:rPr>
        <w:t xml:space="preserve">Benjamini </w:t>
      </w:r>
      <w:r>
        <w:rPr>
          <w:rFonts w:ascii="Times New Roman" w:hAnsi="Times New Roman" w:cs="Times New Roman"/>
          <w:sz w:val="24"/>
          <w:szCs w:val="24"/>
        </w:rPr>
        <w:t>Y,</w:t>
      </w:r>
      <w:r w:rsidRPr="00386636">
        <w:rPr>
          <w:rFonts w:ascii="Times New Roman" w:hAnsi="Times New Roman" w:cs="Times New Roman"/>
          <w:sz w:val="24"/>
          <w:szCs w:val="24"/>
        </w:rPr>
        <w:t xml:space="preserve"> Hochberg</w:t>
      </w:r>
      <w:r>
        <w:rPr>
          <w:rFonts w:ascii="Times New Roman" w:hAnsi="Times New Roman" w:cs="Times New Roman"/>
          <w:sz w:val="24"/>
          <w:szCs w:val="24"/>
        </w:rPr>
        <w:t xml:space="preserve"> Y. (1995) </w:t>
      </w:r>
      <w:r w:rsidRPr="00386636">
        <w:rPr>
          <w:rFonts w:ascii="Times New Roman" w:hAnsi="Times New Roman" w:cs="Times New Roman"/>
          <w:sz w:val="24"/>
          <w:szCs w:val="24"/>
        </w:rPr>
        <w:t>Controlling the False Discovery Rate: A Practical and Powerful Approach to Multiple Testing</w:t>
      </w:r>
      <w:r>
        <w:rPr>
          <w:rFonts w:ascii="Times New Roman" w:hAnsi="Times New Roman" w:cs="Times New Roman"/>
          <w:sz w:val="24"/>
          <w:szCs w:val="24"/>
        </w:rPr>
        <w:t xml:space="preserve">. </w:t>
      </w:r>
      <w:r w:rsidRPr="00386636">
        <w:rPr>
          <w:rFonts w:ascii="Times New Roman" w:hAnsi="Times New Roman" w:cs="Times New Roman"/>
          <w:sz w:val="24"/>
          <w:szCs w:val="24"/>
        </w:rPr>
        <w:t>J. R</w:t>
      </w:r>
      <w:r>
        <w:rPr>
          <w:rFonts w:ascii="Times New Roman" w:hAnsi="Times New Roman" w:cs="Times New Roman"/>
          <w:sz w:val="24"/>
          <w:szCs w:val="24"/>
        </w:rPr>
        <w:t>. Statist. Soc. B 57, 289-300.</w:t>
      </w:r>
    </w:p>
    <w:p w14:paraId="008185FA" w14:textId="01440994"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Biela A, Grote K, Otto B, Hoth S, Hedrich R, Kaldenhoff R. (1999) The Nicotiana tabacum plasma membrane aquaporin NtAQP1 is mercury-insensitive and permeable for glycerol. Plant J. 18(5):565-70.</w:t>
      </w:r>
    </w:p>
    <w:p w14:paraId="014E9B78" w14:textId="1B3A9F0F" w:rsidR="00D674F0" w:rsidRDefault="00D674F0" w:rsidP="00635E02">
      <w:pPr>
        <w:rPr>
          <w:rFonts w:ascii="Times New Roman" w:hAnsi="Times New Roman" w:cs="Times New Roman"/>
          <w:sz w:val="24"/>
          <w:szCs w:val="24"/>
        </w:rPr>
      </w:pPr>
      <w:r>
        <w:rPr>
          <w:rFonts w:ascii="Times New Roman" w:hAnsi="Times New Roman" w:cs="Times New Roman"/>
          <w:sz w:val="24"/>
          <w:szCs w:val="24"/>
        </w:rPr>
        <w:t>Bodi Z, Zhong S, Mehra S, Song J, Graham N, Li H, May S</w:t>
      </w:r>
      <w:r w:rsidRPr="00D674F0">
        <w:rPr>
          <w:rFonts w:ascii="Times New Roman" w:hAnsi="Times New Roman" w:cs="Times New Roman"/>
          <w:sz w:val="24"/>
          <w:szCs w:val="24"/>
        </w:rPr>
        <w:t xml:space="preserve">, </w:t>
      </w:r>
      <w:r>
        <w:rPr>
          <w:rFonts w:ascii="Times New Roman" w:hAnsi="Times New Roman" w:cs="Times New Roman"/>
          <w:sz w:val="24"/>
          <w:szCs w:val="24"/>
        </w:rPr>
        <w:t>Fray R</w:t>
      </w:r>
      <w:r w:rsidRPr="00D674F0">
        <w:rPr>
          <w:rFonts w:ascii="Times New Roman" w:hAnsi="Times New Roman" w:cs="Times New Roman"/>
          <w:sz w:val="24"/>
          <w:szCs w:val="24"/>
        </w:rPr>
        <w:t>G. (2012). Adenosine Methylation in Arabidopsis mRNA is Associated with the 3' End and Reduced Levels Cause Developmental Defects. Front Plant Sci 3, 48.</w:t>
      </w:r>
    </w:p>
    <w:p w14:paraId="7ADC03BB" w14:textId="698DD5C3" w:rsidR="00635E02" w:rsidRDefault="00635E02" w:rsidP="00635E02">
      <w:pPr>
        <w:rPr>
          <w:rFonts w:ascii="Times New Roman" w:hAnsi="Times New Roman" w:cs="Times New Roman"/>
          <w:sz w:val="24"/>
          <w:szCs w:val="24"/>
        </w:rPr>
      </w:pPr>
      <w:r>
        <w:rPr>
          <w:rFonts w:ascii="Times New Roman" w:hAnsi="Times New Roman" w:cs="Times New Roman"/>
          <w:sz w:val="24"/>
          <w:szCs w:val="24"/>
        </w:rPr>
        <w:t>Bono F</w:t>
      </w:r>
      <w:r w:rsidRPr="00635E02">
        <w:rPr>
          <w:rFonts w:ascii="Times New Roman" w:hAnsi="Times New Roman" w:cs="Times New Roman"/>
          <w:sz w:val="24"/>
          <w:szCs w:val="24"/>
        </w:rPr>
        <w:t>, Ebert J, Lorentzen E, Conti E.</w:t>
      </w:r>
      <w:r>
        <w:rPr>
          <w:rFonts w:ascii="Times New Roman" w:hAnsi="Times New Roman" w:cs="Times New Roman"/>
          <w:sz w:val="24"/>
          <w:szCs w:val="24"/>
        </w:rPr>
        <w:t xml:space="preserve"> (2006)</w:t>
      </w:r>
      <w:r w:rsidRPr="00635E02">
        <w:rPr>
          <w:rFonts w:ascii="Times New Roman" w:hAnsi="Times New Roman" w:cs="Times New Roman"/>
          <w:sz w:val="24"/>
          <w:szCs w:val="24"/>
        </w:rPr>
        <w:t xml:space="preserve"> The crystal structure of the exon junction complex reveals how it maintains a stable grip on mRNA. C</w:t>
      </w:r>
      <w:r>
        <w:rPr>
          <w:rFonts w:ascii="Times New Roman" w:hAnsi="Times New Roman" w:cs="Times New Roman"/>
          <w:sz w:val="24"/>
          <w:szCs w:val="24"/>
        </w:rPr>
        <w:t>ell. 126(4):713-25.</w:t>
      </w:r>
    </w:p>
    <w:p w14:paraId="03FD89E9"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Branco-Price C, Kaiser KA, Jang CJ, Larive CK, Bailey-Serres J. (2008) Selective mRNA translation coordinates energetic and metabolic adjustments to cellular oxygen deprivation and reoxygenation in Arabidopsis thaliana. Plant J. 56(5):743-55. </w:t>
      </w:r>
    </w:p>
    <w:p w14:paraId="30A06B11" w14:textId="77777777" w:rsidR="008C38AE" w:rsidRDefault="008C38AE" w:rsidP="008C38AE">
      <w:pPr>
        <w:rPr>
          <w:rFonts w:ascii="Times New Roman" w:hAnsi="Times New Roman" w:cs="Times New Roman"/>
          <w:sz w:val="24"/>
          <w:szCs w:val="24"/>
        </w:rPr>
      </w:pPr>
      <w:r>
        <w:rPr>
          <w:rFonts w:ascii="Times New Roman" w:hAnsi="Times New Roman" w:cs="Times New Roman"/>
          <w:sz w:val="24"/>
          <w:szCs w:val="24"/>
        </w:rPr>
        <w:t>Bravo J</w:t>
      </w:r>
      <w:r w:rsidRPr="000C6E38">
        <w:rPr>
          <w:rFonts w:ascii="Times New Roman" w:hAnsi="Times New Roman" w:cs="Times New Roman"/>
          <w:sz w:val="24"/>
          <w:szCs w:val="24"/>
        </w:rPr>
        <w:t>, Aguilar-Henonin L, Olmedo G, Guzmán P.</w:t>
      </w:r>
      <w:r>
        <w:rPr>
          <w:rFonts w:ascii="Times New Roman" w:hAnsi="Times New Roman" w:cs="Times New Roman"/>
          <w:sz w:val="24"/>
          <w:szCs w:val="24"/>
        </w:rPr>
        <w:t xml:space="preserve"> (2005) </w:t>
      </w:r>
      <w:r w:rsidRPr="000C6E38">
        <w:rPr>
          <w:rFonts w:ascii="Times New Roman" w:hAnsi="Times New Roman" w:cs="Times New Roman"/>
          <w:sz w:val="24"/>
          <w:szCs w:val="24"/>
        </w:rPr>
        <w:t xml:space="preserve">Four distinct classes of proteins as interaction partners of the PABC domain of Arabidopsis thaliana Poly(A)-binding proteins. </w:t>
      </w:r>
      <w:r>
        <w:rPr>
          <w:rFonts w:ascii="Times New Roman" w:hAnsi="Times New Roman" w:cs="Times New Roman"/>
          <w:sz w:val="24"/>
          <w:szCs w:val="24"/>
        </w:rPr>
        <w:t xml:space="preserve">Mol Genet Genomics. </w:t>
      </w:r>
      <w:r w:rsidRPr="000C6E38">
        <w:rPr>
          <w:rFonts w:ascii="Times New Roman" w:hAnsi="Times New Roman" w:cs="Times New Roman"/>
          <w:sz w:val="24"/>
          <w:szCs w:val="24"/>
        </w:rPr>
        <w:t xml:space="preserve">272(6):651-65. </w:t>
      </w:r>
    </w:p>
    <w:p w14:paraId="1855979A" w14:textId="6002DB5D" w:rsidR="006942FD" w:rsidRDefault="006942FD" w:rsidP="008C38AE">
      <w:pPr>
        <w:rPr>
          <w:rFonts w:ascii="Times New Roman" w:hAnsi="Times New Roman" w:cs="Times New Roman"/>
          <w:sz w:val="24"/>
          <w:szCs w:val="24"/>
        </w:rPr>
      </w:pPr>
      <w:r>
        <w:rPr>
          <w:rFonts w:ascii="Times New Roman" w:hAnsi="Times New Roman" w:cs="Times New Roman"/>
          <w:sz w:val="24"/>
          <w:szCs w:val="24"/>
        </w:rPr>
        <w:t>Bruggeman Q, Garmier M, de Bont L, Soubigou-Taconnat L, Mazubert C, Benhamed M</w:t>
      </w:r>
      <w:r w:rsidRPr="006942FD">
        <w:rPr>
          <w:rFonts w:ascii="Times New Roman" w:hAnsi="Times New Roman" w:cs="Times New Roman"/>
          <w:sz w:val="24"/>
          <w:szCs w:val="24"/>
        </w:rPr>
        <w:t xml:space="preserve">, et al. (2014). The Polyadenylation Factor Subunit CLEAVAGE AND POLYADENYLATION SPECIFICITY FACTOR30: A Key Factor of Programmed Cell Death and a Regulator of Immunity in Arabidopsis. Plant Physiology, 165(2), 732–746. </w:t>
      </w:r>
    </w:p>
    <w:p w14:paraId="15382BBA" w14:textId="44D0C656"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Bullock SL. (2011) Messengers, motors and mysteries: sorting of eukaryotic mRNAs by cytoskeletal transport. Biochem Soc Trans. 39(5):1161-5. </w:t>
      </w:r>
    </w:p>
    <w:p w14:paraId="125BCA38" w14:textId="648540F1" w:rsidR="006942FD" w:rsidRDefault="006942FD" w:rsidP="008C38AE">
      <w:pPr>
        <w:rPr>
          <w:rFonts w:ascii="Times New Roman" w:hAnsi="Times New Roman" w:cs="Times New Roman"/>
          <w:sz w:val="24"/>
          <w:szCs w:val="24"/>
        </w:rPr>
      </w:pPr>
      <w:r>
        <w:rPr>
          <w:rFonts w:ascii="Times New Roman" w:hAnsi="Times New Roman" w:cs="Times New Roman"/>
          <w:sz w:val="24"/>
          <w:szCs w:val="24"/>
        </w:rPr>
        <w:lastRenderedPageBreak/>
        <w:t>Burgess A, David R, Searle I</w:t>
      </w:r>
      <w:r w:rsidRPr="006942FD">
        <w:rPr>
          <w:rFonts w:ascii="Times New Roman" w:hAnsi="Times New Roman" w:cs="Times New Roman"/>
          <w:sz w:val="24"/>
          <w:szCs w:val="24"/>
        </w:rPr>
        <w:t>R. (2016). Deciphering the epitranscriptome: A green perspective. Journal of Integrative Plant Biology. http://doi.org/10.1111/jipb.12483</w:t>
      </w:r>
    </w:p>
    <w:p w14:paraId="26F229C5" w14:textId="5330CE00"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Bush MS, Crowe N, Zheng T, Doonan JH (2015) The RNA helicase, eIF4A-1, is required for ovule development and cell size homeostasis in Arabidopsis. Plant J. 84(5):989-1004.</w:t>
      </w:r>
    </w:p>
    <w:p w14:paraId="33392653"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Calabretta S, Richard S. (2015) Emerging Roles of Disordered Sequences in RNA-Binding Proteins. Trends Biochem Sci. 40(11):662-72. </w:t>
      </w:r>
    </w:p>
    <w:p w14:paraId="327FFF61"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Cappadocia L, Maréchal A, Parent JS, Lepage E, Sygusch J, Brisson N. (2010) Crystal structures of DNA-Whirly complexes and their role in Arabidopsis organelle genome repair. Plant Cell. 22(6):1849-67.</w:t>
      </w:r>
    </w:p>
    <w:p w14:paraId="7374F76D" w14:textId="77777777" w:rsidR="008C38AE" w:rsidRDefault="008C38AE" w:rsidP="008C38AE">
      <w:pPr>
        <w:rPr>
          <w:rFonts w:ascii="Times New Roman" w:hAnsi="Times New Roman" w:cs="Times New Roman"/>
          <w:sz w:val="24"/>
          <w:szCs w:val="24"/>
        </w:rPr>
      </w:pPr>
      <w:r w:rsidRPr="00B326BD">
        <w:rPr>
          <w:rFonts w:ascii="Times New Roman" w:hAnsi="Times New Roman" w:cs="Times New Roman"/>
          <w:sz w:val="24"/>
          <w:szCs w:val="24"/>
        </w:rPr>
        <w:t xml:space="preserve">Casal JJ, Candia AN, Sellaro R. </w:t>
      </w:r>
      <w:r>
        <w:rPr>
          <w:rFonts w:ascii="Times New Roman" w:hAnsi="Times New Roman" w:cs="Times New Roman"/>
          <w:sz w:val="24"/>
          <w:szCs w:val="24"/>
        </w:rPr>
        <w:t xml:space="preserve">(2014) </w:t>
      </w:r>
      <w:r w:rsidRPr="00B326BD">
        <w:rPr>
          <w:rFonts w:ascii="Times New Roman" w:hAnsi="Times New Roman" w:cs="Times New Roman"/>
          <w:sz w:val="24"/>
          <w:szCs w:val="24"/>
        </w:rPr>
        <w:t>Light perception and signalling by phytochrome A. J Exp Bot. 65(11):28</w:t>
      </w:r>
      <w:r>
        <w:rPr>
          <w:rFonts w:ascii="Times New Roman" w:hAnsi="Times New Roman" w:cs="Times New Roman"/>
          <w:sz w:val="24"/>
          <w:szCs w:val="24"/>
        </w:rPr>
        <w:t xml:space="preserve">35-45. </w:t>
      </w:r>
    </w:p>
    <w:p w14:paraId="69450838"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Castello A, Fischer B, Eichelbaum K, Horos R, Beckmann BM, Strein C, Davey NE, Humphreys DT, Preiss T, Steinmetz LM, Krijgsveld J, Hentze MW. (2012) Insights into RNA biology from an atlas of mammalian mRNA-binding proteins. Cell 149(6):1393-406.</w:t>
      </w:r>
    </w:p>
    <w:p w14:paraId="31EF0A28" w14:textId="77777777" w:rsidR="008C38AE"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Cha JY, Ahn G, Kim JY, Kang SB, Kim MR, Su'udi M, Kim WY, Son D. (2013) Structural and functional differences of cytosolic 90-kDa heat-shock proteins (Hsp90s) in Arabidopsis thaliana. Plant Physiol Biochem. 70:368-73. </w:t>
      </w:r>
    </w:p>
    <w:p w14:paraId="524BC9F6" w14:textId="2C474E66" w:rsidR="00990960" w:rsidRPr="00986033" w:rsidRDefault="00990960" w:rsidP="008C38AE">
      <w:pPr>
        <w:rPr>
          <w:rFonts w:ascii="Times New Roman" w:hAnsi="Times New Roman" w:cs="Times New Roman"/>
          <w:sz w:val="24"/>
          <w:szCs w:val="24"/>
        </w:rPr>
      </w:pPr>
      <w:r w:rsidRPr="00990960">
        <w:rPr>
          <w:rFonts w:ascii="Times New Roman" w:hAnsi="Times New Roman" w:cs="Times New Roman"/>
          <w:sz w:val="24"/>
          <w:szCs w:val="24"/>
        </w:rPr>
        <w:t>Chakrabarti, M., &amp; Hunt, A. G. (2015). CPSF30 at the Interface of Alternative Polyadenylation and Cellular Si</w:t>
      </w:r>
      <w:r>
        <w:rPr>
          <w:rFonts w:ascii="Times New Roman" w:hAnsi="Times New Roman" w:cs="Times New Roman"/>
          <w:sz w:val="24"/>
          <w:szCs w:val="24"/>
        </w:rPr>
        <w:t>gnaling in Plants. Biomolecules</w:t>
      </w:r>
      <w:r w:rsidRPr="00990960">
        <w:rPr>
          <w:rFonts w:ascii="Times New Roman" w:hAnsi="Times New Roman" w:cs="Times New Roman"/>
          <w:sz w:val="24"/>
          <w:szCs w:val="24"/>
        </w:rPr>
        <w:t xml:space="preserve"> 5(2), 1151–1168. </w:t>
      </w:r>
    </w:p>
    <w:p w14:paraId="19E18440" w14:textId="02230B77" w:rsidR="00175969" w:rsidRDefault="00175969" w:rsidP="00175969">
      <w:pPr>
        <w:rPr>
          <w:rFonts w:ascii="Times New Roman" w:hAnsi="Times New Roman" w:cs="Times New Roman"/>
          <w:sz w:val="24"/>
          <w:szCs w:val="24"/>
        </w:rPr>
      </w:pPr>
      <w:r>
        <w:rPr>
          <w:rFonts w:ascii="Times New Roman" w:hAnsi="Times New Roman" w:cs="Times New Roman"/>
          <w:sz w:val="24"/>
          <w:szCs w:val="24"/>
        </w:rPr>
        <w:t>Chang JH</w:t>
      </w:r>
      <w:r w:rsidRPr="00175969">
        <w:rPr>
          <w:rFonts w:ascii="Times New Roman" w:hAnsi="Times New Roman" w:cs="Times New Roman"/>
          <w:sz w:val="24"/>
          <w:szCs w:val="24"/>
        </w:rPr>
        <w:t>, Tong L.</w:t>
      </w:r>
      <w:r>
        <w:rPr>
          <w:rFonts w:ascii="Times New Roman" w:hAnsi="Times New Roman" w:cs="Times New Roman"/>
          <w:sz w:val="24"/>
          <w:szCs w:val="24"/>
        </w:rPr>
        <w:t xml:space="preserve"> (2012) </w:t>
      </w:r>
      <w:r w:rsidRPr="00175969">
        <w:rPr>
          <w:rFonts w:ascii="Times New Roman" w:hAnsi="Times New Roman" w:cs="Times New Roman"/>
          <w:sz w:val="24"/>
          <w:szCs w:val="24"/>
        </w:rPr>
        <w:t xml:space="preserve">Mitochondrial poly(A) polymerase and polyadenylation. Biochim Biophys Acta. 1819(9-10):992-7. </w:t>
      </w:r>
    </w:p>
    <w:p w14:paraId="3A657739"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Chen F, Shi X, Chen L, Dai M, Zhou Z, Shen Y, Li J, Li G, Wei N, Deng XW.  (2012) Phosphorylation of FAR-RED ELONGATED HYPOCOTYL1 is a key mechanism defining signaling dynamics of phytochrome A under red and far-red light in Arabidopsis. Plant Cell. 24(5):1907-20. </w:t>
      </w:r>
    </w:p>
    <w:p w14:paraId="619BA59D" w14:textId="1677F2AC"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Chen F, Li B, Li G, Charron JB, Dai M, Shi X, Deng XW. (2014) Arabidopsis Phytochrome A Directly Targets Numerous Promoters for Individualized Modulation of Genes in a Wide Range of Pathways. Plant Cell. 26(5):1949-66.</w:t>
      </w:r>
      <w:r w:rsidR="00FA31A9">
        <w:rPr>
          <w:rFonts w:ascii="Times New Roman" w:hAnsi="Times New Roman" w:cs="Times New Roman"/>
          <w:sz w:val="24"/>
          <w:szCs w:val="24"/>
        </w:rPr>
        <w:t xml:space="preserve"> </w:t>
      </w:r>
    </w:p>
    <w:p w14:paraId="078AAEF1" w14:textId="79344A89" w:rsidR="008C38AE" w:rsidRPr="003B6A24" w:rsidRDefault="008C38AE" w:rsidP="008C38AE">
      <w:pPr>
        <w:pStyle w:val="desc"/>
      </w:pPr>
      <w:r w:rsidRPr="005705D5">
        <w:t xml:space="preserve">Chi SW, Zang JB, Mele A, Darnell RB. (2009) </w:t>
      </w:r>
      <w:r w:rsidRPr="00511880">
        <w:rPr>
          <w:rFonts w:eastAsiaTheme="minorHAnsi"/>
          <w:lang w:eastAsia="en-US"/>
        </w:rPr>
        <w:t>Argonaute HITS-CLIP decodes microRNA-mRNA interaction maps.</w:t>
      </w:r>
      <w:r w:rsidRPr="00511880">
        <w:rPr>
          <w:rStyle w:val="jrnl"/>
        </w:rPr>
        <w:t xml:space="preserve"> </w:t>
      </w:r>
      <w:r w:rsidRPr="005705D5">
        <w:rPr>
          <w:rStyle w:val="jrnl"/>
        </w:rPr>
        <w:t>Nature</w:t>
      </w:r>
      <w:r w:rsidRPr="005705D5">
        <w:t xml:space="preserve">. 460 </w:t>
      </w:r>
      <w:r w:rsidRPr="003B6A24">
        <w:t>(7254):479-86.</w:t>
      </w:r>
    </w:p>
    <w:p w14:paraId="6E6619C2" w14:textId="77777777" w:rsidR="008C38AE"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Ciftci-Yilmaz S, Mittler R. (2008) The zinc finger network of plants. Cell Mol Life Sci. 65(7-8):1150-60.</w:t>
      </w:r>
    </w:p>
    <w:p w14:paraId="691CA509" w14:textId="25BCDB28" w:rsidR="008C38AE" w:rsidRPr="000E26CC" w:rsidRDefault="008C38AE" w:rsidP="008C38AE">
      <w:pPr>
        <w:rPr>
          <w:rFonts w:ascii="Times New Roman" w:hAnsi="Times New Roman" w:cs="Times New Roman"/>
          <w:sz w:val="24"/>
          <w:szCs w:val="24"/>
        </w:rPr>
      </w:pPr>
      <w:r>
        <w:rPr>
          <w:rFonts w:ascii="Times New Roman" w:hAnsi="Times New Roman" w:cs="Times New Roman"/>
          <w:sz w:val="24"/>
          <w:szCs w:val="24"/>
        </w:rPr>
        <w:t>Colcombet J, Lopez-Obando M, Heurtevin L, Bernard C, Martin K, Berthomé R, Lurin C</w:t>
      </w:r>
      <w:r w:rsidRPr="000E26CC">
        <w:rPr>
          <w:rFonts w:ascii="Times New Roman" w:hAnsi="Times New Roman" w:cs="Times New Roman"/>
          <w:sz w:val="24"/>
          <w:szCs w:val="24"/>
        </w:rPr>
        <w:t xml:space="preserve">. </w:t>
      </w:r>
      <w:r>
        <w:rPr>
          <w:rFonts w:ascii="Times New Roman" w:hAnsi="Times New Roman" w:cs="Times New Roman"/>
          <w:sz w:val="24"/>
          <w:szCs w:val="24"/>
        </w:rPr>
        <w:t xml:space="preserve">(2013) </w:t>
      </w:r>
      <w:r w:rsidRPr="000E26CC">
        <w:rPr>
          <w:rFonts w:ascii="Times New Roman" w:hAnsi="Times New Roman" w:cs="Times New Roman"/>
          <w:sz w:val="24"/>
          <w:szCs w:val="24"/>
        </w:rPr>
        <w:t xml:space="preserve">Systematic study of subcellular localization of Arabidopsis PPR proteins confirms a massive targeting to organelles. </w:t>
      </w:r>
      <w:r>
        <w:rPr>
          <w:rFonts w:ascii="Times New Roman" w:hAnsi="Times New Roman" w:cs="Times New Roman"/>
          <w:sz w:val="24"/>
          <w:szCs w:val="24"/>
        </w:rPr>
        <w:t xml:space="preserve">RNA Biol. </w:t>
      </w:r>
      <w:r w:rsidR="000B3668">
        <w:rPr>
          <w:rFonts w:ascii="Times New Roman" w:hAnsi="Times New Roman" w:cs="Times New Roman"/>
          <w:sz w:val="24"/>
          <w:szCs w:val="24"/>
        </w:rPr>
        <w:t xml:space="preserve">10(9):1557-75. </w:t>
      </w:r>
    </w:p>
    <w:p w14:paraId="025652BC" w14:textId="6F172E1F" w:rsidR="00C1082B" w:rsidRPr="00C1082B" w:rsidRDefault="00C1082B" w:rsidP="00C1082B">
      <w:pPr>
        <w:rPr>
          <w:rFonts w:ascii="Times New Roman" w:hAnsi="Times New Roman" w:cs="Times New Roman"/>
          <w:sz w:val="24"/>
          <w:szCs w:val="24"/>
        </w:rPr>
      </w:pPr>
      <w:r>
        <w:rPr>
          <w:rFonts w:ascii="Times New Roman" w:hAnsi="Times New Roman" w:cs="Times New Roman"/>
          <w:sz w:val="24"/>
          <w:szCs w:val="24"/>
        </w:rPr>
        <w:lastRenderedPageBreak/>
        <w:t>Dai Y, Li W, An L</w:t>
      </w:r>
      <w:r w:rsidRPr="00C1082B">
        <w:rPr>
          <w:rFonts w:ascii="Times New Roman" w:hAnsi="Times New Roman" w:cs="Times New Roman"/>
          <w:sz w:val="24"/>
          <w:szCs w:val="24"/>
        </w:rPr>
        <w:t xml:space="preserve">. </w:t>
      </w:r>
      <w:r>
        <w:rPr>
          <w:rFonts w:ascii="Times New Roman" w:hAnsi="Times New Roman" w:cs="Times New Roman"/>
          <w:sz w:val="24"/>
          <w:szCs w:val="24"/>
        </w:rPr>
        <w:t xml:space="preserve">(2016) </w:t>
      </w:r>
      <w:r w:rsidRPr="00C1082B">
        <w:rPr>
          <w:rFonts w:ascii="Times New Roman" w:hAnsi="Times New Roman" w:cs="Times New Roman"/>
          <w:sz w:val="24"/>
          <w:szCs w:val="24"/>
        </w:rPr>
        <w:t xml:space="preserve">NMD mechanism and the functions of Upf proteins in plant. </w:t>
      </w:r>
      <w:r>
        <w:rPr>
          <w:rFonts w:ascii="Times New Roman" w:hAnsi="Times New Roman" w:cs="Times New Roman"/>
          <w:sz w:val="24"/>
          <w:szCs w:val="24"/>
        </w:rPr>
        <w:t xml:space="preserve">Plant Cell Rep. </w:t>
      </w:r>
      <w:r w:rsidRPr="00C1082B">
        <w:rPr>
          <w:rFonts w:ascii="Times New Roman" w:hAnsi="Times New Roman" w:cs="Times New Roman"/>
          <w:sz w:val="24"/>
          <w:szCs w:val="24"/>
        </w:rPr>
        <w:t xml:space="preserve">35(1):5-15. </w:t>
      </w:r>
    </w:p>
    <w:p w14:paraId="2EB8588E" w14:textId="30933576" w:rsidR="00C1082B" w:rsidRPr="00C1082B" w:rsidRDefault="000E6CEF" w:rsidP="000E6CEF">
      <w:pPr>
        <w:rPr>
          <w:rFonts w:ascii="Times New Roman" w:hAnsi="Times New Roman" w:cs="Times New Roman"/>
          <w:sz w:val="24"/>
          <w:szCs w:val="24"/>
        </w:rPr>
      </w:pPr>
      <w:r w:rsidRPr="000E6CEF">
        <w:rPr>
          <w:rFonts w:ascii="Times New Roman" w:hAnsi="Times New Roman" w:cs="Times New Roman"/>
          <w:sz w:val="24"/>
          <w:szCs w:val="24"/>
        </w:rPr>
        <w:t>Delaney, K.J., Xu, R., Zhang, J., Li, Q.Q., Yun, K.Y., Falcone, D.L.,</w:t>
      </w:r>
      <w:r>
        <w:rPr>
          <w:rFonts w:ascii="Times New Roman" w:hAnsi="Times New Roman" w:cs="Times New Roman"/>
          <w:sz w:val="24"/>
          <w:szCs w:val="24"/>
        </w:rPr>
        <w:t xml:space="preserve"> </w:t>
      </w:r>
      <w:r w:rsidRPr="000E6CEF">
        <w:rPr>
          <w:rFonts w:ascii="Times New Roman" w:hAnsi="Times New Roman" w:cs="Times New Roman"/>
          <w:sz w:val="24"/>
          <w:szCs w:val="24"/>
        </w:rPr>
        <w:t>and Hunt, A.G. (2006). Calmodulin interacts with and regulates the</w:t>
      </w:r>
      <w:r>
        <w:rPr>
          <w:rFonts w:ascii="Times New Roman" w:hAnsi="Times New Roman" w:cs="Times New Roman"/>
          <w:sz w:val="24"/>
          <w:szCs w:val="24"/>
        </w:rPr>
        <w:t xml:space="preserve"> </w:t>
      </w:r>
      <w:r w:rsidRPr="000E6CEF">
        <w:rPr>
          <w:rFonts w:ascii="Times New Roman" w:hAnsi="Times New Roman" w:cs="Times New Roman"/>
          <w:sz w:val="24"/>
          <w:szCs w:val="24"/>
        </w:rPr>
        <w:t>RNA-binding activity of an Arabidopsis polyadenylation factor subunit.</w:t>
      </w:r>
      <w:r>
        <w:rPr>
          <w:rFonts w:ascii="Times New Roman" w:hAnsi="Times New Roman" w:cs="Times New Roman"/>
          <w:sz w:val="24"/>
          <w:szCs w:val="24"/>
        </w:rPr>
        <w:t xml:space="preserve"> </w:t>
      </w:r>
      <w:r w:rsidR="00FF5E60">
        <w:rPr>
          <w:rFonts w:ascii="Times New Roman" w:hAnsi="Times New Roman" w:cs="Times New Roman"/>
          <w:sz w:val="24"/>
          <w:szCs w:val="24"/>
        </w:rPr>
        <w:t>Plant Physiol. 140: 1507–</w:t>
      </w:r>
      <w:r w:rsidRPr="000E6CEF">
        <w:rPr>
          <w:rFonts w:ascii="Times New Roman" w:hAnsi="Times New Roman" w:cs="Times New Roman"/>
          <w:sz w:val="24"/>
          <w:szCs w:val="24"/>
        </w:rPr>
        <w:t>21.</w:t>
      </w:r>
    </w:p>
    <w:p w14:paraId="3DD34501" w14:textId="7D227E85" w:rsidR="00C1082B" w:rsidRDefault="00C1082B" w:rsidP="00C1082B">
      <w:pPr>
        <w:rPr>
          <w:rFonts w:ascii="Times New Roman" w:hAnsi="Times New Roman" w:cs="Times New Roman"/>
          <w:sz w:val="24"/>
          <w:szCs w:val="24"/>
        </w:rPr>
      </w:pPr>
    </w:p>
    <w:p w14:paraId="0AF4296F" w14:textId="3544A978" w:rsidR="008C38AE" w:rsidRPr="00104076" w:rsidRDefault="008C38AE" w:rsidP="008C38AE">
      <w:pPr>
        <w:rPr>
          <w:rFonts w:ascii="Times New Roman" w:hAnsi="Times New Roman" w:cs="Times New Roman"/>
          <w:sz w:val="24"/>
          <w:szCs w:val="24"/>
        </w:rPr>
      </w:pPr>
      <w:r>
        <w:rPr>
          <w:rFonts w:ascii="Times New Roman" w:hAnsi="Times New Roman" w:cs="Times New Roman"/>
          <w:sz w:val="24"/>
          <w:szCs w:val="24"/>
        </w:rPr>
        <w:t>D</w:t>
      </w:r>
      <w:r w:rsidRPr="00104076">
        <w:rPr>
          <w:rFonts w:ascii="Times New Roman" w:hAnsi="Times New Roman" w:cs="Times New Roman"/>
          <w:sz w:val="24"/>
          <w:szCs w:val="24"/>
        </w:rPr>
        <w:t>reyfuss</w:t>
      </w:r>
      <w:r>
        <w:rPr>
          <w:rFonts w:ascii="Times New Roman" w:hAnsi="Times New Roman" w:cs="Times New Roman"/>
          <w:sz w:val="24"/>
          <w:szCs w:val="24"/>
        </w:rPr>
        <w:t xml:space="preserve"> G, A</w:t>
      </w:r>
      <w:r w:rsidRPr="00104076">
        <w:rPr>
          <w:rFonts w:ascii="Times New Roman" w:hAnsi="Times New Roman" w:cs="Times New Roman"/>
          <w:sz w:val="24"/>
          <w:szCs w:val="24"/>
        </w:rPr>
        <w:t>dam</w:t>
      </w:r>
      <w:r>
        <w:rPr>
          <w:rFonts w:ascii="Times New Roman" w:hAnsi="Times New Roman" w:cs="Times New Roman"/>
          <w:sz w:val="24"/>
          <w:szCs w:val="24"/>
        </w:rPr>
        <w:t xml:space="preserve"> SA, C</w:t>
      </w:r>
      <w:r w:rsidRPr="00104076">
        <w:rPr>
          <w:rFonts w:ascii="Times New Roman" w:hAnsi="Times New Roman" w:cs="Times New Roman"/>
          <w:sz w:val="24"/>
          <w:szCs w:val="24"/>
        </w:rPr>
        <w:t>hoi</w:t>
      </w:r>
      <w:r>
        <w:rPr>
          <w:rFonts w:ascii="Times New Roman" w:hAnsi="Times New Roman" w:cs="Times New Roman"/>
          <w:sz w:val="24"/>
          <w:szCs w:val="24"/>
        </w:rPr>
        <w:t xml:space="preserve"> YD (1983) </w:t>
      </w:r>
      <w:r w:rsidRPr="00104076">
        <w:rPr>
          <w:rFonts w:ascii="Times New Roman" w:hAnsi="Times New Roman" w:cs="Times New Roman"/>
          <w:sz w:val="24"/>
          <w:szCs w:val="24"/>
        </w:rPr>
        <w:t>Physical Change in Cytoplasmic Messenger Ribonucleoproteins in</w:t>
      </w:r>
      <w:r>
        <w:rPr>
          <w:rFonts w:ascii="Times New Roman" w:hAnsi="Times New Roman" w:cs="Times New Roman"/>
          <w:sz w:val="24"/>
          <w:szCs w:val="24"/>
        </w:rPr>
        <w:t xml:space="preserve"> </w:t>
      </w:r>
      <w:r w:rsidRPr="00104076">
        <w:rPr>
          <w:rFonts w:ascii="Times New Roman" w:hAnsi="Times New Roman" w:cs="Times New Roman"/>
          <w:sz w:val="24"/>
          <w:szCs w:val="24"/>
        </w:rPr>
        <w:t>Cells Treated with Inhibitors of mRNA Transcription</w:t>
      </w:r>
      <w:r>
        <w:rPr>
          <w:rFonts w:ascii="Times New Roman" w:hAnsi="Times New Roman" w:cs="Times New Roman"/>
          <w:sz w:val="24"/>
          <w:szCs w:val="24"/>
        </w:rPr>
        <w:t>. Molecular and cellular Biology.415-423.</w:t>
      </w:r>
    </w:p>
    <w:p w14:paraId="53E62EA9"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Dominissini D, Moshitch-Moshkovitz S, Schwartz S, Salmon-Divon M, Ungar L, Osenberg S, Cesarkas K, Jacob-Hirsch J, Amariglio N, Kupiec M, Sorek R,Rechavi G. (2012) Topology of the human and mouse m6A RNA methylomes revealed by m6A-seq. Nature. 485(7397):201-6. </w:t>
      </w:r>
    </w:p>
    <w:p w14:paraId="4098F118"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Falahzadeh K, Banaei-Esfahani A, Shahhoseini M. (2015) The potential roles of actin in the nucleus. Cell J. 17(1):7-14. </w:t>
      </w:r>
    </w:p>
    <w:p w14:paraId="46660E8B"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Folta KM, Kaufman LS. (2003) Phototropin 1 is required for high-fluence blue-light-mediated mRNA destabilization. Plant Mol Biol. 51(4):609-18.</w:t>
      </w:r>
    </w:p>
    <w:p w14:paraId="5448C8C1" w14:textId="65A3E6B6" w:rsidR="008C38AE" w:rsidRPr="00511880" w:rsidRDefault="008C38AE" w:rsidP="008C38AE">
      <w:pPr>
        <w:rPr>
          <w:rFonts w:ascii="Times New Roman" w:hAnsi="Times New Roman" w:cs="Times New Roman"/>
          <w:sz w:val="24"/>
          <w:szCs w:val="24"/>
          <w:shd w:val="clear" w:color="auto" w:fill="FFFFFF"/>
        </w:rPr>
      </w:pPr>
      <w:r w:rsidRPr="00511880">
        <w:rPr>
          <w:rFonts w:ascii="Times New Roman" w:hAnsi="Times New Roman" w:cs="Times New Roman"/>
          <w:sz w:val="24"/>
          <w:szCs w:val="24"/>
          <w:shd w:val="clear" w:color="auto" w:fill="FFFFFF"/>
        </w:rPr>
        <w:t>Forterre P, Confalonieri F, Knapp S (1999)</w:t>
      </w:r>
      <w:r w:rsidRPr="00511880">
        <w:rPr>
          <w:rStyle w:val="apple-converted-space"/>
          <w:rFonts w:ascii="Times New Roman" w:hAnsi="Times New Roman" w:cs="Times New Roman"/>
          <w:sz w:val="24"/>
          <w:szCs w:val="24"/>
          <w:shd w:val="clear" w:color="auto" w:fill="FFFFFF"/>
        </w:rPr>
        <w:t> </w:t>
      </w:r>
      <w:r w:rsidRPr="00511880">
        <w:rPr>
          <w:rStyle w:val="Strong"/>
          <w:rFonts w:ascii="Times New Roman" w:hAnsi="Times New Roman" w:cs="Times New Roman"/>
          <w:b w:val="0"/>
          <w:sz w:val="24"/>
          <w:szCs w:val="24"/>
          <w:shd w:val="clear" w:color="auto" w:fill="FFFFFF"/>
        </w:rPr>
        <w:t xml:space="preserve">Identification of the gene encoding archeal-specific DNA-binding proteins of the Sac10b family. </w:t>
      </w:r>
      <w:r w:rsidRPr="00511880">
        <w:rPr>
          <w:rStyle w:val="Emphasis"/>
          <w:rFonts w:ascii="Times New Roman" w:hAnsi="Times New Roman" w:cs="Times New Roman"/>
          <w:i w:val="0"/>
          <w:sz w:val="24"/>
          <w:szCs w:val="24"/>
          <w:shd w:val="clear" w:color="auto" w:fill="FFFFFF"/>
        </w:rPr>
        <w:t>Mol Microbiol.</w:t>
      </w:r>
      <w:r w:rsidRPr="00511880">
        <w:rPr>
          <w:rStyle w:val="apple-converted-space"/>
          <w:rFonts w:ascii="Times New Roman" w:hAnsi="Times New Roman" w:cs="Times New Roman"/>
          <w:i/>
          <w:sz w:val="24"/>
          <w:szCs w:val="24"/>
          <w:shd w:val="clear" w:color="auto" w:fill="FFFFFF"/>
        </w:rPr>
        <w:t> </w:t>
      </w:r>
      <w:r w:rsidRPr="00511880">
        <w:rPr>
          <w:rStyle w:val="Strong"/>
          <w:rFonts w:ascii="Times New Roman" w:hAnsi="Times New Roman" w:cs="Times New Roman"/>
          <w:b w:val="0"/>
          <w:sz w:val="24"/>
          <w:szCs w:val="24"/>
          <w:shd w:val="clear" w:color="auto" w:fill="FFFFFF"/>
        </w:rPr>
        <w:t>32:</w:t>
      </w:r>
      <w:r w:rsidRPr="00511880">
        <w:rPr>
          <w:rFonts w:ascii="Times New Roman" w:hAnsi="Times New Roman" w:cs="Times New Roman"/>
          <w:sz w:val="24"/>
          <w:szCs w:val="24"/>
          <w:shd w:val="clear" w:color="auto" w:fill="FFFFFF"/>
        </w:rPr>
        <w:t>669–670.</w:t>
      </w:r>
      <w:r w:rsidR="00FA31A9">
        <w:rPr>
          <w:rFonts w:ascii="Times New Roman" w:hAnsi="Times New Roman" w:cs="Times New Roman"/>
          <w:sz w:val="24"/>
          <w:szCs w:val="24"/>
          <w:shd w:val="clear" w:color="auto" w:fill="FFFFFF"/>
        </w:rPr>
        <w:t xml:space="preserve"> </w:t>
      </w:r>
    </w:p>
    <w:p w14:paraId="074A814A"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Francischini CW, Quaggio RB. (2009</w:t>
      </w:r>
      <w:proofErr w:type="gramStart"/>
      <w:r w:rsidRPr="00986033">
        <w:rPr>
          <w:rFonts w:ascii="Times New Roman" w:hAnsi="Times New Roman" w:cs="Times New Roman"/>
          <w:sz w:val="24"/>
          <w:szCs w:val="24"/>
        </w:rPr>
        <w:t>)  Molecular</w:t>
      </w:r>
      <w:proofErr w:type="gramEnd"/>
      <w:r w:rsidRPr="00986033">
        <w:rPr>
          <w:rFonts w:ascii="Times New Roman" w:hAnsi="Times New Roman" w:cs="Times New Roman"/>
          <w:sz w:val="24"/>
          <w:szCs w:val="24"/>
        </w:rPr>
        <w:t xml:space="preserve"> characterization of Arabidopsis thaliana PUF proteins--binding specificity and target candidates. FEBS J. 276(19):5456-70.</w:t>
      </w:r>
    </w:p>
    <w:p w14:paraId="504E99F2"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Fray RG, Simpson GG. (2015) The Arabidopsis epitranscriptome. Curr Opin Plant Biol. 27:17-21. </w:t>
      </w:r>
    </w:p>
    <w:p w14:paraId="7274BD3E"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Fribourg S, Braun IC, Izaurralde E, Conti E. (2001) Structural basis for the recognition of a nucleoporin FG repeat by the NTF2-like domain of the TAP/p15 mRNA nuclear export factor. Mol Cell. 8(3):645-56.</w:t>
      </w:r>
    </w:p>
    <w:p w14:paraId="2BEB8B3C" w14:textId="59942EAD" w:rsidR="00B459F2" w:rsidRDefault="00B459F2" w:rsidP="00B459F2">
      <w:pPr>
        <w:rPr>
          <w:rFonts w:ascii="Times New Roman" w:hAnsi="Times New Roman" w:cs="Times New Roman"/>
          <w:sz w:val="24"/>
          <w:szCs w:val="24"/>
        </w:rPr>
      </w:pPr>
      <w:r>
        <w:rPr>
          <w:rFonts w:ascii="Times New Roman" w:hAnsi="Times New Roman" w:cs="Times New Roman"/>
          <w:sz w:val="24"/>
          <w:szCs w:val="24"/>
        </w:rPr>
        <w:t>Fujiki Y</w:t>
      </w:r>
      <w:r w:rsidRPr="00B459F2">
        <w:rPr>
          <w:rFonts w:ascii="Times New Roman" w:hAnsi="Times New Roman" w:cs="Times New Roman"/>
          <w:sz w:val="24"/>
          <w:szCs w:val="24"/>
        </w:rPr>
        <w:t>, Yoshikawa Y, Sato T, Inada N, Ito M, Nishida I, Watanabe A.</w:t>
      </w:r>
      <w:r>
        <w:rPr>
          <w:rFonts w:ascii="Times New Roman" w:hAnsi="Times New Roman" w:cs="Times New Roman"/>
          <w:sz w:val="24"/>
          <w:szCs w:val="24"/>
        </w:rPr>
        <w:t xml:space="preserve"> (2001) </w:t>
      </w:r>
      <w:r w:rsidRPr="00B459F2">
        <w:rPr>
          <w:rFonts w:ascii="Times New Roman" w:hAnsi="Times New Roman" w:cs="Times New Roman"/>
          <w:sz w:val="24"/>
          <w:szCs w:val="24"/>
        </w:rPr>
        <w:t>Dark-inducible genes from Arabidopsis thaliana are associated with leaf senescence and repressed by sugars. Physiol Plant. 2001 Mar;111(3):345-352.</w:t>
      </w:r>
    </w:p>
    <w:p w14:paraId="038CD5AF" w14:textId="2983449A"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Gagnon JA, Mowry KL. (2011) Molecular motors: directing traffic during RNA localization. Crit Rev Biochem Mol Biol. 46(3):229-39. </w:t>
      </w:r>
    </w:p>
    <w:p w14:paraId="4CEE4C40" w14:textId="2D072336" w:rsidR="008C38AE" w:rsidRPr="00986033" w:rsidRDefault="008C38AE" w:rsidP="008C38AE">
      <w:pPr>
        <w:rPr>
          <w:rFonts w:ascii="Times New Roman" w:hAnsi="Times New Roman" w:cs="Times New Roman"/>
          <w:sz w:val="24"/>
          <w:szCs w:val="24"/>
          <w:shd w:val="clear" w:color="auto" w:fill="FFFFFF"/>
        </w:rPr>
      </w:pPr>
      <w:r w:rsidRPr="00986033">
        <w:rPr>
          <w:rStyle w:val="author"/>
          <w:rFonts w:ascii="Times New Roman" w:hAnsi="Times New Roman" w:cs="Times New Roman"/>
          <w:sz w:val="24"/>
          <w:szCs w:val="24"/>
          <w:bdr w:val="none" w:sz="0" w:space="0" w:color="auto" w:frame="1"/>
          <w:shd w:val="clear" w:color="auto" w:fill="FFFFFF"/>
        </w:rPr>
        <w:t>Gaspar M.</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author"/>
          <w:rFonts w:ascii="Times New Roman" w:hAnsi="Times New Roman" w:cs="Times New Roman"/>
          <w:sz w:val="24"/>
          <w:szCs w:val="24"/>
          <w:bdr w:val="none" w:sz="0" w:space="0" w:color="auto" w:frame="1"/>
          <w:shd w:val="clear" w:color="auto" w:fill="FFFFFF"/>
        </w:rPr>
        <w:t>Bousser A.</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author"/>
          <w:rFonts w:ascii="Times New Roman" w:hAnsi="Times New Roman" w:cs="Times New Roman"/>
          <w:sz w:val="24"/>
          <w:szCs w:val="24"/>
          <w:bdr w:val="none" w:sz="0" w:space="0" w:color="auto" w:frame="1"/>
          <w:shd w:val="clear" w:color="auto" w:fill="FFFFFF"/>
        </w:rPr>
        <w:t>Sissoëff I.</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author"/>
          <w:rFonts w:ascii="Times New Roman" w:hAnsi="Times New Roman" w:cs="Times New Roman"/>
          <w:sz w:val="24"/>
          <w:szCs w:val="24"/>
          <w:bdr w:val="none" w:sz="0" w:space="0" w:color="auto" w:frame="1"/>
          <w:shd w:val="clear" w:color="auto" w:fill="FFFFFF"/>
        </w:rPr>
        <w:t>Roche O.</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author"/>
          <w:rFonts w:ascii="Times New Roman" w:hAnsi="Times New Roman" w:cs="Times New Roman"/>
          <w:sz w:val="24"/>
          <w:szCs w:val="24"/>
          <w:bdr w:val="none" w:sz="0" w:space="0" w:color="auto" w:frame="1"/>
          <w:shd w:val="clear" w:color="auto" w:fill="FFFFFF"/>
        </w:rPr>
        <w:t>Hoarau J.</w:t>
      </w:r>
      <w:r w:rsidRPr="00986033">
        <w:rPr>
          <w:rStyle w:val="apple-converted-space"/>
          <w:sz w:val="24"/>
          <w:szCs w:val="24"/>
          <w:shd w:val="clear" w:color="auto" w:fill="FFFFFF"/>
        </w:rPr>
        <w:t> </w:t>
      </w:r>
      <w:r w:rsidRPr="00986033">
        <w:rPr>
          <w:rFonts w:ascii="Times New Roman" w:hAnsi="Times New Roman" w:cs="Times New Roman"/>
          <w:sz w:val="24"/>
          <w:szCs w:val="24"/>
          <w:shd w:val="clear" w:color="auto" w:fill="FFFFFF"/>
        </w:rPr>
        <w:t>&amp;</w:t>
      </w:r>
      <w:r w:rsidRPr="00986033">
        <w:rPr>
          <w:rStyle w:val="apple-converted-space"/>
          <w:sz w:val="24"/>
          <w:szCs w:val="24"/>
          <w:shd w:val="clear" w:color="auto" w:fill="FFFFFF"/>
        </w:rPr>
        <w:t> </w:t>
      </w:r>
      <w:r w:rsidRPr="00986033">
        <w:rPr>
          <w:rStyle w:val="author"/>
          <w:rFonts w:ascii="Times New Roman" w:hAnsi="Times New Roman" w:cs="Times New Roman"/>
          <w:sz w:val="24"/>
          <w:szCs w:val="24"/>
          <w:bdr w:val="none" w:sz="0" w:space="0" w:color="auto" w:frame="1"/>
          <w:shd w:val="clear" w:color="auto" w:fill="FFFFFF"/>
        </w:rPr>
        <w:t>Mahe A.</w:t>
      </w:r>
      <w:r w:rsidRPr="00986033">
        <w:rPr>
          <w:rStyle w:val="apple-converted-space"/>
          <w:sz w:val="24"/>
          <w:szCs w:val="24"/>
          <w:shd w:val="clear" w:color="auto" w:fill="FFFFFF"/>
        </w:rPr>
        <w:t> </w:t>
      </w:r>
      <w:r w:rsidRPr="00986033">
        <w:rPr>
          <w:rFonts w:ascii="Times New Roman" w:hAnsi="Times New Roman" w:cs="Times New Roman"/>
          <w:sz w:val="24"/>
          <w:szCs w:val="24"/>
          <w:shd w:val="clear" w:color="auto" w:fill="FFFFFF"/>
        </w:rPr>
        <w:t>(</w:t>
      </w:r>
      <w:r w:rsidRPr="00986033">
        <w:rPr>
          <w:rStyle w:val="pubyear"/>
          <w:rFonts w:ascii="Times New Roman" w:hAnsi="Times New Roman" w:cs="Times New Roman"/>
          <w:sz w:val="24"/>
          <w:szCs w:val="24"/>
          <w:bdr w:val="none" w:sz="0" w:space="0" w:color="auto" w:frame="1"/>
          <w:shd w:val="clear" w:color="auto" w:fill="FFFFFF"/>
        </w:rPr>
        <w:t>2003</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articletitle"/>
          <w:rFonts w:ascii="Times New Roman" w:hAnsi="Times New Roman" w:cs="Times New Roman"/>
          <w:sz w:val="24"/>
          <w:szCs w:val="24"/>
          <w:bdr w:val="none" w:sz="0" w:space="0" w:color="auto" w:frame="1"/>
          <w:shd w:val="clear" w:color="auto" w:fill="FFFFFF"/>
        </w:rPr>
        <w:t>Cloning and characterization of ZmPIP1–5b, an aquaporin transporting water and urea</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journaltitle"/>
          <w:rFonts w:ascii="Times New Roman" w:hAnsi="Times New Roman" w:cs="Times New Roman"/>
          <w:iCs/>
          <w:sz w:val="24"/>
          <w:szCs w:val="24"/>
          <w:bdr w:val="none" w:sz="0" w:space="0" w:color="auto" w:frame="1"/>
          <w:shd w:val="clear" w:color="auto" w:fill="FFFFFF"/>
        </w:rPr>
        <w:t>Plant</w:t>
      </w:r>
      <w:r w:rsidRPr="00986033">
        <w:rPr>
          <w:rStyle w:val="journaltitle"/>
          <w:rFonts w:ascii="Times New Roman" w:hAnsi="Times New Roman" w:cs="Times New Roman"/>
          <w:i/>
          <w:iCs/>
          <w:sz w:val="24"/>
          <w:szCs w:val="24"/>
          <w:bdr w:val="none" w:sz="0" w:space="0" w:color="auto" w:frame="1"/>
          <w:shd w:val="clear" w:color="auto" w:fill="FFFFFF"/>
        </w:rPr>
        <w:t xml:space="preserve"> </w:t>
      </w:r>
      <w:r w:rsidRPr="00986033">
        <w:rPr>
          <w:rStyle w:val="journaltitle"/>
          <w:rFonts w:ascii="Times New Roman" w:hAnsi="Times New Roman" w:cs="Times New Roman"/>
          <w:iCs/>
          <w:sz w:val="24"/>
          <w:szCs w:val="24"/>
          <w:bdr w:val="none" w:sz="0" w:space="0" w:color="auto" w:frame="1"/>
          <w:shd w:val="clear" w:color="auto" w:fill="FFFFFF"/>
        </w:rPr>
        <w:t>Science</w:t>
      </w:r>
      <w:r w:rsidRPr="00986033">
        <w:rPr>
          <w:rStyle w:val="apple-converted-space"/>
          <w:sz w:val="24"/>
          <w:szCs w:val="24"/>
          <w:shd w:val="clear" w:color="auto" w:fill="FFFFFF"/>
        </w:rPr>
        <w:t> </w:t>
      </w:r>
      <w:r w:rsidRPr="00986033">
        <w:rPr>
          <w:rStyle w:val="vol"/>
          <w:rFonts w:ascii="Times New Roman" w:hAnsi="Times New Roman" w:cs="Times New Roman"/>
          <w:bCs/>
          <w:sz w:val="24"/>
          <w:szCs w:val="24"/>
          <w:bdr w:val="none" w:sz="0" w:space="0" w:color="auto" w:frame="1"/>
          <w:shd w:val="clear" w:color="auto" w:fill="FFFFFF"/>
        </w:rPr>
        <w:t>165</w:t>
      </w:r>
      <w:r w:rsidRPr="00986033">
        <w:rPr>
          <w:rFonts w:ascii="Times New Roman" w:hAnsi="Times New Roman" w:cs="Times New Roman"/>
          <w:sz w:val="24"/>
          <w:szCs w:val="24"/>
          <w:shd w:val="clear" w:color="auto" w:fill="FFFFFF"/>
        </w:rPr>
        <w:t>,</w:t>
      </w:r>
      <w:r w:rsidRPr="00986033">
        <w:rPr>
          <w:rStyle w:val="apple-converted-space"/>
          <w:sz w:val="24"/>
          <w:szCs w:val="24"/>
          <w:shd w:val="clear" w:color="auto" w:fill="FFFFFF"/>
        </w:rPr>
        <w:t> </w:t>
      </w:r>
      <w:r w:rsidRPr="00986033">
        <w:rPr>
          <w:rStyle w:val="pagefirst"/>
          <w:rFonts w:ascii="Times New Roman" w:hAnsi="Times New Roman" w:cs="Times New Roman"/>
          <w:sz w:val="24"/>
          <w:szCs w:val="24"/>
          <w:bdr w:val="none" w:sz="0" w:space="0" w:color="auto" w:frame="1"/>
          <w:shd w:val="clear" w:color="auto" w:fill="FFFFFF"/>
        </w:rPr>
        <w:t>21</w:t>
      </w:r>
      <w:r w:rsidRPr="00986033">
        <w:rPr>
          <w:rFonts w:ascii="Times New Roman" w:hAnsi="Times New Roman" w:cs="Times New Roman"/>
          <w:sz w:val="24"/>
          <w:szCs w:val="24"/>
          <w:shd w:val="clear" w:color="auto" w:fill="FFFFFF"/>
        </w:rPr>
        <w:t>–</w:t>
      </w:r>
      <w:r w:rsidRPr="00986033">
        <w:rPr>
          <w:rStyle w:val="pagelast"/>
          <w:rFonts w:ascii="Times New Roman" w:hAnsi="Times New Roman" w:cs="Times New Roman"/>
          <w:sz w:val="24"/>
          <w:szCs w:val="24"/>
          <w:bdr w:val="none" w:sz="0" w:space="0" w:color="auto" w:frame="1"/>
          <w:shd w:val="clear" w:color="auto" w:fill="FFFFFF"/>
        </w:rPr>
        <w:t>31</w:t>
      </w:r>
      <w:r w:rsidRPr="00986033">
        <w:rPr>
          <w:rFonts w:ascii="Times New Roman" w:hAnsi="Times New Roman" w:cs="Times New Roman"/>
          <w:sz w:val="24"/>
          <w:szCs w:val="24"/>
          <w:shd w:val="clear" w:color="auto" w:fill="FFFFFF"/>
        </w:rPr>
        <w:t>.</w:t>
      </w:r>
      <w:r w:rsidR="00FA31A9">
        <w:rPr>
          <w:rFonts w:ascii="Times New Roman" w:hAnsi="Times New Roman" w:cs="Times New Roman"/>
          <w:sz w:val="24"/>
          <w:szCs w:val="24"/>
          <w:shd w:val="clear" w:color="auto" w:fill="FFFFFF"/>
        </w:rPr>
        <w:t xml:space="preserve"> </w:t>
      </w:r>
    </w:p>
    <w:p w14:paraId="6CF01D7F"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lastRenderedPageBreak/>
        <w:t xml:space="preserve">Gissot M, Walker R, Delhaye S, Alayi TD, Huot L, Hot D, Callebaut I, Schaeffer-Reiss C, Dorsselaer AV, Tomavo S. (2013) Toxoplasma gondii Alba proteins are involved in translational control of gene expression. J Mol Biol. 425(8):1287-301. </w:t>
      </w:r>
    </w:p>
    <w:p w14:paraId="52A880B4" w14:textId="77777777" w:rsidR="008C38AE" w:rsidRPr="00986033" w:rsidRDefault="008C38AE" w:rsidP="008C38AE">
      <w:pPr>
        <w:rPr>
          <w:rFonts w:ascii="Times New Roman" w:hAnsi="Times New Roman" w:cs="Times New Roman"/>
          <w:bCs/>
          <w:sz w:val="24"/>
          <w:szCs w:val="24"/>
        </w:rPr>
      </w:pPr>
      <w:r w:rsidRPr="00986033">
        <w:rPr>
          <w:rFonts w:ascii="Times New Roman" w:hAnsi="Times New Roman" w:cs="Times New Roman"/>
          <w:bCs/>
          <w:sz w:val="24"/>
          <w:szCs w:val="24"/>
        </w:rPr>
        <w:t>Glisovic T, Bachorik JL, Yong J, Dreyfuss G.</w:t>
      </w:r>
      <w:r w:rsidRPr="00986033">
        <w:rPr>
          <w:rFonts w:ascii="Times New Roman" w:hAnsi="Times New Roman" w:cs="Times New Roman"/>
          <w:sz w:val="24"/>
          <w:szCs w:val="24"/>
        </w:rPr>
        <w:t xml:space="preserve"> (2008) </w:t>
      </w:r>
      <w:r w:rsidRPr="00986033">
        <w:rPr>
          <w:rFonts w:ascii="Times New Roman" w:hAnsi="Times New Roman" w:cs="Times New Roman"/>
          <w:bCs/>
          <w:sz w:val="24"/>
          <w:szCs w:val="24"/>
        </w:rPr>
        <w:t>RNA-binding proteins and post-transcriptional gene regulation. FEBS Lett. 582(14):1977-86.</w:t>
      </w:r>
    </w:p>
    <w:p w14:paraId="4B1AB47F" w14:textId="0B7666F8" w:rsidR="008C66E1" w:rsidRDefault="008C66E1" w:rsidP="008C66E1">
      <w:pPr>
        <w:rPr>
          <w:rFonts w:ascii="Times New Roman" w:hAnsi="Times New Roman" w:cs="Times New Roman"/>
          <w:sz w:val="24"/>
          <w:szCs w:val="24"/>
        </w:rPr>
      </w:pPr>
      <w:r>
        <w:rPr>
          <w:rFonts w:ascii="Times New Roman" w:hAnsi="Times New Roman" w:cs="Times New Roman"/>
          <w:sz w:val="24"/>
          <w:szCs w:val="24"/>
        </w:rPr>
        <w:t>Gosai SJ, Foley SW, Wang D, Silverman IM, Selamoglu N, Nelson AD, Beilstein MA, Daldal F, Deal RB, Gregory BD</w:t>
      </w:r>
      <w:r w:rsidRPr="008C66E1">
        <w:rPr>
          <w:rFonts w:ascii="Times New Roman" w:hAnsi="Times New Roman" w:cs="Times New Roman"/>
          <w:sz w:val="24"/>
          <w:szCs w:val="24"/>
        </w:rPr>
        <w:t>.</w:t>
      </w:r>
      <w:r>
        <w:rPr>
          <w:rFonts w:ascii="Times New Roman" w:hAnsi="Times New Roman" w:cs="Times New Roman"/>
          <w:sz w:val="24"/>
          <w:szCs w:val="24"/>
        </w:rPr>
        <w:t xml:space="preserve"> (2015) </w:t>
      </w:r>
      <w:r w:rsidRPr="008C66E1">
        <w:rPr>
          <w:rFonts w:ascii="Times New Roman" w:hAnsi="Times New Roman" w:cs="Times New Roman"/>
          <w:sz w:val="24"/>
          <w:szCs w:val="24"/>
        </w:rPr>
        <w:t>Global analysis of the RNA-protein interaction and RNA secondary structure landscapes of the Arabidopsis nucleus. Mol Cell.</w:t>
      </w:r>
      <w:r>
        <w:rPr>
          <w:rFonts w:ascii="Times New Roman" w:hAnsi="Times New Roman" w:cs="Times New Roman"/>
          <w:sz w:val="24"/>
          <w:szCs w:val="24"/>
        </w:rPr>
        <w:t xml:space="preserve"> </w:t>
      </w:r>
      <w:r w:rsidRPr="008C66E1">
        <w:rPr>
          <w:rFonts w:ascii="Times New Roman" w:hAnsi="Times New Roman" w:cs="Times New Roman"/>
          <w:sz w:val="24"/>
          <w:szCs w:val="24"/>
        </w:rPr>
        <w:t xml:space="preserve">57(2):376-88. </w:t>
      </w:r>
    </w:p>
    <w:p w14:paraId="3157F154" w14:textId="6D77A017" w:rsidR="008C38AE" w:rsidRPr="00986033" w:rsidRDefault="008C38AE" w:rsidP="008C38AE">
      <w:pPr>
        <w:rPr>
          <w:rFonts w:ascii="Times New Roman" w:eastAsia="Arial Unicode MS" w:hAnsi="Times New Roman" w:cs="Times New Roman"/>
          <w:sz w:val="24"/>
          <w:szCs w:val="24"/>
          <w:lang w:eastAsia="en-AU"/>
        </w:rPr>
      </w:pPr>
      <w:r w:rsidRPr="00986033">
        <w:rPr>
          <w:rFonts w:ascii="Times New Roman" w:eastAsia="Arial Unicode MS" w:hAnsi="Times New Roman" w:cs="Times New Roman"/>
          <w:sz w:val="24"/>
          <w:szCs w:val="24"/>
          <w:lang w:eastAsia="en-AU"/>
        </w:rPr>
        <w:t xml:space="preserve">Greenberg JR (1979) </w:t>
      </w:r>
      <w:r w:rsidRPr="00986033">
        <w:rPr>
          <w:rFonts w:ascii="Times New Roman" w:eastAsia="Arial Unicode MS" w:hAnsi="Times New Roman" w:cs="Times New Roman"/>
          <w:bCs/>
          <w:sz w:val="24"/>
          <w:szCs w:val="24"/>
          <w:lang w:eastAsia="en-AU"/>
        </w:rPr>
        <w:t xml:space="preserve">Ultraviolet light-induced crosslinking of mRNA to proteins. </w:t>
      </w:r>
      <w:r w:rsidRPr="00986033">
        <w:rPr>
          <w:rFonts w:ascii="Times New Roman" w:eastAsia="Arial Unicode MS" w:hAnsi="Times New Roman" w:cs="Times New Roman"/>
          <w:sz w:val="24"/>
          <w:szCs w:val="24"/>
          <w:lang w:eastAsia="en-AU"/>
        </w:rPr>
        <w:t>Nucleic Acids Res. 6, pp. 715–32</w:t>
      </w:r>
      <w:r>
        <w:rPr>
          <w:rFonts w:ascii="Times New Roman" w:eastAsia="Arial Unicode MS" w:hAnsi="Times New Roman" w:cs="Times New Roman"/>
          <w:sz w:val="24"/>
          <w:szCs w:val="24"/>
          <w:lang w:eastAsia="en-AU"/>
        </w:rPr>
        <w:t>.</w:t>
      </w:r>
      <w:r w:rsidR="00FA31A9">
        <w:rPr>
          <w:rFonts w:ascii="Times New Roman" w:eastAsia="Arial Unicode MS" w:hAnsi="Times New Roman" w:cs="Times New Roman"/>
          <w:sz w:val="24"/>
          <w:szCs w:val="24"/>
          <w:lang w:eastAsia="en-AU"/>
        </w:rPr>
        <w:t xml:space="preserve"> </w:t>
      </w:r>
    </w:p>
    <w:p w14:paraId="15D1E72E"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Guo R, Xue H, Huang L. (2003) Ssh10b, a conserved thermophilic archaeal protein, binds RNA in vivo. Mol Microbiol. 50(5):1605-15.</w:t>
      </w:r>
    </w:p>
    <w:p w14:paraId="309E8403"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Hall TM. (2005) Multiple modes of RNA recognition by zinc finger proteins. Curr Opin Struct Biol. 15(3):367-73.</w:t>
      </w:r>
    </w:p>
    <w:p w14:paraId="4C3B38B0"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Hecht V, Stiefel V, Delseny M, Gallois P. (1997) A new Arabidopsis nucleic-acid-binding protein gene is highly expressed in dividing cells during development. Plant Mol Biol. 34(1):119-24.</w:t>
      </w:r>
    </w:p>
    <w:p w14:paraId="0A5195EC" w14:textId="10BCF2F1" w:rsidR="00586230" w:rsidRDefault="00586230" w:rsidP="00586230">
      <w:pPr>
        <w:rPr>
          <w:rStyle w:val="element-citation"/>
          <w:rFonts w:ascii="Times New Roman" w:hAnsi="Times New Roman" w:cs="Times New Roman"/>
          <w:color w:val="000000"/>
          <w:sz w:val="24"/>
          <w:szCs w:val="24"/>
          <w:shd w:val="clear" w:color="auto" w:fill="FFFFFF"/>
        </w:rPr>
      </w:pPr>
      <w:r>
        <w:rPr>
          <w:rStyle w:val="element-citation"/>
          <w:rFonts w:ascii="Times New Roman" w:hAnsi="Times New Roman" w:cs="Times New Roman"/>
          <w:color w:val="000000"/>
          <w:sz w:val="24"/>
          <w:szCs w:val="24"/>
          <w:shd w:val="clear" w:color="auto" w:fill="FFFFFF"/>
        </w:rPr>
        <w:t>Henics T</w:t>
      </w:r>
      <w:r w:rsidRPr="00586230">
        <w:rPr>
          <w:rStyle w:val="element-citation"/>
          <w:rFonts w:ascii="Times New Roman" w:hAnsi="Times New Roman" w:cs="Times New Roman"/>
          <w:color w:val="000000"/>
          <w:sz w:val="24"/>
          <w:szCs w:val="24"/>
          <w:shd w:val="clear" w:color="auto" w:fill="FFFFFF"/>
        </w:rPr>
        <w:t xml:space="preserve">, Nagy E, Oh HJ, Csermely P, von Gabain A, Subjeck JR. </w:t>
      </w:r>
      <w:r>
        <w:rPr>
          <w:rStyle w:val="element-citation"/>
          <w:rFonts w:ascii="Times New Roman" w:hAnsi="Times New Roman" w:cs="Times New Roman"/>
          <w:color w:val="000000"/>
          <w:sz w:val="24"/>
          <w:szCs w:val="24"/>
          <w:shd w:val="clear" w:color="auto" w:fill="FFFFFF"/>
        </w:rPr>
        <w:t xml:space="preserve">(1999) </w:t>
      </w:r>
      <w:r w:rsidRPr="00586230">
        <w:rPr>
          <w:rStyle w:val="element-citation"/>
          <w:rFonts w:ascii="Times New Roman" w:hAnsi="Times New Roman" w:cs="Times New Roman"/>
          <w:color w:val="000000"/>
          <w:sz w:val="24"/>
          <w:szCs w:val="24"/>
          <w:shd w:val="clear" w:color="auto" w:fill="FFFFFF"/>
        </w:rPr>
        <w:t xml:space="preserve">Mammalian Hsp70 and Hsp110 proteins bind to RNA motifs involved in mRNA stability. </w:t>
      </w:r>
      <w:r>
        <w:rPr>
          <w:rStyle w:val="element-citation"/>
          <w:rFonts w:ascii="Times New Roman" w:hAnsi="Times New Roman" w:cs="Times New Roman"/>
          <w:color w:val="000000"/>
          <w:sz w:val="24"/>
          <w:szCs w:val="24"/>
          <w:shd w:val="clear" w:color="auto" w:fill="FFFFFF"/>
        </w:rPr>
        <w:t>J Biol Chem. 274(24):17318-24.</w:t>
      </w:r>
    </w:p>
    <w:p w14:paraId="16FA8A5D" w14:textId="5A0283B6" w:rsidR="008C38AE" w:rsidRPr="00986033" w:rsidRDefault="008C38AE" w:rsidP="008C38AE">
      <w:pPr>
        <w:rPr>
          <w:rFonts w:ascii="Times New Roman" w:hAnsi="Times New Roman" w:cs="Times New Roman"/>
          <w:sz w:val="24"/>
          <w:szCs w:val="24"/>
        </w:rPr>
      </w:pPr>
      <w:r w:rsidRPr="00986033">
        <w:rPr>
          <w:rStyle w:val="element-citation"/>
          <w:rFonts w:ascii="Times New Roman" w:hAnsi="Times New Roman" w:cs="Times New Roman"/>
          <w:color w:val="000000"/>
          <w:sz w:val="24"/>
          <w:szCs w:val="24"/>
          <w:shd w:val="clear" w:color="auto" w:fill="FFFFFF"/>
        </w:rPr>
        <w:t>Hofmann WA. (2009) Cell and molecular biology of nuclear actin.</w:t>
      </w:r>
      <w:r w:rsidRPr="00986033">
        <w:rPr>
          <w:rStyle w:val="apple-converted-space"/>
          <w:color w:val="000000"/>
          <w:sz w:val="24"/>
          <w:szCs w:val="24"/>
          <w:shd w:val="clear" w:color="auto" w:fill="FFFFFF"/>
        </w:rPr>
        <w:t> </w:t>
      </w:r>
      <w:r w:rsidRPr="00986033">
        <w:rPr>
          <w:rStyle w:val="ref-journal"/>
          <w:rFonts w:ascii="Times New Roman" w:hAnsi="Times New Roman" w:cs="Times New Roman"/>
          <w:color w:val="000000"/>
          <w:sz w:val="24"/>
          <w:szCs w:val="24"/>
          <w:shd w:val="clear" w:color="auto" w:fill="FFFFFF"/>
        </w:rPr>
        <w:t>Int Rev Cell Mol Biol.</w:t>
      </w:r>
      <w:r w:rsidRPr="00986033">
        <w:rPr>
          <w:rStyle w:val="apple-converted-space"/>
          <w:color w:val="000000"/>
          <w:sz w:val="24"/>
          <w:szCs w:val="24"/>
          <w:shd w:val="clear" w:color="auto" w:fill="FFFFFF"/>
        </w:rPr>
        <w:t> </w:t>
      </w:r>
      <w:r w:rsidRPr="00986033">
        <w:rPr>
          <w:rStyle w:val="ref-vol"/>
          <w:rFonts w:ascii="Times New Roman" w:hAnsi="Times New Roman" w:cs="Times New Roman"/>
          <w:color w:val="000000"/>
          <w:sz w:val="24"/>
          <w:szCs w:val="24"/>
          <w:shd w:val="clear" w:color="auto" w:fill="FFFFFF"/>
        </w:rPr>
        <w:t>273</w:t>
      </w:r>
      <w:r w:rsidRPr="00986033">
        <w:rPr>
          <w:rStyle w:val="element-citation"/>
          <w:rFonts w:ascii="Times New Roman" w:hAnsi="Times New Roman" w:cs="Times New Roman"/>
          <w:color w:val="000000"/>
          <w:sz w:val="24"/>
          <w:szCs w:val="24"/>
          <w:shd w:val="clear" w:color="auto" w:fill="FFFFFF"/>
        </w:rPr>
        <w:t>:219–63.</w:t>
      </w:r>
    </w:p>
    <w:p w14:paraId="249ABDC5"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Holm LM, Jahn TP, Møller AL, Schjoerring JK, Ferri D, Klaerke DA, Zeuthen T. (2005) NH3 and NH4+ permeability in aquaporin-expressing Xenopus oocytes. Pflugers Arch. 450(6):415-28. </w:t>
      </w:r>
    </w:p>
    <w:p w14:paraId="5F6EF9F1"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Huang YW, Hu CC, Liou MR, Chang BY, Tsai CH, Meng M, Lin NS, Hsu YH. (2012) Hsp90 interacts specifically with viral RNA and differentially regulates replication initiation of Bamboo mosaicvirus and associated satellite RNA. PLoS Pathog. 8(5)</w:t>
      </w:r>
      <w:proofErr w:type="gramStart"/>
      <w:r w:rsidRPr="00986033">
        <w:rPr>
          <w:rFonts w:ascii="Times New Roman" w:hAnsi="Times New Roman" w:cs="Times New Roman"/>
          <w:sz w:val="24"/>
          <w:szCs w:val="24"/>
        </w:rPr>
        <w:t>:e1002726</w:t>
      </w:r>
      <w:proofErr w:type="gramEnd"/>
      <w:r w:rsidRPr="00986033">
        <w:rPr>
          <w:rFonts w:ascii="Times New Roman" w:hAnsi="Times New Roman" w:cs="Times New Roman"/>
          <w:sz w:val="24"/>
          <w:szCs w:val="24"/>
        </w:rPr>
        <w:t xml:space="preserve">. </w:t>
      </w:r>
    </w:p>
    <w:p w14:paraId="3F77886A" w14:textId="564475D3"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Hughes CS, Foehr S, Garfield DA, Furlong EE, Ste</w:t>
      </w:r>
      <w:r w:rsidR="00511880">
        <w:rPr>
          <w:rFonts w:ascii="Times New Roman" w:hAnsi="Times New Roman" w:cs="Times New Roman"/>
          <w:sz w:val="24"/>
          <w:szCs w:val="24"/>
        </w:rPr>
        <w:t xml:space="preserve">inmetz LM, Krijgsveld J. (2014) </w:t>
      </w:r>
      <w:r w:rsidRPr="00986033">
        <w:rPr>
          <w:rFonts w:ascii="Times New Roman" w:hAnsi="Times New Roman" w:cs="Times New Roman"/>
          <w:sz w:val="24"/>
          <w:szCs w:val="24"/>
        </w:rPr>
        <w:t>Ultrasensitive proteome analysis using paramagnetic bead technology. Mol Syst Biol. 10:757.</w:t>
      </w:r>
    </w:p>
    <w:p w14:paraId="67B919A1"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Huh SU, Kim MJ, Paek KH. (2013) Arabidopsis Pumilio protein APUM5 suppresses Cucumber mosaic virus infection via direct binding of viral RNAs. Proc Natl Acad Sci U S A. 110(2):779-84.</w:t>
      </w:r>
    </w:p>
    <w:p w14:paraId="43192E7F"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Huh SU, Paek KH. (2014) APUM5, encoding a Pumilio RNA binding protein, negatively regulates abiotic stress responsive gene expression. BMC Plant Biol. 14:75. </w:t>
      </w:r>
    </w:p>
    <w:p w14:paraId="3819A564" w14:textId="6C8219D4"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lastRenderedPageBreak/>
        <w:t xml:space="preserve">Hunt AG. </w:t>
      </w:r>
      <w:r w:rsidR="006942FD">
        <w:rPr>
          <w:rFonts w:ascii="Times New Roman" w:hAnsi="Times New Roman" w:cs="Times New Roman"/>
          <w:sz w:val="24"/>
          <w:szCs w:val="24"/>
        </w:rPr>
        <w:t xml:space="preserve">(2014) </w:t>
      </w:r>
      <w:r w:rsidRPr="00986033">
        <w:rPr>
          <w:rFonts w:ascii="Times New Roman" w:hAnsi="Times New Roman" w:cs="Times New Roman"/>
          <w:sz w:val="24"/>
          <w:szCs w:val="24"/>
        </w:rPr>
        <w:t xml:space="preserve">The Arabidopsis polyadenylation factor subunit CPSF30 as conceptual link between mRNA polyadenylation and cellular signalling.  Curr Opin Plant Biol. 21:128-32. </w:t>
      </w:r>
    </w:p>
    <w:p w14:paraId="35857ABE" w14:textId="3976575A" w:rsidR="006942FD" w:rsidRDefault="006942FD" w:rsidP="008C38AE">
      <w:pPr>
        <w:rPr>
          <w:rFonts w:ascii="Times New Roman" w:hAnsi="Times New Roman" w:cs="Times New Roman"/>
          <w:sz w:val="24"/>
          <w:szCs w:val="24"/>
        </w:rPr>
      </w:pPr>
      <w:r>
        <w:rPr>
          <w:rFonts w:ascii="Times New Roman" w:hAnsi="Times New Roman" w:cs="Times New Roman"/>
          <w:sz w:val="24"/>
          <w:szCs w:val="24"/>
        </w:rPr>
        <w:t>Hunt AG., Xing D</w:t>
      </w:r>
      <w:r w:rsidRPr="006942FD">
        <w:rPr>
          <w:rFonts w:ascii="Times New Roman" w:hAnsi="Times New Roman" w:cs="Times New Roman"/>
          <w:sz w:val="24"/>
          <w:szCs w:val="24"/>
        </w:rPr>
        <w:t xml:space="preserve">, </w:t>
      </w:r>
      <w:r>
        <w:rPr>
          <w:rFonts w:ascii="Times New Roman" w:hAnsi="Times New Roman" w:cs="Times New Roman"/>
          <w:sz w:val="24"/>
          <w:szCs w:val="24"/>
        </w:rPr>
        <w:t>Li Q</w:t>
      </w:r>
      <w:r w:rsidRPr="006942FD">
        <w:rPr>
          <w:rFonts w:ascii="Times New Roman" w:hAnsi="Times New Roman" w:cs="Times New Roman"/>
          <w:sz w:val="24"/>
          <w:szCs w:val="24"/>
        </w:rPr>
        <w:t xml:space="preserve"> Q. (2012). Plant polyadenylation factors: conservation and variety in the polyadenylation complex in plants. BMC Genomics, 13(1), 641. </w:t>
      </w:r>
    </w:p>
    <w:p w14:paraId="4AEAAC58" w14:textId="5BE684E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Jansen RP. (1999) RNA-cytoskeletal associations. FASEB J. 13(3):455-66.</w:t>
      </w:r>
    </w:p>
    <w:p w14:paraId="27E27C98"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Jelinska C, Conroy MJ, Craven CJ, Hounslow AM, Bullough PA, Waltho JP, Taylor GL, White MF (2005) Obligate heterodimerization of the archaeal Alba2 protein with Alba1 provides a mechanism for control of DNA packaging. Structure. 13(7):963-71.</w:t>
      </w:r>
    </w:p>
    <w:p w14:paraId="36D297C7" w14:textId="187B5C85" w:rsidR="008C38AE"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Jeong E, Kim H, Lee SW, Han K. (2003) Discovering the interaction propensities of amino acids and nucleotides from protein-RNA complexes. Mol Cells. 16(2):161-7.</w:t>
      </w:r>
    </w:p>
    <w:p w14:paraId="46D7A992" w14:textId="60C7AAF3" w:rsidR="00262355" w:rsidRPr="00986033" w:rsidRDefault="00262355" w:rsidP="00262355">
      <w:pPr>
        <w:rPr>
          <w:rFonts w:ascii="Times New Roman" w:hAnsi="Times New Roman" w:cs="Times New Roman"/>
          <w:sz w:val="24"/>
          <w:szCs w:val="24"/>
        </w:rPr>
      </w:pPr>
      <w:r w:rsidRPr="00262355">
        <w:rPr>
          <w:rFonts w:ascii="Times New Roman" w:hAnsi="Times New Roman" w:cs="Times New Roman"/>
          <w:sz w:val="24"/>
          <w:szCs w:val="24"/>
        </w:rPr>
        <w:t>Jia G, Fu Y, Zhao X, Dai Q, Zheng G, Yang Y, Yi C, Lindahl T, Pan T,</w:t>
      </w:r>
      <w:r>
        <w:rPr>
          <w:rFonts w:ascii="Times New Roman" w:hAnsi="Times New Roman" w:cs="Times New Roman"/>
          <w:sz w:val="24"/>
          <w:szCs w:val="24"/>
        </w:rPr>
        <w:t xml:space="preserve"> </w:t>
      </w:r>
      <w:r w:rsidRPr="00262355">
        <w:rPr>
          <w:rFonts w:ascii="Times New Roman" w:hAnsi="Times New Roman" w:cs="Times New Roman"/>
          <w:sz w:val="24"/>
          <w:szCs w:val="24"/>
        </w:rPr>
        <w:t>Yang Y-G et al.</w:t>
      </w:r>
      <w:r>
        <w:rPr>
          <w:rFonts w:ascii="Times New Roman" w:hAnsi="Times New Roman" w:cs="Times New Roman"/>
          <w:sz w:val="24"/>
          <w:szCs w:val="24"/>
        </w:rPr>
        <w:t>(2011).</w:t>
      </w:r>
      <w:r w:rsidRPr="00262355">
        <w:rPr>
          <w:rFonts w:ascii="Times New Roman" w:hAnsi="Times New Roman" w:cs="Times New Roman"/>
          <w:sz w:val="24"/>
          <w:szCs w:val="24"/>
        </w:rPr>
        <w:t xml:space="preserve"> N6-methyladenosine in nuclear RNA is a major</w:t>
      </w:r>
      <w:r>
        <w:rPr>
          <w:rFonts w:ascii="Times New Roman" w:hAnsi="Times New Roman" w:cs="Times New Roman"/>
          <w:sz w:val="24"/>
          <w:szCs w:val="24"/>
        </w:rPr>
        <w:t xml:space="preserve"> </w:t>
      </w:r>
      <w:r w:rsidRPr="00262355">
        <w:rPr>
          <w:rFonts w:ascii="Times New Roman" w:hAnsi="Times New Roman" w:cs="Times New Roman"/>
          <w:sz w:val="24"/>
          <w:szCs w:val="24"/>
        </w:rPr>
        <w:t>substrate of the obesity-ass</w:t>
      </w:r>
      <w:r>
        <w:rPr>
          <w:rFonts w:ascii="Times New Roman" w:hAnsi="Times New Roman" w:cs="Times New Roman"/>
          <w:sz w:val="24"/>
          <w:szCs w:val="24"/>
        </w:rPr>
        <w:t xml:space="preserve">ociated FTO. Nat Chem Biol </w:t>
      </w:r>
      <w:r w:rsidRPr="00262355">
        <w:rPr>
          <w:rFonts w:ascii="Times New Roman" w:hAnsi="Times New Roman" w:cs="Times New Roman"/>
          <w:sz w:val="24"/>
          <w:szCs w:val="24"/>
        </w:rPr>
        <w:t>7:885-887.</w:t>
      </w:r>
    </w:p>
    <w:p w14:paraId="48158ED9" w14:textId="260BA3ED"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Jung HJ, Park SJ and Kang H (2013) Regulation of RNA Metabolism in Plant Development and Stress Responses. J. Plant Biol 56:123-29.</w:t>
      </w:r>
      <w:r w:rsidR="00FA31A9">
        <w:rPr>
          <w:rFonts w:ascii="Times New Roman" w:hAnsi="Times New Roman" w:cs="Times New Roman"/>
          <w:sz w:val="24"/>
          <w:szCs w:val="24"/>
        </w:rPr>
        <w:t xml:space="preserve"> </w:t>
      </w:r>
    </w:p>
    <w:p w14:paraId="7E1607B3"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Kadrmas JL, Beckerle MC. (2004) The LIM domain: from the cytoskeleton to the nucleus. Nat Rev Mol Cell Biol. 5(11):920-31.</w:t>
      </w:r>
    </w:p>
    <w:p w14:paraId="2E325B4F" w14:textId="1B6916B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Katahira J, Dimitrova L, Imai Y, Hurt E. (2015) NTF2-like domain of Tap plays a critical role in cargo mRNA recognition and export. Nucleic Acids Res.</w:t>
      </w:r>
      <w:r w:rsidR="00511880">
        <w:rPr>
          <w:rFonts w:ascii="Times New Roman" w:hAnsi="Times New Roman" w:cs="Times New Roman"/>
          <w:sz w:val="24"/>
          <w:szCs w:val="24"/>
        </w:rPr>
        <w:t xml:space="preserve"> </w:t>
      </w:r>
      <w:r w:rsidRPr="00986033">
        <w:rPr>
          <w:rFonts w:ascii="Times New Roman" w:hAnsi="Times New Roman" w:cs="Times New Roman"/>
          <w:sz w:val="24"/>
          <w:szCs w:val="24"/>
        </w:rPr>
        <w:t xml:space="preserve">43(3):1894-904. </w:t>
      </w:r>
    </w:p>
    <w:p w14:paraId="5CE5B426"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Kawaguchi R, Girke T, Bray EA, Bailey-Serres J. (2004) Differential mRNA translation contributes to gene regulation under non-stress and dehydration stress conditions in Arabidopsis thaliana. Plant J. 38(5):823-39.</w:t>
      </w:r>
    </w:p>
    <w:p w14:paraId="733CF676" w14:textId="77777777" w:rsidR="008C38AE" w:rsidRPr="00986033" w:rsidRDefault="008C38AE" w:rsidP="008C38AE">
      <w:pPr>
        <w:rPr>
          <w:rFonts w:ascii="Times New Roman" w:eastAsia="Times New Roman" w:hAnsi="Times New Roman" w:cs="Times New Roman"/>
          <w:sz w:val="24"/>
          <w:szCs w:val="24"/>
          <w:lang w:eastAsia="en-AU"/>
        </w:rPr>
      </w:pPr>
      <w:r w:rsidRPr="00986033">
        <w:rPr>
          <w:rFonts w:ascii="Times New Roman" w:eastAsia="Times New Roman" w:hAnsi="Times New Roman" w:cs="Times New Roman"/>
          <w:sz w:val="24"/>
          <w:szCs w:val="24"/>
          <w:lang w:eastAsia="en-AU"/>
        </w:rPr>
        <w:t xml:space="preserve">Kim YO, Pan S, Jung CH, Kang H. (2007) A zinc finger-containing glycine-rich RNA-binding protein, atRZ-1a, has a negative impact on seed germination and seedling growth of Arabidopsis thaliana under salt or drought stress conditions. Plant Cell Physiol. 48(8):1170-81. </w:t>
      </w:r>
    </w:p>
    <w:p w14:paraId="04C7F2D9" w14:textId="77777777" w:rsidR="008C38AE" w:rsidRDefault="008C38AE" w:rsidP="008C38AE">
      <w:pPr>
        <w:rPr>
          <w:rFonts w:ascii="Times New Roman" w:eastAsia="Times New Roman" w:hAnsi="Times New Roman" w:cs="Times New Roman"/>
          <w:sz w:val="24"/>
          <w:szCs w:val="24"/>
          <w:lang w:eastAsia="en-AU"/>
        </w:rPr>
      </w:pPr>
      <w:r w:rsidRPr="00986033">
        <w:rPr>
          <w:rFonts w:ascii="Times New Roman" w:eastAsia="Times New Roman" w:hAnsi="Times New Roman" w:cs="Times New Roman"/>
          <w:sz w:val="24"/>
          <w:szCs w:val="24"/>
          <w:lang w:eastAsia="en-AU"/>
        </w:rPr>
        <w:t>Kim JY, Park SJ, Jang B, Jung CH, Ahn SJ, Goh CH, Cho K, Han O, Kang H. (2007) Functional characterization of a glycine-rich RNA-binding protein 2 in Arabidopsis thaliana under abiotic stress conditions. Plant J. 50(3):439-51.</w:t>
      </w:r>
    </w:p>
    <w:p w14:paraId="3F1CD17E" w14:textId="375E75A0" w:rsidR="00C1082B" w:rsidRPr="00986033" w:rsidRDefault="00C1082B" w:rsidP="00C1082B">
      <w:pPr>
        <w:rPr>
          <w:rFonts w:ascii="Times New Roman" w:eastAsia="Times New Roman" w:hAnsi="Times New Roman" w:cs="Times New Roman"/>
          <w:sz w:val="24"/>
          <w:szCs w:val="24"/>
          <w:lang w:eastAsia="en-AU"/>
        </w:rPr>
      </w:pPr>
      <w:r w:rsidRPr="00C1082B">
        <w:rPr>
          <w:rFonts w:ascii="Times New Roman" w:eastAsia="Times New Roman" w:hAnsi="Times New Roman" w:cs="Times New Roman"/>
          <w:sz w:val="24"/>
          <w:szCs w:val="24"/>
          <w:lang w:eastAsia="en-AU"/>
        </w:rPr>
        <w:t>Kim VN, Kataoka N, Dreyfuss G (2001) Role of the nonsensemediated</w:t>
      </w:r>
      <w:r>
        <w:rPr>
          <w:rFonts w:ascii="Times New Roman" w:eastAsia="Times New Roman" w:hAnsi="Times New Roman" w:cs="Times New Roman"/>
          <w:sz w:val="24"/>
          <w:szCs w:val="24"/>
          <w:lang w:eastAsia="en-AU"/>
        </w:rPr>
        <w:t xml:space="preserve"> </w:t>
      </w:r>
      <w:r w:rsidRPr="00C1082B">
        <w:rPr>
          <w:rFonts w:ascii="Times New Roman" w:eastAsia="Times New Roman" w:hAnsi="Times New Roman" w:cs="Times New Roman"/>
          <w:sz w:val="24"/>
          <w:szCs w:val="24"/>
          <w:lang w:eastAsia="en-AU"/>
        </w:rPr>
        <w:t>decay factor hUpf3 in the splicing-dependent exon</w:t>
      </w:r>
      <w:r>
        <w:rPr>
          <w:rFonts w:ascii="Times New Roman" w:eastAsia="Times New Roman" w:hAnsi="Times New Roman" w:cs="Times New Roman"/>
          <w:sz w:val="24"/>
          <w:szCs w:val="24"/>
          <w:lang w:eastAsia="en-AU"/>
        </w:rPr>
        <w:t>-</w:t>
      </w:r>
      <w:r w:rsidRPr="00C1082B">
        <w:rPr>
          <w:rFonts w:ascii="Times New Roman" w:eastAsia="Times New Roman" w:hAnsi="Times New Roman" w:cs="Times New Roman"/>
          <w:sz w:val="24"/>
          <w:szCs w:val="24"/>
          <w:lang w:eastAsia="en-AU"/>
        </w:rPr>
        <w:t>exon</w:t>
      </w:r>
      <w:r>
        <w:rPr>
          <w:rFonts w:ascii="Times New Roman" w:eastAsia="Times New Roman" w:hAnsi="Times New Roman" w:cs="Times New Roman"/>
          <w:sz w:val="24"/>
          <w:szCs w:val="24"/>
          <w:lang w:eastAsia="en-AU"/>
        </w:rPr>
        <w:t xml:space="preserve"> </w:t>
      </w:r>
      <w:r w:rsidRPr="00C1082B">
        <w:rPr>
          <w:rFonts w:ascii="Times New Roman" w:eastAsia="Times New Roman" w:hAnsi="Times New Roman" w:cs="Times New Roman"/>
          <w:sz w:val="24"/>
          <w:szCs w:val="24"/>
          <w:lang w:eastAsia="en-AU"/>
        </w:rPr>
        <w:t>junction complex. Science 293(5536):1832–1836</w:t>
      </w:r>
      <w:r>
        <w:rPr>
          <w:rFonts w:ascii="Times New Roman" w:eastAsia="Times New Roman" w:hAnsi="Times New Roman" w:cs="Times New Roman"/>
          <w:sz w:val="24"/>
          <w:szCs w:val="24"/>
          <w:lang w:eastAsia="en-AU"/>
        </w:rPr>
        <w:t>.</w:t>
      </w:r>
    </w:p>
    <w:p w14:paraId="05BC2A8E"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Krause K, Kilbienski I, Mulisch M, Rödiger A, Schäfer A, Krupinska K. DNA-binding proteins of the Whirly family in Arabidopsis thaliana are targeted to the organelles. FEBS Lett. 579(17):3707-12.</w:t>
      </w:r>
    </w:p>
    <w:p w14:paraId="1EB93426" w14:textId="77777777" w:rsidR="008C38AE" w:rsidRPr="00986033" w:rsidRDefault="008C38AE" w:rsidP="008C38AE">
      <w:pPr>
        <w:rPr>
          <w:rFonts w:ascii="Times New Roman" w:eastAsia="Times New Roman" w:hAnsi="Times New Roman" w:cs="Times New Roman"/>
          <w:sz w:val="24"/>
          <w:szCs w:val="24"/>
          <w:lang w:eastAsia="en-AU"/>
        </w:rPr>
      </w:pPr>
      <w:r w:rsidRPr="00986033">
        <w:rPr>
          <w:rFonts w:ascii="Times New Roman" w:eastAsia="Times New Roman" w:hAnsi="Times New Roman" w:cs="Times New Roman"/>
          <w:sz w:val="24"/>
          <w:szCs w:val="24"/>
          <w:lang w:eastAsia="en-AU"/>
        </w:rPr>
        <w:lastRenderedPageBreak/>
        <w:t>Kwak KJ, Kim YO, Kang H. (2005) Characterization of transgenic Arabidopsis plants overexpressing GR-RBP4 under high salinity, dehydration, or cold stress. J Exp Bot. 56(421):3007-16.</w:t>
      </w:r>
    </w:p>
    <w:p w14:paraId="42124FE0" w14:textId="77777777" w:rsidR="008C38AE" w:rsidRPr="00986033" w:rsidRDefault="008C38AE" w:rsidP="008C38AE">
      <w:pPr>
        <w:rPr>
          <w:rFonts w:ascii="Times New Roman" w:hAnsi="Times New Roman" w:cs="Times New Roman"/>
          <w:sz w:val="24"/>
          <w:szCs w:val="24"/>
        </w:rPr>
      </w:pPr>
      <w:r>
        <w:rPr>
          <w:rFonts w:ascii="Times New Roman" w:hAnsi="Times New Roman" w:cs="Times New Roman"/>
          <w:sz w:val="24"/>
          <w:szCs w:val="24"/>
        </w:rPr>
        <w:t>Kwon SC</w:t>
      </w:r>
      <w:r w:rsidRPr="00986033">
        <w:rPr>
          <w:rFonts w:ascii="Times New Roman" w:hAnsi="Times New Roman" w:cs="Times New Roman"/>
          <w:sz w:val="24"/>
          <w:szCs w:val="24"/>
        </w:rPr>
        <w:t xml:space="preserve">, Yi H, Eichelbaum K, Föhr S, Fischer B, You KT, Castello A, Krijgsveld J, Hentze MW, Kim VN. (2013) The RNA-binding protein repertoire of embryonic stem cells. Nat Struct Mol Biol. 20(9):1122-30. </w:t>
      </w:r>
    </w:p>
    <w:p w14:paraId="538F1572" w14:textId="53A8F9CE" w:rsidR="008C38AE" w:rsidRPr="00986033" w:rsidRDefault="008C38AE" w:rsidP="008C38AE">
      <w:pPr>
        <w:rPr>
          <w:rFonts w:ascii="Times New Roman" w:hAnsi="Times New Roman" w:cs="Times New Roman"/>
          <w:sz w:val="24"/>
          <w:szCs w:val="24"/>
          <w:shd w:val="clear" w:color="auto" w:fill="FFFFFF"/>
        </w:rPr>
      </w:pPr>
      <w:r w:rsidRPr="00986033">
        <w:rPr>
          <w:rFonts w:ascii="Times New Roman" w:hAnsi="Times New Roman" w:cs="Times New Roman"/>
          <w:sz w:val="24"/>
          <w:szCs w:val="24"/>
          <w:shd w:val="clear" w:color="auto" w:fill="FFFFFF"/>
        </w:rPr>
        <w:t>Lambermon MH, Simpson GG, Wieczorek Kirk DA, Hemmings-Mieszczak M, Klahre U, Filipowicz W. (2000) UBP1, a novel hnRNP-like protein that functions at multiple steps of higher plant nuclear pre-mRNA maturation.</w:t>
      </w:r>
      <w:r w:rsidRPr="00986033">
        <w:rPr>
          <w:rStyle w:val="apple-converted-space"/>
          <w:color w:val="000000"/>
          <w:sz w:val="24"/>
          <w:szCs w:val="24"/>
          <w:shd w:val="clear" w:color="auto" w:fill="FFFFFF"/>
        </w:rPr>
        <w:t> </w:t>
      </w:r>
      <w:r w:rsidRPr="00986033">
        <w:rPr>
          <w:rStyle w:val="ref-journal"/>
          <w:rFonts w:ascii="Times New Roman" w:hAnsi="Times New Roman" w:cs="Times New Roman"/>
          <w:color w:val="000000"/>
          <w:sz w:val="24"/>
          <w:szCs w:val="24"/>
          <w:shd w:val="clear" w:color="auto" w:fill="FFFFFF"/>
        </w:rPr>
        <w:t>EMBO J.</w:t>
      </w:r>
      <w:r w:rsidRPr="00986033">
        <w:rPr>
          <w:rStyle w:val="apple-converted-space"/>
          <w:color w:val="000000"/>
          <w:sz w:val="24"/>
          <w:szCs w:val="24"/>
          <w:shd w:val="clear" w:color="auto" w:fill="FFFFFF"/>
        </w:rPr>
        <w:t> </w:t>
      </w:r>
      <w:r w:rsidRPr="00986033">
        <w:rPr>
          <w:rStyle w:val="ref-vol"/>
          <w:rFonts w:ascii="Times New Roman" w:hAnsi="Times New Roman" w:cs="Times New Roman"/>
          <w:color w:val="000000"/>
          <w:sz w:val="24"/>
          <w:szCs w:val="24"/>
          <w:shd w:val="clear" w:color="auto" w:fill="FFFFFF"/>
        </w:rPr>
        <w:t>19</w:t>
      </w:r>
      <w:r w:rsidRPr="00986033">
        <w:rPr>
          <w:rFonts w:ascii="Times New Roman" w:hAnsi="Times New Roman" w:cs="Times New Roman"/>
          <w:sz w:val="24"/>
          <w:szCs w:val="24"/>
          <w:shd w:val="clear" w:color="auto" w:fill="FFFFFF"/>
        </w:rPr>
        <w:t>(7):1638–49.</w:t>
      </w:r>
    </w:p>
    <w:p w14:paraId="3336A4C9" w14:textId="46563950"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Lange H, Sement FM, Canaday J, Gagliardi D. (2009) Polyadenylation-assisted RNA degradation processes in plants. Trends Plant Sci. 497-504.</w:t>
      </w:r>
    </w:p>
    <w:p w14:paraId="04BC0555" w14:textId="6A241FB2" w:rsidR="00B459F2" w:rsidRDefault="00B459F2" w:rsidP="00B459F2">
      <w:pPr>
        <w:rPr>
          <w:rFonts w:ascii="Times New Roman" w:hAnsi="Times New Roman" w:cs="Times New Roman"/>
          <w:sz w:val="24"/>
          <w:szCs w:val="24"/>
        </w:rPr>
      </w:pPr>
      <w:r w:rsidRPr="00B459F2">
        <w:rPr>
          <w:rFonts w:ascii="Times New Roman" w:hAnsi="Times New Roman" w:cs="Times New Roman"/>
          <w:sz w:val="24"/>
          <w:szCs w:val="24"/>
        </w:rPr>
        <w:t xml:space="preserve">Laohavisit A1, Davies JM. </w:t>
      </w:r>
      <w:r>
        <w:rPr>
          <w:rFonts w:ascii="Times New Roman" w:hAnsi="Times New Roman" w:cs="Times New Roman"/>
          <w:sz w:val="24"/>
          <w:szCs w:val="24"/>
        </w:rPr>
        <w:t xml:space="preserve">(2011) </w:t>
      </w:r>
      <w:r w:rsidRPr="00B459F2">
        <w:rPr>
          <w:rFonts w:ascii="Times New Roman" w:hAnsi="Times New Roman" w:cs="Times New Roman"/>
          <w:sz w:val="24"/>
          <w:szCs w:val="24"/>
        </w:rPr>
        <w:t xml:space="preserve">Annexins. New Phytol. 189(1):40-53. </w:t>
      </w:r>
    </w:p>
    <w:p w14:paraId="525C7BD9" w14:textId="17431CFE"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Lau CK, Bachorik JL, Dreyfuss G. (2009) Gemin5-snRNA interaction reveals an RNA binding function for WD repeat domains. Nat Struct Mol Biol. 16(5):486-91. </w:t>
      </w:r>
    </w:p>
    <w:p w14:paraId="7F4B84A6" w14:textId="2AC6CC8D" w:rsidR="00F347A4" w:rsidRDefault="00F347A4" w:rsidP="00F347A4">
      <w:pPr>
        <w:rPr>
          <w:rFonts w:ascii="Times New Roman" w:hAnsi="Times New Roman" w:cs="Times New Roman"/>
          <w:sz w:val="24"/>
          <w:szCs w:val="24"/>
        </w:rPr>
      </w:pPr>
      <w:r>
        <w:rPr>
          <w:rFonts w:ascii="Times New Roman" w:hAnsi="Times New Roman" w:cs="Times New Roman"/>
          <w:sz w:val="24"/>
          <w:szCs w:val="24"/>
        </w:rPr>
        <w:t>Le Hir H</w:t>
      </w:r>
      <w:r w:rsidRPr="00F347A4">
        <w:rPr>
          <w:rFonts w:ascii="Times New Roman" w:hAnsi="Times New Roman" w:cs="Times New Roman"/>
          <w:sz w:val="24"/>
          <w:szCs w:val="24"/>
        </w:rPr>
        <w:t>, Andersen GR.</w:t>
      </w:r>
      <w:r>
        <w:rPr>
          <w:rFonts w:ascii="Times New Roman" w:hAnsi="Times New Roman" w:cs="Times New Roman"/>
          <w:sz w:val="24"/>
          <w:szCs w:val="24"/>
        </w:rPr>
        <w:t xml:space="preserve"> (2008)</w:t>
      </w:r>
      <w:r w:rsidRPr="00F347A4">
        <w:rPr>
          <w:rFonts w:ascii="Times New Roman" w:hAnsi="Times New Roman" w:cs="Times New Roman"/>
          <w:sz w:val="24"/>
          <w:szCs w:val="24"/>
        </w:rPr>
        <w:t xml:space="preserve"> Structural insights into the exon junction complex. </w:t>
      </w:r>
      <w:r>
        <w:rPr>
          <w:rFonts w:ascii="Times New Roman" w:hAnsi="Times New Roman" w:cs="Times New Roman"/>
          <w:sz w:val="24"/>
          <w:szCs w:val="24"/>
        </w:rPr>
        <w:t xml:space="preserve">Curr Opin Struct Biol. </w:t>
      </w:r>
      <w:r w:rsidRPr="00F347A4">
        <w:rPr>
          <w:rFonts w:ascii="Times New Roman" w:hAnsi="Times New Roman" w:cs="Times New Roman"/>
          <w:sz w:val="24"/>
          <w:szCs w:val="24"/>
        </w:rPr>
        <w:t>18(1):112-9.</w:t>
      </w:r>
      <w:r>
        <w:rPr>
          <w:rFonts w:ascii="Times New Roman" w:hAnsi="Times New Roman" w:cs="Times New Roman"/>
          <w:sz w:val="24"/>
          <w:szCs w:val="24"/>
        </w:rPr>
        <w:t xml:space="preserve"> </w:t>
      </w:r>
    </w:p>
    <w:p w14:paraId="410822F3"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Lee HW, Park JH, Park MY, Kim J. (201</w:t>
      </w:r>
      <w:r>
        <w:rPr>
          <w:rFonts w:ascii="Times New Roman" w:hAnsi="Times New Roman" w:cs="Times New Roman"/>
          <w:sz w:val="24"/>
          <w:szCs w:val="24"/>
        </w:rPr>
        <w:t>4</w:t>
      </w:r>
      <w:r w:rsidRPr="00986033">
        <w:rPr>
          <w:rFonts w:ascii="Times New Roman" w:hAnsi="Times New Roman" w:cs="Times New Roman"/>
          <w:sz w:val="24"/>
          <w:szCs w:val="24"/>
        </w:rPr>
        <w:t xml:space="preserve">) GIP1 may act as a coactivator that enhances transcriptional activity of LBD18 in Arabidopsis. J Plant Physiol. 171(5):14-8. </w:t>
      </w:r>
    </w:p>
    <w:p w14:paraId="7031AC6D"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Lejeune D, Delsaux N, Charloteaux B, Thomas A, Brasseur R. (2005) Protein-nucleic acid recognition: statistical analysis of atomic interactions and influence of DNA structure. Proteins. 61(2):258-71.</w:t>
      </w:r>
    </w:p>
    <w:p w14:paraId="3CB0BDDF" w14:textId="21E6C9C4" w:rsidR="008C38AE" w:rsidRDefault="008C38AE" w:rsidP="008C38AE">
      <w:pPr>
        <w:rPr>
          <w:rFonts w:ascii="Times New Roman" w:hAnsi="Times New Roman" w:cs="Times New Roman"/>
          <w:sz w:val="24"/>
          <w:szCs w:val="24"/>
        </w:rPr>
      </w:pPr>
      <w:r w:rsidRPr="007538AB">
        <w:rPr>
          <w:rFonts w:ascii="Times New Roman" w:hAnsi="Times New Roman" w:cs="Times New Roman"/>
          <w:sz w:val="24"/>
          <w:szCs w:val="24"/>
        </w:rPr>
        <w:t xml:space="preserve">Li </w:t>
      </w:r>
      <w:r>
        <w:rPr>
          <w:rFonts w:ascii="Times New Roman" w:hAnsi="Times New Roman" w:cs="Times New Roman"/>
          <w:sz w:val="24"/>
          <w:szCs w:val="24"/>
        </w:rPr>
        <w:t xml:space="preserve">D, </w:t>
      </w:r>
      <w:r w:rsidRPr="007538AB">
        <w:rPr>
          <w:rFonts w:ascii="Times New Roman" w:hAnsi="Times New Roman" w:cs="Times New Roman"/>
          <w:sz w:val="24"/>
          <w:szCs w:val="24"/>
        </w:rPr>
        <w:t xml:space="preserve">Zhang </w:t>
      </w:r>
      <w:r>
        <w:rPr>
          <w:rFonts w:ascii="Times New Roman" w:hAnsi="Times New Roman" w:cs="Times New Roman"/>
          <w:sz w:val="24"/>
          <w:szCs w:val="24"/>
        </w:rPr>
        <w:t xml:space="preserve">H, </w:t>
      </w:r>
      <w:r w:rsidRPr="007538AB">
        <w:rPr>
          <w:rFonts w:ascii="Times New Roman" w:hAnsi="Times New Roman" w:cs="Times New Roman"/>
          <w:sz w:val="24"/>
          <w:szCs w:val="24"/>
        </w:rPr>
        <w:t xml:space="preserve">Hong </w:t>
      </w:r>
      <w:r>
        <w:rPr>
          <w:rFonts w:ascii="Times New Roman" w:hAnsi="Times New Roman" w:cs="Times New Roman"/>
          <w:sz w:val="24"/>
          <w:szCs w:val="24"/>
        </w:rPr>
        <w:t xml:space="preserve">Y, </w:t>
      </w:r>
      <w:r w:rsidRPr="007538AB">
        <w:rPr>
          <w:rFonts w:ascii="Times New Roman" w:hAnsi="Times New Roman" w:cs="Times New Roman"/>
          <w:sz w:val="24"/>
          <w:szCs w:val="24"/>
        </w:rPr>
        <w:t xml:space="preserve">Huang </w:t>
      </w:r>
      <w:r>
        <w:rPr>
          <w:rFonts w:ascii="Times New Roman" w:hAnsi="Times New Roman" w:cs="Times New Roman"/>
          <w:sz w:val="24"/>
          <w:szCs w:val="24"/>
        </w:rPr>
        <w:t xml:space="preserve">L, </w:t>
      </w:r>
      <w:r w:rsidRPr="007538AB">
        <w:rPr>
          <w:rFonts w:ascii="Times New Roman" w:hAnsi="Times New Roman" w:cs="Times New Roman"/>
          <w:sz w:val="24"/>
          <w:szCs w:val="24"/>
        </w:rPr>
        <w:t xml:space="preserve">Li </w:t>
      </w:r>
      <w:r>
        <w:rPr>
          <w:rFonts w:ascii="Times New Roman" w:hAnsi="Times New Roman" w:cs="Times New Roman"/>
          <w:sz w:val="24"/>
          <w:szCs w:val="24"/>
        </w:rPr>
        <w:t xml:space="preserve">X, </w:t>
      </w:r>
      <w:r w:rsidRPr="007538AB">
        <w:rPr>
          <w:rFonts w:ascii="Times New Roman" w:hAnsi="Times New Roman" w:cs="Times New Roman"/>
          <w:sz w:val="24"/>
          <w:szCs w:val="24"/>
        </w:rPr>
        <w:t>Zhang</w:t>
      </w:r>
      <w:r>
        <w:rPr>
          <w:rFonts w:ascii="Times New Roman" w:hAnsi="Times New Roman" w:cs="Times New Roman"/>
          <w:sz w:val="24"/>
          <w:szCs w:val="24"/>
        </w:rPr>
        <w:t xml:space="preserve"> Y, </w:t>
      </w:r>
      <w:r w:rsidRPr="007538AB">
        <w:rPr>
          <w:rFonts w:ascii="Times New Roman" w:hAnsi="Times New Roman" w:cs="Times New Roman"/>
          <w:sz w:val="24"/>
          <w:szCs w:val="24"/>
        </w:rPr>
        <w:t xml:space="preserve">Ouyang </w:t>
      </w:r>
      <w:r>
        <w:rPr>
          <w:rFonts w:ascii="Times New Roman" w:hAnsi="Times New Roman" w:cs="Times New Roman"/>
          <w:sz w:val="24"/>
          <w:szCs w:val="24"/>
        </w:rPr>
        <w:t xml:space="preserve">Z, </w:t>
      </w:r>
      <w:r w:rsidRPr="007538AB">
        <w:rPr>
          <w:rFonts w:ascii="Times New Roman" w:hAnsi="Times New Roman" w:cs="Times New Roman"/>
          <w:sz w:val="24"/>
          <w:szCs w:val="24"/>
        </w:rPr>
        <w:t>Song</w:t>
      </w:r>
      <w:r>
        <w:rPr>
          <w:rFonts w:ascii="Times New Roman" w:hAnsi="Times New Roman" w:cs="Times New Roman"/>
          <w:sz w:val="24"/>
          <w:szCs w:val="24"/>
        </w:rPr>
        <w:t xml:space="preserve"> F (2014) </w:t>
      </w:r>
      <w:r w:rsidRPr="007538AB">
        <w:rPr>
          <w:rFonts w:ascii="Times New Roman" w:hAnsi="Times New Roman" w:cs="Times New Roman"/>
          <w:sz w:val="24"/>
          <w:szCs w:val="24"/>
        </w:rPr>
        <w:t>Genome-Wide Identification, Biochemical</w:t>
      </w:r>
      <w:r>
        <w:rPr>
          <w:rFonts w:ascii="Times New Roman" w:hAnsi="Times New Roman" w:cs="Times New Roman"/>
          <w:sz w:val="24"/>
          <w:szCs w:val="24"/>
        </w:rPr>
        <w:t xml:space="preserve"> </w:t>
      </w:r>
      <w:r w:rsidRPr="007538AB">
        <w:rPr>
          <w:rFonts w:ascii="Times New Roman" w:hAnsi="Times New Roman" w:cs="Times New Roman"/>
          <w:sz w:val="24"/>
          <w:szCs w:val="24"/>
        </w:rPr>
        <w:t>Characterization, and Expression Analyses of the YTH</w:t>
      </w:r>
      <w:r>
        <w:rPr>
          <w:rFonts w:ascii="Times New Roman" w:hAnsi="Times New Roman" w:cs="Times New Roman"/>
          <w:sz w:val="24"/>
          <w:szCs w:val="24"/>
        </w:rPr>
        <w:t xml:space="preserve"> </w:t>
      </w:r>
      <w:r w:rsidRPr="007538AB">
        <w:rPr>
          <w:rFonts w:ascii="Times New Roman" w:hAnsi="Times New Roman" w:cs="Times New Roman"/>
          <w:sz w:val="24"/>
          <w:szCs w:val="24"/>
        </w:rPr>
        <w:t>Domain-Containing RNA-Binding Protein Family in Arabidopsis</w:t>
      </w:r>
      <w:r>
        <w:rPr>
          <w:rFonts w:ascii="Times New Roman" w:hAnsi="Times New Roman" w:cs="Times New Roman"/>
          <w:sz w:val="24"/>
          <w:szCs w:val="24"/>
        </w:rPr>
        <w:t xml:space="preserve"> </w:t>
      </w:r>
      <w:r w:rsidRPr="007538AB">
        <w:rPr>
          <w:rFonts w:ascii="Times New Roman" w:hAnsi="Times New Roman" w:cs="Times New Roman"/>
          <w:sz w:val="24"/>
          <w:szCs w:val="24"/>
        </w:rPr>
        <w:t>and Rice</w:t>
      </w:r>
      <w:r>
        <w:rPr>
          <w:rFonts w:ascii="Times New Roman" w:hAnsi="Times New Roman" w:cs="Times New Roman"/>
          <w:sz w:val="24"/>
          <w:szCs w:val="24"/>
        </w:rPr>
        <w:t>. Plant Mol Biol Rep 32: 1169-86.</w:t>
      </w:r>
    </w:p>
    <w:p w14:paraId="6370D99E"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Li F, Zhao D, Wu J, Shi Y. (2014) Structure of the YTH domain of human YTHDF2 in complex with an m(6)A mononucleotide reveals an aromatic cage for m(6)A recognition. Cell Res. 24(12):1490-2. </w:t>
      </w:r>
    </w:p>
    <w:p w14:paraId="7B5978C8"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Li W, Ma M, Feng Y, Li H, Wang Y, Ma Y, Li M, An F, Guo H. (2015)  EIN2-directed translational regulation of ethylene signaling in Arabidopsis. Cell. 163(3):670-83. </w:t>
      </w:r>
    </w:p>
    <w:p w14:paraId="327B908F" w14:textId="77777777" w:rsidR="008C38AE" w:rsidRPr="00F924B5" w:rsidRDefault="008C38AE" w:rsidP="008C38AE">
      <w:pPr>
        <w:rPr>
          <w:rFonts w:ascii="Times New Roman" w:eastAsia="Times New Roman" w:hAnsi="Times New Roman" w:cs="Times New Roman"/>
          <w:sz w:val="24"/>
          <w:szCs w:val="24"/>
          <w:lang w:eastAsia="en-AU"/>
        </w:rPr>
      </w:pPr>
      <w:r w:rsidRPr="00F924B5">
        <w:rPr>
          <w:rFonts w:ascii="Times New Roman" w:eastAsia="Times New Roman" w:hAnsi="Times New Roman" w:cs="Times New Roman"/>
          <w:sz w:val="24"/>
          <w:szCs w:val="24"/>
          <w:lang w:eastAsia="en-AU"/>
        </w:rPr>
        <w:t>Liu H, Qin C, Chen Z, Zuo T, Yang X, Zhou H, Xu M, Cao S, Shen Y, Lin H, He X, Zhang Y, Li L,</w:t>
      </w:r>
      <w:r>
        <w:rPr>
          <w:rFonts w:ascii="Times New Roman" w:eastAsia="Times New Roman" w:hAnsi="Times New Roman" w:cs="Times New Roman"/>
          <w:sz w:val="24"/>
          <w:szCs w:val="24"/>
          <w:lang w:eastAsia="en-AU"/>
        </w:rPr>
        <w:t xml:space="preserve"> Ding H, Lübberstedt T, Zhang Z</w:t>
      </w:r>
      <w:r w:rsidRPr="00F924B5">
        <w:rPr>
          <w:rFonts w:ascii="Times New Roman" w:eastAsia="Times New Roman" w:hAnsi="Times New Roman" w:cs="Times New Roman"/>
          <w:sz w:val="24"/>
          <w:szCs w:val="24"/>
          <w:lang w:eastAsia="en-AU"/>
        </w:rPr>
        <w:t>, Pan G.</w:t>
      </w:r>
      <w:r>
        <w:rPr>
          <w:rFonts w:ascii="Times New Roman" w:eastAsia="Times New Roman" w:hAnsi="Times New Roman" w:cs="Times New Roman"/>
          <w:sz w:val="24"/>
          <w:szCs w:val="24"/>
          <w:lang w:eastAsia="en-AU"/>
        </w:rPr>
        <w:t xml:space="preserve"> (2014) </w:t>
      </w:r>
      <w:r w:rsidRPr="00F924B5">
        <w:rPr>
          <w:rFonts w:ascii="Times New Roman" w:eastAsia="Times New Roman" w:hAnsi="Times New Roman" w:cs="Times New Roman"/>
          <w:sz w:val="24"/>
          <w:szCs w:val="24"/>
          <w:lang w:eastAsia="en-AU"/>
        </w:rPr>
        <w:t xml:space="preserve">Identification of miRNAs and their target genes in developing maize ears by combined small RNA and degradome sequencing. BMC Genomics. 15:25. </w:t>
      </w:r>
    </w:p>
    <w:p w14:paraId="2E3E6F39" w14:textId="520B50E2" w:rsidR="00D674F0" w:rsidRDefault="00D674F0" w:rsidP="008C38AE">
      <w:pPr>
        <w:rPr>
          <w:rFonts w:ascii="Times New Roman" w:eastAsia="Times New Roman" w:hAnsi="Times New Roman" w:cs="Times New Roman"/>
          <w:sz w:val="24"/>
          <w:szCs w:val="24"/>
          <w:lang w:eastAsia="en-AU"/>
        </w:rPr>
      </w:pPr>
      <w:r w:rsidRPr="00D674F0">
        <w:rPr>
          <w:rFonts w:ascii="Times New Roman" w:eastAsia="Times New Roman" w:hAnsi="Times New Roman" w:cs="Times New Roman"/>
          <w:sz w:val="24"/>
          <w:szCs w:val="24"/>
          <w:lang w:eastAsia="en-AU"/>
        </w:rPr>
        <w:lastRenderedPageBreak/>
        <w:t>Loke</w:t>
      </w:r>
      <w:r>
        <w:rPr>
          <w:rFonts w:ascii="Times New Roman" w:eastAsia="Times New Roman" w:hAnsi="Times New Roman" w:cs="Times New Roman"/>
          <w:sz w:val="24"/>
          <w:szCs w:val="24"/>
          <w:lang w:eastAsia="en-AU"/>
        </w:rPr>
        <w:t xml:space="preserve"> JC, Stahlberg EA, Strenski DG, Haas BJ, Wood PC</w:t>
      </w:r>
      <w:r w:rsidRPr="00D674F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Li Q</w:t>
      </w:r>
      <w:r w:rsidRPr="00D674F0">
        <w:rPr>
          <w:rFonts w:ascii="Times New Roman" w:eastAsia="Times New Roman" w:hAnsi="Times New Roman" w:cs="Times New Roman"/>
          <w:sz w:val="24"/>
          <w:szCs w:val="24"/>
          <w:lang w:eastAsia="en-AU"/>
        </w:rPr>
        <w:t>Q. (2005). Compilation of mRNA polyadenylation signals in Arabidopsis revealed a new signal element and potential secondary structures. Plant physiology 138, 1457-1468.</w:t>
      </w:r>
    </w:p>
    <w:p w14:paraId="59D8EDEA" w14:textId="37A0C8A7" w:rsidR="008C38AE" w:rsidRPr="00986033" w:rsidRDefault="008C38AE" w:rsidP="008C38AE">
      <w:pPr>
        <w:rPr>
          <w:rFonts w:ascii="Times New Roman" w:eastAsia="Times New Roman" w:hAnsi="Times New Roman" w:cs="Times New Roman"/>
          <w:sz w:val="24"/>
          <w:szCs w:val="24"/>
          <w:lang w:eastAsia="en-AU"/>
        </w:rPr>
      </w:pPr>
      <w:r w:rsidRPr="00986033">
        <w:rPr>
          <w:rFonts w:ascii="Times New Roman" w:eastAsia="Times New Roman" w:hAnsi="Times New Roman" w:cs="Times New Roman"/>
          <w:sz w:val="24"/>
          <w:szCs w:val="24"/>
          <w:lang w:eastAsia="en-AU"/>
        </w:rPr>
        <w:t xml:space="preserve">Lorković ZJ. </w:t>
      </w:r>
      <w:r>
        <w:rPr>
          <w:rFonts w:ascii="Times New Roman" w:eastAsia="Times New Roman" w:hAnsi="Times New Roman" w:cs="Times New Roman"/>
          <w:sz w:val="24"/>
          <w:szCs w:val="24"/>
          <w:lang w:eastAsia="en-AU"/>
        </w:rPr>
        <w:t xml:space="preserve">(2009) </w:t>
      </w:r>
      <w:r w:rsidRPr="00986033">
        <w:rPr>
          <w:rFonts w:ascii="Times New Roman" w:eastAsia="Times New Roman" w:hAnsi="Times New Roman" w:cs="Times New Roman"/>
          <w:sz w:val="24"/>
          <w:szCs w:val="24"/>
          <w:lang w:eastAsia="en-AU"/>
        </w:rPr>
        <w:t>Role of plant RNA-binding proteins in development, stress response and genome organization. Trends Plant Sci. 14(4):229-36.</w:t>
      </w:r>
    </w:p>
    <w:p w14:paraId="722C18F9"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Lorković ZJ, Wieczorek Kirk DA, Klahre U, Hemmings-Mieszczak M, Filipowicz W. (2000) RBP45 and RBP47, two oligouridylate-specific hnRNP-like proteins interacting with poly(A)+ RNA in nuclei of plant cells. RNA 6(11):1610-24.</w:t>
      </w:r>
    </w:p>
    <w:p w14:paraId="6DF63004" w14:textId="75B9C829" w:rsidR="008C38AE" w:rsidRDefault="008C38AE" w:rsidP="008C38AE">
      <w:pPr>
        <w:rPr>
          <w:rStyle w:val="refauthors"/>
          <w:rFonts w:ascii="Times New Roman" w:hAnsi="Times New Roman" w:cs="Times New Roman"/>
          <w:sz w:val="24"/>
          <w:szCs w:val="24"/>
          <w:shd w:val="clear" w:color="auto" w:fill="FFFFFF"/>
        </w:rPr>
      </w:pPr>
      <w:r>
        <w:rPr>
          <w:rStyle w:val="refauthors"/>
          <w:rFonts w:ascii="Times New Roman" w:hAnsi="Times New Roman" w:cs="Times New Roman"/>
          <w:sz w:val="24"/>
          <w:szCs w:val="24"/>
          <w:shd w:val="clear" w:color="auto" w:fill="FFFFFF"/>
        </w:rPr>
        <w:t>Luo GZ, MacQueen A, Zheng G, Duan H, Dore LC, Lu Z</w:t>
      </w:r>
      <w:r w:rsidRPr="003B6A24">
        <w:rPr>
          <w:rStyle w:val="refauthors"/>
          <w:rFonts w:ascii="Times New Roman" w:hAnsi="Times New Roman" w:cs="Times New Roman"/>
          <w:sz w:val="24"/>
          <w:szCs w:val="24"/>
          <w:shd w:val="clear" w:color="auto" w:fill="FFFFFF"/>
        </w:rPr>
        <w:t>, Liu J, Chen K, Jia G, Bergelson J, He C.</w:t>
      </w:r>
      <w:r>
        <w:rPr>
          <w:rStyle w:val="refauthors"/>
          <w:rFonts w:ascii="Times New Roman" w:hAnsi="Times New Roman" w:cs="Times New Roman"/>
          <w:sz w:val="24"/>
          <w:szCs w:val="24"/>
          <w:shd w:val="clear" w:color="auto" w:fill="FFFFFF"/>
        </w:rPr>
        <w:t xml:space="preserve"> (2014) </w:t>
      </w:r>
      <w:r w:rsidRPr="003B6A24">
        <w:rPr>
          <w:rStyle w:val="refauthors"/>
          <w:rFonts w:ascii="Times New Roman" w:hAnsi="Times New Roman" w:cs="Times New Roman"/>
          <w:sz w:val="24"/>
          <w:szCs w:val="24"/>
          <w:shd w:val="clear" w:color="auto" w:fill="FFFFFF"/>
        </w:rPr>
        <w:t xml:space="preserve">Unique features of the m6A methylome in Arabidopsis thaliana. </w:t>
      </w:r>
      <w:r>
        <w:rPr>
          <w:rStyle w:val="refauthors"/>
          <w:rFonts w:ascii="Times New Roman" w:hAnsi="Times New Roman" w:cs="Times New Roman"/>
          <w:sz w:val="24"/>
          <w:szCs w:val="24"/>
          <w:shd w:val="clear" w:color="auto" w:fill="FFFFFF"/>
        </w:rPr>
        <w:t xml:space="preserve">Nat Commun. </w:t>
      </w:r>
      <w:r w:rsidRPr="003B6A24">
        <w:rPr>
          <w:rStyle w:val="refauthors"/>
          <w:rFonts w:ascii="Times New Roman" w:hAnsi="Times New Roman" w:cs="Times New Roman"/>
          <w:sz w:val="24"/>
          <w:szCs w:val="24"/>
          <w:shd w:val="clear" w:color="auto" w:fill="FFFFFF"/>
        </w:rPr>
        <w:t>5:56</w:t>
      </w:r>
      <w:r>
        <w:rPr>
          <w:rStyle w:val="refauthors"/>
          <w:rFonts w:ascii="Times New Roman" w:hAnsi="Times New Roman" w:cs="Times New Roman"/>
          <w:sz w:val="24"/>
          <w:szCs w:val="24"/>
          <w:shd w:val="clear" w:color="auto" w:fill="FFFFFF"/>
        </w:rPr>
        <w:t>30</w:t>
      </w:r>
      <w:r w:rsidR="00511880">
        <w:rPr>
          <w:rStyle w:val="refauthors"/>
          <w:rFonts w:ascii="Times New Roman" w:hAnsi="Times New Roman" w:cs="Times New Roman"/>
          <w:sz w:val="24"/>
          <w:szCs w:val="24"/>
          <w:shd w:val="clear" w:color="auto" w:fill="FFFFFF"/>
        </w:rPr>
        <w:t>.</w:t>
      </w:r>
    </w:p>
    <w:p w14:paraId="189CFFEB" w14:textId="7F37253D" w:rsidR="008C38AE" w:rsidRPr="00511880" w:rsidRDefault="008C38AE" w:rsidP="008C38AE">
      <w:pPr>
        <w:rPr>
          <w:rFonts w:ascii="Times New Roman" w:hAnsi="Times New Roman" w:cs="Times New Roman"/>
          <w:sz w:val="24"/>
          <w:szCs w:val="24"/>
          <w:shd w:val="clear" w:color="auto" w:fill="FFFFFF"/>
        </w:rPr>
      </w:pPr>
      <w:r w:rsidRPr="00986033">
        <w:rPr>
          <w:rStyle w:val="refauthors"/>
          <w:rFonts w:ascii="Times New Roman" w:hAnsi="Times New Roman" w:cs="Times New Roman"/>
          <w:sz w:val="24"/>
          <w:szCs w:val="24"/>
          <w:shd w:val="clear" w:color="auto" w:fill="FFFFFF"/>
        </w:rPr>
        <w:t>Luo S.</w:t>
      </w:r>
      <w:r>
        <w:rPr>
          <w:rStyle w:val="refauthors"/>
          <w:rFonts w:ascii="Times New Roman" w:hAnsi="Times New Roman" w:cs="Times New Roman"/>
          <w:sz w:val="24"/>
          <w:szCs w:val="24"/>
          <w:shd w:val="clear" w:color="auto" w:fill="FFFFFF"/>
        </w:rPr>
        <w:t>,</w:t>
      </w:r>
      <w:r w:rsidRPr="00986033">
        <w:rPr>
          <w:rStyle w:val="refauthors"/>
          <w:rFonts w:ascii="Times New Roman" w:hAnsi="Times New Roman" w:cs="Times New Roman"/>
          <w:sz w:val="24"/>
          <w:szCs w:val="24"/>
          <w:shd w:val="clear" w:color="auto" w:fill="FFFFFF"/>
        </w:rPr>
        <w:t xml:space="preserve"> Tong L. (2014) </w:t>
      </w:r>
      <w:r w:rsidRPr="00986033">
        <w:rPr>
          <w:rStyle w:val="reftitle"/>
          <w:rFonts w:ascii="Times New Roman" w:hAnsi="Times New Roman" w:cs="Times New Roman"/>
          <w:sz w:val="24"/>
          <w:szCs w:val="24"/>
          <w:shd w:val="clear" w:color="auto" w:fill="FFFFFF"/>
        </w:rPr>
        <w:t xml:space="preserve">Molecular basis for the recognition of methylated adenines in RNA </w:t>
      </w:r>
      <w:r w:rsidRPr="00511880">
        <w:rPr>
          <w:rStyle w:val="reftitle"/>
          <w:rFonts w:ascii="Times New Roman" w:hAnsi="Times New Roman" w:cs="Times New Roman"/>
          <w:sz w:val="24"/>
          <w:szCs w:val="24"/>
          <w:shd w:val="clear" w:color="auto" w:fill="FFFFFF"/>
        </w:rPr>
        <w:t>by the eukaryotic YTH domain.</w:t>
      </w:r>
      <w:r w:rsidRPr="00511880">
        <w:rPr>
          <w:rStyle w:val="Heading1Char"/>
          <w:rFonts w:eastAsiaTheme="minorHAnsi"/>
          <w:b w:val="0"/>
          <w:i/>
          <w:iCs/>
          <w:sz w:val="24"/>
          <w:szCs w:val="24"/>
          <w:shd w:val="clear" w:color="auto" w:fill="FFFFFF"/>
        </w:rPr>
        <w:t xml:space="preserve"> </w:t>
      </w:r>
      <w:r w:rsidRPr="00BA6118">
        <w:rPr>
          <w:rStyle w:val="refseriestitle"/>
          <w:rFonts w:ascii="Times New Roman" w:hAnsi="Times New Roman" w:cs="Times New Roman"/>
          <w:iCs/>
          <w:sz w:val="24"/>
          <w:szCs w:val="24"/>
          <w:shd w:val="clear" w:color="auto" w:fill="FFFFFF"/>
        </w:rPr>
        <w:t>Proc. Natl. Acad. Sci.</w:t>
      </w:r>
      <w:r w:rsidRPr="00511880">
        <w:rPr>
          <w:rStyle w:val="refseriestitle"/>
          <w:rFonts w:ascii="Times New Roman" w:hAnsi="Times New Roman" w:cs="Times New Roman"/>
          <w:i/>
          <w:iCs/>
          <w:sz w:val="24"/>
          <w:szCs w:val="24"/>
          <w:shd w:val="clear" w:color="auto" w:fill="FFFFFF"/>
        </w:rPr>
        <w:t xml:space="preserve"> USA</w:t>
      </w:r>
      <w:r w:rsidRPr="00511880">
        <w:rPr>
          <w:rFonts w:ascii="Times New Roman" w:hAnsi="Times New Roman" w:cs="Times New Roman"/>
          <w:sz w:val="24"/>
          <w:szCs w:val="24"/>
          <w:shd w:val="clear" w:color="auto" w:fill="FFFFFF"/>
        </w:rPr>
        <w:t>.</w:t>
      </w:r>
      <w:r w:rsidRPr="00511880">
        <w:rPr>
          <w:rStyle w:val="apple-converted-space"/>
          <w:sz w:val="24"/>
          <w:szCs w:val="24"/>
          <w:shd w:val="clear" w:color="auto" w:fill="FFFFFF"/>
        </w:rPr>
        <w:t> </w:t>
      </w:r>
      <w:r w:rsidRPr="00511880">
        <w:rPr>
          <w:rStyle w:val="refseriesvolume"/>
          <w:rFonts w:ascii="Times New Roman" w:hAnsi="Times New Roman" w:cs="Times New Roman"/>
          <w:sz w:val="24"/>
          <w:szCs w:val="24"/>
          <w:shd w:val="clear" w:color="auto" w:fill="FFFFFF"/>
        </w:rPr>
        <w:t>111</w:t>
      </w:r>
      <w:r w:rsidRPr="00511880">
        <w:rPr>
          <w:rFonts w:ascii="Times New Roman" w:hAnsi="Times New Roman" w:cs="Times New Roman"/>
          <w:sz w:val="24"/>
          <w:szCs w:val="24"/>
          <w:shd w:val="clear" w:color="auto" w:fill="FFFFFF"/>
        </w:rPr>
        <w:t>:</w:t>
      </w:r>
      <w:r w:rsidRPr="00511880">
        <w:rPr>
          <w:rStyle w:val="apple-converted-space"/>
          <w:sz w:val="24"/>
          <w:szCs w:val="24"/>
          <w:shd w:val="clear" w:color="auto" w:fill="FFFFFF"/>
        </w:rPr>
        <w:t> </w:t>
      </w:r>
      <w:r w:rsidRPr="00511880">
        <w:rPr>
          <w:rStyle w:val="refpages"/>
          <w:rFonts w:ascii="Times New Roman" w:hAnsi="Times New Roman" w:cs="Times New Roman"/>
          <w:sz w:val="24"/>
          <w:szCs w:val="24"/>
          <w:shd w:val="clear" w:color="auto" w:fill="FFFFFF"/>
        </w:rPr>
        <w:t>13834–39.</w:t>
      </w:r>
    </w:p>
    <w:p w14:paraId="5A129497" w14:textId="77777777" w:rsidR="008C38AE" w:rsidRPr="00511880" w:rsidRDefault="008C38AE" w:rsidP="008C38AE">
      <w:pPr>
        <w:rPr>
          <w:rStyle w:val="Strong"/>
          <w:rFonts w:ascii="Times New Roman" w:hAnsi="Times New Roman" w:cs="Times New Roman"/>
          <w:b w:val="0"/>
          <w:color w:val="000000"/>
          <w:sz w:val="24"/>
          <w:szCs w:val="24"/>
          <w:shd w:val="clear" w:color="auto" w:fill="FFFFFF"/>
        </w:rPr>
      </w:pPr>
      <w:r w:rsidRPr="00511880">
        <w:rPr>
          <w:rStyle w:val="Strong"/>
          <w:rFonts w:ascii="Times New Roman" w:hAnsi="Times New Roman" w:cs="Times New Roman"/>
          <w:b w:val="0"/>
          <w:color w:val="000000"/>
          <w:sz w:val="24"/>
          <w:szCs w:val="24"/>
          <w:shd w:val="clear" w:color="auto" w:fill="FFFFFF"/>
        </w:rPr>
        <w:t>Ma X, Tang Z, Qin J, Meng Y. (2015) The use of high-throughput sequencing methods for plant microRNA research. RNA Biol. 12(7):709-19.</w:t>
      </w:r>
    </w:p>
    <w:p w14:paraId="15DB43DE" w14:textId="11B52169" w:rsidR="008C38AE" w:rsidRPr="00986033" w:rsidRDefault="008C38AE" w:rsidP="008C38AE">
      <w:pPr>
        <w:rPr>
          <w:rFonts w:ascii="Times New Roman" w:eastAsia="Times New Roman" w:hAnsi="Times New Roman" w:cs="Times New Roman"/>
          <w:sz w:val="24"/>
          <w:szCs w:val="24"/>
          <w:lang w:eastAsia="en-AU"/>
        </w:rPr>
      </w:pPr>
      <w:r w:rsidRPr="00511880">
        <w:rPr>
          <w:rStyle w:val="Strong"/>
          <w:rFonts w:ascii="Times New Roman" w:hAnsi="Times New Roman" w:cs="Times New Roman"/>
          <w:b w:val="0"/>
          <w:color w:val="000000"/>
          <w:sz w:val="24"/>
          <w:szCs w:val="24"/>
          <w:shd w:val="clear" w:color="auto" w:fill="FFFFFF"/>
        </w:rPr>
        <w:t>Macknight R, Bancroft I, Page T, Lister C, Schmidt R, Love L, Westphal L, Murphy G, Sherson S, Cobbett C, Dean C.</w:t>
      </w:r>
      <w:r w:rsidRPr="00986033">
        <w:rPr>
          <w:rStyle w:val="apple-converted-space"/>
          <w:color w:val="000000"/>
          <w:sz w:val="24"/>
          <w:szCs w:val="24"/>
          <w:shd w:val="clear" w:color="auto" w:fill="FFFFFF"/>
        </w:rPr>
        <w:t> </w:t>
      </w:r>
      <w:r w:rsidRPr="00986033">
        <w:rPr>
          <w:rFonts w:ascii="Times New Roman" w:hAnsi="Times New Roman" w:cs="Times New Roman"/>
          <w:sz w:val="24"/>
          <w:szCs w:val="24"/>
          <w:shd w:val="clear" w:color="auto" w:fill="FFFFFF"/>
        </w:rPr>
        <w:t>(1997).</w:t>
      </w:r>
      <w:r w:rsidRPr="00986033">
        <w:rPr>
          <w:rStyle w:val="apple-converted-space"/>
          <w:color w:val="000000"/>
          <w:sz w:val="24"/>
          <w:szCs w:val="24"/>
          <w:shd w:val="clear" w:color="auto" w:fill="FFFFFF"/>
        </w:rPr>
        <w:t> </w:t>
      </w:r>
      <w:r w:rsidRPr="00986033">
        <w:rPr>
          <w:rStyle w:val="Emphasis"/>
          <w:color w:val="000000"/>
          <w:sz w:val="24"/>
          <w:szCs w:val="24"/>
          <w:shd w:val="clear" w:color="auto" w:fill="FFFFFF"/>
        </w:rPr>
        <w:t>FCA</w:t>
      </w:r>
      <w:r w:rsidRPr="00986033">
        <w:rPr>
          <w:rFonts w:ascii="Times New Roman" w:hAnsi="Times New Roman" w:cs="Times New Roman"/>
          <w:sz w:val="24"/>
          <w:szCs w:val="24"/>
          <w:shd w:val="clear" w:color="auto" w:fill="FFFFFF"/>
        </w:rPr>
        <w:t>, a gene controlling flowering time in Arabidopsis, encodes a protein containing RNA-binding domains.</w:t>
      </w:r>
      <w:r w:rsidRPr="00986033">
        <w:rPr>
          <w:rStyle w:val="apple-converted-space"/>
          <w:color w:val="000000"/>
          <w:sz w:val="24"/>
          <w:szCs w:val="24"/>
          <w:shd w:val="clear" w:color="auto" w:fill="FFFFFF"/>
        </w:rPr>
        <w:t> </w:t>
      </w:r>
      <w:r w:rsidRPr="00986033">
        <w:rPr>
          <w:rStyle w:val="ref-journal"/>
          <w:rFonts w:ascii="Times New Roman" w:hAnsi="Times New Roman" w:cs="Times New Roman"/>
          <w:color w:val="000000"/>
          <w:sz w:val="24"/>
          <w:szCs w:val="24"/>
          <w:shd w:val="clear" w:color="auto" w:fill="FFFFFF"/>
        </w:rPr>
        <w:t>Cell</w:t>
      </w:r>
      <w:r w:rsidRPr="00986033">
        <w:rPr>
          <w:rStyle w:val="apple-converted-space"/>
          <w:color w:val="000000"/>
          <w:sz w:val="24"/>
          <w:szCs w:val="24"/>
          <w:shd w:val="clear" w:color="auto" w:fill="FFFFFF"/>
        </w:rPr>
        <w:t> </w:t>
      </w:r>
      <w:r w:rsidRPr="00986033">
        <w:rPr>
          <w:rStyle w:val="ref-vol"/>
          <w:rFonts w:ascii="Times New Roman" w:hAnsi="Times New Roman" w:cs="Times New Roman"/>
          <w:color w:val="000000"/>
          <w:sz w:val="24"/>
          <w:szCs w:val="24"/>
          <w:shd w:val="clear" w:color="auto" w:fill="FFFFFF"/>
        </w:rPr>
        <w:t>89</w:t>
      </w:r>
      <w:r w:rsidRPr="00986033">
        <w:rPr>
          <w:rStyle w:val="Strong"/>
          <w:rFonts w:ascii="Times New Roman" w:hAnsi="Times New Roman" w:cs="Times New Roman"/>
          <w:color w:val="000000"/>
          <w:sz w:val="24"/>
          <w:szCs w:val="24"/>
          <w:shd w:val="clear" w:color="auto" w:fill="FFFFFF"/>
        </w:rPr>
        <w:t>,</w:t>
      </w:r>
      <w:r w:rsidRPr="00986033">
        <w:rPr>
          <w:rStyle w:val="apple-converted-space"/>
          <w:color w:val="000000"/>
          <w:sz w:val="24"/>
          <w:szCs w:val="24"/>
          <w:shd w:val="clear" w:color="auto" w:fill="FFFFFF"/>
        </w:rPr>
        <w:t> </w:t>
      </w:r>
      <w:r w:rsidRPr="00986033">
        <w:rPr>
          <w:rFonts w:ascii="Times New Roman" w:hAnsi="Times New Roman" w:cs="Times New Roman"/>
          <w:sz w:val="24"/>
          <w:szCs w:val="24"/>
          <w:shd w:val="clear" w:color="auto" w:fill="FFFFFF"/>
        </w:rPr>
        <w:t>737–45.</w:t>
      </w:r>
    </w:p>
    <w:p w14:paraId="17C75B6A"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Mair GR, Lasonder E, Garver LS, Franke-Fayard BM, Carret CK, Wiegant JC, Dirks RW, Dimopoulos G, Janse CJ, Waters AP. (2010) Universal features of post-transcriptional gene regulation are critical for Plasmodium zygote development. PLoS Pathog. 6(2)</w:t>
      </w:r>
      <w:proofErr w:type="gramStart"/>
      <w:r w:rsidRPr="00986033">
        <w:rPr>
          <w:rFonts w:ascii="Times New Roman" w:hAnsi="Times New Roman" w:cs="Times New Roman"/>
          <w:sz w:val="24"/>
          <w:szCs w:val="24"/>
        </w:rPr>
        <w:t>:e1000767</w:t>
      </w:r>
      <w:proofErr w:type="gramEnd"/>
      <w:r w:rsidRPr="00986033">
        <w:rPr>
          <w:rFonts w:ascii="Times New Roman" w:hAnsi="Times New Roman" w:cs="Times New Roman"/>
          <w:sz w:val="24"/>
          <w:szCs w:val="24"/>
        </w:rPr>
        <w:t xml:space="preserve">. </w:t>
      </w:r>
    </w:p>
    <w:p w14:paraId="560ABB16"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Mani J, Güttinger A, Schimanski B, Heller M, Acosta-Serrano A, Pescher P, Späth G, Roditi I. (2011) Alba-domain proteins of Trypanosoma brucei are cytoplasmic RNA-binding proteins that interact with the translation machinery. PLoS One. 6(7)</w:t>
      </w:r>
      <w:proofErr w:type="gramStart"/>
      <w:r w:rsidRPr="00986033">
        <w:rPr>
          <w:rFonts w:ascii="Times New Roman" w:hAnsi="Times New Roman" w:cs="Times New Roman"/>
          <w:sz w:val="24"/>
          <w:szCs w:val="24"/>
        </w:rPr>
        <w:t>:e22463</w:t>
      </w:r>
      <w:proofErr w:type="gramEnd"/>
      <w:r w:rsidRPr="00986033">
        <w:rPr>
          <w:rFonts w:ascii="Times New Roman" w:hAnsi="Times New Roman" w:cs="Times New Roman"/>
          <w:sz w:val="24"/>
          <w:szCs w:val="24"/>
        </w:rPr>
        <w:t xml:space="preserve">. </w:t>
      </w:r>
    </w:p>
    <w:p w14:paraId="74B82311"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Maréchal A, Parent JS, Véronneau-Lafortune F, Joyeux A, Lang BF, Brisson N. (2009) Whirly proteins maintain plastid genome stability in Arabidopsis. Proc Natl Acad Sci U S A. 106(34):14693-8. </w:t>
      </w:r>
    </w:p>
    <w:p w14:paraId="743BE6F2" w14:textId="227F4286" w:rsidR="0013223D" w:rsidRDefault="0013223D" w:rsidP="0013223D">
      <w:pPr>
        <w:rPr>
          <w:rFonts w:ascii="Times New Roman" w:hAnsi="Times New Roman" w:cs="Times New Roman"/>
          <w:sz w:val="24"/>
          <w:szCs w:val="24"/>
        </w:rPr>
      </w:pPr>
      <w:r>
        <w:rPr>
          <w:rFonts w:ascii="Times New Roman" w:hAnsi="Times New Roman" w:cs="Times New Roman"/>
          <w:sz w:val="24"/>
          <w:szCs w:val="24"/>
        </w:rPr>
        <w:t>Matia-González AM, Laing EE, Gerber AP</w:t>
      </w:r>
      <w:r w:rsidRPr="0013223D">
        <w:rPr>
          <w:rFonts w:ascii="Times New Roman" w:hAnsi="Times New Roman" w:cs="Times New Roman"/>
          <w:sz w:val="24"/>
          <w:szCs w:val="24"/>
        </w:rPr>
        <w:t>.</w:t>
      </w:r>
      <w:r>
        <w:rPr>
          <w:rFonts w:ascii="Times New Roman" w:hAnsi="Times New Roman" w:cs="Times New Roman"/>
          <w:sz w:val="24"/>
          <w:szCs w:val="24"/>
        </w:rPr>
        <w:t xml:space="preserve"> (2015) </w:t>
      </w:r>
      <w:r w:rsidRPr="0013223D">
        <w:rPr>
          <w:rFonts w:ascii="Times New Roman" w:hAnsi="Times New Roman" w:cs="Times New Roman"/>
          <w:sz w:val="24"/>
          <w:szCs w:val="24"/>
        </w:rPr>
        <w:t xml:space="preserve">Conserved mRNA-binding proteomes in eukaryotic organisms. </w:t>
      </w:r>
      <w:r>
        <w:rPr>
          <w:rFonts w:ascii="Times New Roman" w:hAnsi="Times New Roman" w:cs="Times New Roman"/>
          <w:sz w:val="24"/>
          <w:szCs w:val="24"/>
        </w:rPr>
        <w:t xml:space="preserve">Nat Struct Mol Biol. </w:t>
      </w:r>
      <w:r w:rsidRPr="0013223D">
        <w:rPr>
          <w:rFonts w:ascii="Times New Roman" w:hAnsi="Times New Roman" w:cs="Times New Roman"/>
          <w:sz w:val="24"/>
          <w:szCs w:val="24"/>
        </w:rPr>
        <w:t xml:space="preserve">22(12):1027-33. </w:t>
      </w:r>
    </w:p>
    <w:p w14:paraId="31727326" w14:textId="150C43AB" w:rsidR="00B639B0" w:rsidRDefault="00B639B0" w:rsidP="00B639B0">
      <w:pPr>
        <w:rPr>
          <w:rFonts w:ascii="Times New Roman" w:hAnsi="Times New Roman" w:cs="Times New Roman"/>
          <w:sz w:val="24"/>
          <w:szCs w:val="24"/>
        </w:rPr>
      </w:pPr>
      <w:r>
        <w:rPr>
          <w:rFonts w:ascii="Times New Roman" w:hAnsi="Times New Roman" w:cs="Times New Roman"/>
          <w:sz w:val="24"/>
          <w:szCs w:val="24"/>
        </w:rPr>
        <w:t>Maurel C, Boursiac Y, Luu DT, Santoni V, Shahzad Z, Verdoucq L</w:t>
      </w:r>
      <w:r w:rsidRPr="00B639B0">
        <w:rPr>
          <w:rFonts w:ascii="Times New Roman" w:hAnsi="Times New Roman" w:cs="Times New Roman"/>
          <w:sz w:val="24"/>
          <w:szCs w:val="24"/>
        </w:rPr>
        <w:t>.</w:t>
      </w:r>
      <w:r>
        <w:rPr>
          <w:rFonts w:ascii="Times New Roman" w:hAnsi="Times New Roman" w:cs="Times New Roman"/>
          <w:sz w:val="24"/>
          <w:szCs w:val="24"/>
        </w:rPr>
        <w:t xml:space="preserve"> (2015)</w:t>
      </w:r>
      <w:r w:rsidRPr="00B639B0">
        <w:rPr>
          <w:rFonts w:ascii="Times New Roman" w:hAnsi="Times New Roman" w:cs="Times New Roman"/>
          <w:sz w:val="24"/>
          <w:szCs w:val="24"/>
        </w:rPr>
        <w:t xml:space="preserve"> Aquaporins in Plants. Physio</w:t>
      </w:r>
      <w:r w:rsidR="002F37F1">
        <w:rPr>
          <w:rFonts w:ascii="Times New Roman" w:hAnsi="Times New Roman" w:cs="Times New Roman"/>
          <w:sz w:val="24"/>
          <w:szCs w:val="24"/>
        </w:rPr>
        <w:t xml:space="preserve">l Rev. 2015 Oct;95(4):1321-58. </w:t>
      </w:r>
    </w:p>
    <w:p w14:paraId="11CBC140" w14:textId="311944D5" w:rsidR="008E508B" w:rsidRPr="008E508B" w:rsidRDefault="008E508B" w:rsidP="008E508B">
      <w:pPr>
        <w:rPr>
          <w:rFonts w:ascii="Times New Roman" w:hAnsi="Times New Roman" w:cs="Times New Roman"/>
          <w:sz w:val="24"/>
          <w:szCs w:val="24"/>
        </w:rPr>
      </w:pPr>
      <w:r>
        <w:rPr>
          <w:rFonts w:ascii="Times New Roman" w:hAnsi="Times New Roman" w:cs="Times New Roman"/>
          <w:sz w:val="24"/>
          <w:szCs w:val="24"/>
        </w:rPr>
        <w:t>Merchante C, Brumos J, Yun J</w:t>
      </w:r>
      <w:r w:rsidRPr="008E508B">
        <w:rPr>
          <w:rFonts w:ascii="Times New Roman" w:hAnsi="Times New Roman" w:cs="Times New Roman"/>
          <w:sz w:val="24"/>
          <w:szCs w:val="24"/>
        </w:rPr>
        <w:t>, Hu Q</w:t>
      </w:r>
      <w:r>
        <w:rPr>
          <w:rFonts w:ascii="Times New Roman" w:hAnsi="Times New Roman" w:cs="Times New Roman"/>
          <w:sz w:val="24"/>
          <w:szCs w:val="24"/>
        </w:rPr>
        <w:t>, Spencer KR, Enríquez P, Binder BM, Heber S, Stepanova AN, Alonso JM</w:t>
      </w:r>
      <w:r w:rsidRPr="008E508B">
        <w:rPr>
          <w:rFonts w:ascii="Times New Roman" w:hAnsi="Times New Roman" w:cs="Times New Roman"/>
          <w:sz w:val="24"/>
          <w:szCs w:val="24"/>
        </w:rPr>
        <w:t xml:space="preserve">. </w:t>
      </w:r>
      <w:r>
        <w:rPr>
          <w:rFonts w:ascii="Times New Roman" w:hAnsi="Times New Roman" w:cs="Times New Roman"/>
          <w:sz w:val="24"/>
          <w:szCs w:val="24"/>
        </w:rPr>
        <w:t xml:space="preserve">(2015) </w:t>
      </w:r>
      <w:r w:rsidRPr="008E508B">
        <w:rPr>
          <w:rFonts w:ascii="Times New Roman" w:hAnsi="Times New Roman" w:cs="Times New Roman"/>
          <w:sz w:val="24"/>
          <w:szCs w:val="24"/>
        </w:rPr>
        <w:t xml:space="preserve">Gene-specific translation regulation mediated by the hormone-signaling molecule EIN2. </w:t>
      </w:r>
      <w:r>
        <w:rPr>
          <w:rFonts w:ascii="Times New Roman" w:hAnsi="Times New Roman" w:cs="Times New Roman"/>
          <w:sz w:val="24"/>
          <w:szCs w:val="24"/>
        </w:rPr>
        <w:t xml:space="preserve">Cell. </w:t>
      </w:r>
      <w:r w:rsidRPr="008E508B">
        <w:rPr>
          <w:rFonts w:ascii="Times New Roman" w:hAnsi="Times New Roman" w:cs="Times New Roman"/>
          <w:sz w:val="24"/>
          <w:szCs w:val="24"/>
        </w:rPr>
        <w:t xml:space="preserve">163(3):684-97. </w:t>
      </w:r>
    </w:p>
    <w:p w14:paraId="151A93DF" w14:textId="7F5880A5" w:rsidR="00262355" w:rsidRDefault="00262355" w:rsidP="00262355">
      <w:pPr>
        <w:rPr>
          <w:rFonts w:ascii="Times New Roman" w:hAnsi="Times New Roman" w:cs="Times New Roman"/>
          <w:sz w:val="24"/>
          <w:szCs w:val="24"/>
        </w:rPr>
      </w:pPr>
      <w:r w:rsidRPr="00262355">
        <w:rPr>
          <w:rFonts w:ascii="Times New Roman" w:hAnsi="Times New Roman" w:cs="Times New Roman"/>
          <w:sz w:val="24"/>
          <w:szCs w:val="24"/>
        </w:rPr>
        <w:lastRenderedPageBreak/>
        <w:t>Mielecki D, Zugaj DŁ, Muszewska A, Piwowarski J, Chojnacka A,</w:t>
      </w:r>
      <w:r>
        <w:rPr>
          <w:rFonts w:ascii="Times New Roman" w:hAnsi="Times New Roman" w:cs="Times New Roman"/>
          <w:sz w:val="24"/>
          <w:szCs w:val="24"/>
        </w:rPr>
        <w:t xml:space="preserve"> </w:t>
      </w:r>
      <w:r w:rsidRPr="00262355">
        <w:rPr>
          <w:rFonts w:ascii="Times New Roman" w:hAnsi="Times New Roman" w:cs="Times New Roman"/>
          <w:sz w:val="24"/>
          <w:szCs w:val="24"/>
        </w:rPr>
        <w:t>Mielecki M,</w:t>
      </w:r>
      <w:r>
        <w:rPr>
          <w:rFonts w:ascii="Times New Roman" w:hAnsi="Times New Roman" w:cs="Times New Roman"/>
          <w:sz w:val="24"/>
          <w:szCs w:val="24"/>
        </w:rPr>
        <w:t xml:space="preserve"> </w:t>
      </w:r>
      <w:r w:rsidRPr="00262355">
        <w:rPr>
          <w:rFonts w:ascii="Times New Roman" w:hAnsi="Times New Roman" w:cs="Times New Roman"/>
          <w:sz w:val="24"/>
          <w:szCs w:val="24"/>
        </w:rPr>
        <w:t>Nieminuszczy J, Grynberg M, Grzesiuk E</w:t>
      </w:r>
      <w:r>
        <w:rPr>
          <w:rFonts w:ascii="Times New Roman" w:hAnsi="Times New Roman" w:cs="Times New Roman"/>
          <w:sz w:val="24"/>
          <w:szCs w:val="24"/>
        </w:rPr>
        <w:t xml:space="preserve"> (2012).</w:t>
      </w:r>
      <w:r w:rsidRPr="00262355">
        <w:rPr>
          <w:rFonts w:ascii="Times New Roman" w:hAnsi="Times New Roman" w:cs="Times New Roman"/>
          <w:sz w:val="24"/>
          <w:szCs w:val="24"/>
        </w:rPr>
        <w:t xml:space="preserve"> Novel AlkB</w:t>
      </w:r>
      <w:r>
        <w:rPr>
          <w:rFonts w:ascii="Times New Roman" w:hAnsi="Times New Roman" w:cs="Times New Roman"/>
          <w:sz w:val="24"/>
          <w:szCs w:val="24"/>
        </w:rPr>
        <w:t xml:space="preserve"> </w:t>
      </w:r>
      <w:r w:rsidRPr="00262355">
        <w:rPr>
          <w:rFonts w:ascii="Times New Roman" w:hAnsi="Times New Roman" w:cs="Times New Roman"/>
          <w:sz w:val="24"/>
          <w:szCs w:val="24"/>
        </w:rPr>
        <w:t>dioxygenases — alternative models for in silico and in vivo</w:t>
      </w:r>
      <w:r>
        <w:rPr>
          <w:rFonts w:ascii="Times New Roman" w:hAnsi="Times New Roman" w:cs="Times New Roman"/>
          <w:sz w:val="24"/>
          <w:szCs w:val="24"/>
        </w:rPr>
        <w:t xml:space="preserve"> </w:t>
      </w:r>
      <w:r w:rsidRPr="00262355">
        <w:rPr>
          <w:rFonts w:ascii="Times New Roman" w:hAnsi="Times New Roman" w:cs="Times New Roman"/>
          <w:sz w:val="24"/>
          <w:szCs w:val="24"/>
        </w:rPr>
        <w:t>s</w:t>
      </w:r>
      <w:r>
        <w:rPr>
          <w:rFonts w:ascii="Times New Roman" w:hAnsi="Times New Roman" w:cs="Times New Roman"/>
          <w:sz w:val="24"/>
          <w:szCs w:val="24"/>
        </w:rPr>
        <w:t xml:space="preserve">tudies. </w:t>
      </w:r>
      <w:proofErr w:type="gramStart"/>
      <w:r>
        <w:rPr>
          <w:rFonts w:ascii="Times New Roman" w:hAnsi="Times New Roman" w:cs="Times New Roman"/>
          <w:sz w:val="24"/>
          <w:szCs w:val="24"/>
        </w:rPr>
        <w:t>PLoS ONE</w:t>
      </w:r>
      <w:r w:rsidRPr="00262355">
        <w:rPr>
          <w:rFonts w:ascii="Times New Roman" w:hAnsi="Times New Roman" w:cs="Times New Roman"/>
          <w:sz w:val="24"/>
          <w:szCs w:val="24"/>
        </w:rPr>
        <w:t xml:space="preserve"> 7:e30588.</w:t>
      </w:r>
      <w:proofErr w:type="gramEnd"/>
    </w:p>
    <w:p w14:paraId="0727D065" w14:textId="39E491E1" w:rsidR="0013223D" w:rsidRDefault="0013223D" w:rsidP="0013223D">
      <w:pPr>
        <w:rPr>
          <w:rFonts w:ascii="Times New Roman" w:hAnsi="Times New Roman" w:cs="Times New Roman"/>
          <w:sz w:val="24"/>
          <w:szCs w:val="24"/>
        </w:rPr>
      </w:pPr>
      <w:r w:rsidRPr="0013223D">
        <w:rPr>
          <w:rFonts w:ascii="Times New Roman" w:hAnsi="Times New Roman" w:cs="Times New Roman"/>
          <w:sz w:val="24"/>
          <w:szCs w:val="24"/>
        </w:rPr>
        <w:t>Mitchell SF, Jain S, She M, Parker R.</w:t>
      </w:r>
      <w:r>
        <w:rPr>
          <w:rFonts w:ascii="Times New Roman" w:hAnsi="Times New Roman" w:cs="Times New Roman"/>
          <w:sz w:val="24"/>
          <w:szCs w:val="24"/>
        </w:rPr>
        <w:t xml:space="preserve"> (2013) </w:t>
      </w:r>
      <w:r w:rsidRPr="0013223D">
        <w:rPr>
          <w:rFonts w:ascii="Times New Roman" w:hAnsi="Times New Roman" w:cs="Times New Roman"/>
          <w:sz w:val="24"/>
          <w:szCs w:val="24"/>
        </w:rPr>
        <w:t xml:space="preserve">Global analysis of yeast mRNPs. </w:t>
      </w:r>
      <w:r>
        <w:rPr>
          <w:rFonts w:ascii="Times New Roman" w:hAnsi="Times New Roman" w:cs="Times New Roman"/>
          <w:sz w:val="24"/>
          <w:szCs w:val="24"/>
        </w:rPr>
        <w:t xml:space="preserve">Nat Struct Mol Biol. </w:t>
      </w:r>
      <w:r w:rsidRPr="0013223D">
        <w:rPr>
          <w:rFonts w:ascii="Times New Roman" w:hAnsi="Times New Roman" w:cs="Times New Roman"/>
          <w:sz w:val="24"/>
          <w:szCs w:val="24"/>
        </w:rPr>
        <w:t xml:space="preserve">20(1):127-33. </w:t>
      </w:r>
    </w:p>
    <w:p w14:paraId="5726287A"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Nguyen CD, Mansfield RE, Leung W, Vaz PM, Loughlin FE, Grant RP, Mackay JP. (2011) Characterization of a family of RanBP2-type zinc fingers that can recognize single-stranded RNA. J Mol Biol. 407(2):273-83.</w:t>
      </w:r>
    </w:p>
    <w:p w14:paraId="6DEBC056"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Nicolaï M, Roncato MA, Canoy AS, Rouquié D, Sarda X, Freyssinet G, Robaglia C. (2006) Large-scale analysis of mRNA translation states during sucrose starvation in arabidopsis cells identifies cell proliferation and chromatin structure as targets of translational control. Plant Physiol. 141(2):663-73. </w:t>
      </w:r>
    </w:p>
    <w:p w14:paraId="083E924A" w14:textId="77777777" w:rsidR="008C38AE" w:rsidRPr="000B7C50" w:rsidRDefault="008C38AE" w:rsidP="008C38AE">
      <w:pPr>
        <w:rPr>
          <w:rFonts w:ascii="Times New Roman" w:hAnsi="Times New Roman" w:cs="Times New Roman"/>
          <w:sz w:val="24"/>
          <w:szCs w:val="24"/>
        </w:rPr>
      </w:pPr>
      <w:r>
        <w:rPr>
          <w:rFonts w:ascii="Times New Roman" w:hAnsi="Times New Roman" w:cs="Times New Roman"/>
          <w:sz w:val="24"/>
          <w:szCs w:val="24"/>
        </w:rPr>
        <w:t>Nobuta K</w:t>
      </w:r>
      <w:r w:rsidRPr="000B7C50">
        <w:rPr>
          <w:rFonts w:ascii="Times New Roman" w:hAnsi="Times New Roman" w:cs="Times New Roman"/>
          <w:sz w:val="24"/>
          <w:szCs w:val="24"/>
        </w:rPr>
        <w:t>, McCormick K, Nakano M, Meyers BC.</w:t>
      </w:r>
      <w:r>
        <w:rPr>
          <w:rFonts w:ascii="Times New Roman" w:hAnsi="Times New Roman" w:cs="Times New Roman"/>
          <w:sz w:val="24"/>
          <w:szCs w:val="24"/>
        </w:rPr>
        <w:t xml:space="preserve"> (2010)</w:t>
      </w:r>
      <w:r w:rsidRPr="000B7C50">
        <w:rPr>
          <w:rFonts w:ascii="Times New Roman" w:hAnsi="Times New Roman" w:cs="Times New Roman"/>
          <w:sz w:val="24"/>
          <w:szCs w:val="24"/>
        </w:rPr>
        <w:t xml:space="preserve"> Bioinformatics analysis of small RNAs in plants using next generation sequencing technologies.</w:t>
      </w:r>
      <w:r>
        <w:rPr>
          <w:rFonts w:ascii="Times New Roman" w:hAnsi="Times New Roman" w:cs="Times New Roman"/>
          <w:sz w:val="24"/>
          <w:szCs w:val="24"/>
        </w:rPr>
        <w:t xml:space="preserve"> </w:t>
      </w:r>
      <w:r w:rsidRPr="000B7C50">
        <w:rPr>
          <w:rFonts w:ascii="Times New Roman" w:hAnsi="Times New Roman" w:cs="Times New Roman"/>
          <w:sz w:val="24"/>
          <w:szCs w:val="24"/>
        </w:rPr>
        <w:t>Meth</w:t>
      </w:r>
      <w:r>
        <w:rPr>
          <w:rFonts w:ascii="Times New Roman" w:hAnsi="Times New Roman" w:cs="Times New Roman"/>
          <w:sz w:val="24"/>
          <w:szCs w:val="24"/>
        </w:rPr>
        <w:t>ods Mol Biol. 592:89-106.</w:t>
      </w:r>
    </w:p>
    <w:p w14:paraId="637EDBD9" w14:textId="77777777" w:rsidR="008C38AE" w:rsidRPr="00986033" w:rsidRDefault="008C38AE" w:rsidP="008C38AE">
      <w:pPr>
        <w:rPr>
          <w:rFonts w:ascii="Times New Roman" w:eastAsia="Times New Roman" w:hAnsi="Times New Roman" w:cs="Times New Roman"/>
          <w:sz w:val="24"/>
          <w:szCs w:val="24"/>
          <w:lang w:eastAsia="en-AU"/>
        </w:rPr>
      </w:pPr>
      <w:r w:rsidRPr="00986033">
        <w:rPr>
          <w:rFonts w:ascii="Times New Roman" w:hAnsi="Times New Roman" w:cs="Times New Roman"/>
          <w:sz w:val="24"/>
          <w:szCs w:val="24"/>
        </w:rPr>
        <w:t>Nolte C, Staiger D. (2015) RNA around the clock - regulation at the RNA level in biological timing.</w:t>
      </w:r>
      <w:r>
        <w:rPr>
          <w:rFonts w:ascii="Times New Roman" w:hAnsi="Times New Roman" w:cs="Times New Roman"/>
          <w:sz w:val="24"/>
          <w:szCs w:val="24"/>
        </w:rPr>
        <w:t xml:space="preserve"> </w:t>
      </w:r>
      <w:r w:rsidRPr="00986033">
        <w:rPr>
          <w:rFonts w:ascii="Times New Roman" w:eastAsia="Times New Roman" w:hAnsi="Times New Roman" w:cs="Times New Roman"/>
          <w:sz w:val="24"/>
          <w:szCs w:val="24"/>
          <w:lang w:eastAsia="en-AU"/>
        </w:rPr>
        <w:t>Front Plant Sci. 6:311.</w:t>
      </w:r>
    </w:p>
    <w:p w14:paraId="14C5122A"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Nyikó T, Kerényi F, Szabadkai L, Benkovics AH, Major P, Sonkoly B, Mérai Z, Barta E, Niemiec E, Kufel J, Silhavy D. (2013) Plant nonsense-mediated mRNA decay is controlled by different autoregulatory circuits and can be induced by an EJC-like complex. Nucleic Acids Res. 41(13):6715-28. </w:t>
      </w:r>
    </w:p>
    <w:p w14:paraId="6756922C"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Ok SH, Jeong HJ, Bae JM, Shin JS, Luan S, Kim KN. (2005) Novel CIPK1-associated proteins in Arabidopsis contain an evolutionarily conserved C-terminal region that mediates nuclear localization. Plant Physiol. 139(1):138-50. </w:t>
      </w:r>
    </w:p>
    <w:p w14:paraId="7F3295AC"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Paik I, Yang S, Choi G. (2012) Phytochrome regulates translation of mRNA in the cytosol. Proc Natl Acad Sci U S A. 109(4):1335-40. </w:t>
      </w:r>
    </w:p>
    <w:p w14:paraId="52A4D2B5"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Papuga J, Hoffmann C, Dieterle M, Moes D, Moreau F, Tholl S, Steinmetz A, Thomas C. (2010) Arabidopsis LIM proteins: a family of actin bundlers with distinct expression patterns and modes of regulation. Plant Cell. 22(9):3034-52. </w:t>
      </w:r>
    </w:p>
    <w:p w14:paraId="6D2ECCB2" w14:textId="7F8D85BB" w:rsidR="004C7EB4" w:rsidRDefault="004C7EB4" w:rsidP="004C7EB4">
      <w:pPr>
        <w:rPr>
          <w:rFonts w:ascii="Times New Roman" w:hAnsi="Times New Roman" w:cs="Times New Roman"/>
          <w:sz w:val="24"/>
          <w:szCs w:val="24"/>
        </w:rPr>
      </w:pPr>
      <w:r w:rsidRPr="004C7EB4">
        <w:rPr>
          <w:rFonts w:ascii="Times New Roman" w:hAnsi="Times New Roman" w:cs="Times New Roman"/>
          <w:sz w:val="24"/>
          <w:szCs w:val="24"/>
        </w:rPr>
        <w:t>Peña EJ1, Heinlein M.</w:t>
      </w:r>
      <w:r>
        <w:rPr>
          <w:rFonts w:ascii="Times New Roman" w:hAnsi="Times New Roman" w:cs="Times New Roman"/>
          <w:sz w:val="24"/>
          <w:szCs w:val="24"/>
        </w:rPr>
        <w:t xml:space="preserve"> (2013)</w:t>
      </w:r>
      <w:r w:rsidRPr="004C7EB4">
        <w:rPr>
          <w:rFonts w:ascii="Times New Roman" w:hAnsi="Times New Roman" w:cs="Times New Roman"/>
          <w:sz w:val="24"/>
          <w:szCs w:val="24"/>
        </w:rPr>
        <w:t xml:space="preserve"> RNA transport during TMV cell-to-cell movement. </w:t>
      </w:r>
      <w:r>
        <w:rPr>
          <w:rFonts w:ascii="Times New Roman" w:hAnsi="Times New Roman" w:cs="Times New Roman"/>
          <w:sz w:val="24"/>
          <w:szCs w:val="24"/>
        </w:rPr>
        <w:t xml:space="preserve">Front Plant Sci. </w:t>
      </w:r>
      <w:r w:rsidR="002F37F1">
        <w:rPr>
          <w:rFonts w:ascii="Times New Roman" w:hAnsi="Times New Roman" w:cs="Times New Roman"/>
          <w:sz w:val="24"/>
          <w:szCs w:val="24"/>
        </w:rPr>
        <w:t xml:space="preserve">3:193. </w:t>
      </w:r>
    </w:p>
    <w:p w14:paraId="62622D79" w14:textId="105377FD" w:rsidR="00446F7A" w:rsidRDefault="00446F7A" w:rsidP="00446F7A">
      <w:pPr>
        <w:rPr>
          <w:rFonts w:ascii="Times New Roman" w:hAnsi="Times New Roman" w:cs="Times New Roman"/>
          <w:sz w:val="24"/>
          <w:szCs w:val="24"/>
        </w:rPr>
      </w:pPr>
      <w:r>
        <w:rPr>
          <w:rFonts w:ascii="Times New Roman" w:hAnsi="Times New Roman" w:cs="Times New Roman"/>
          <w:sz w:val="24"/>
          <w:szCs w:val="24"/>
        </w:rPr>
        <w:t>Pisarev AV</w:t>
      </w:r>
      <w:r w:rsidRPr="00446F7A">
        <w:rPr>
          <w:rFonts w:ascii="Times New Roman" w:hAnsi="Times New Roman" w:cs="Times New Roman"/>
          <w:sz w:val="24"/>
          <w:szCs w:val="24"/>
        </w:rPr>
        <w:t>, Kolupaeva VG, Yusupov MM, Hellen CU, Pestova TV</w:t>
      </w:r>
      <w:r>
        <w:rPr>
          <w:rFonts w:ascii="Times New Roman" w:hAnsi="Times New Roman" w:cs="Times New Roman"/>
          <w:sz w:val="24"/>
          <w:szCs w:val="24"/>
        </w:rPr>
        <w:t xml:space="preserve"> (2008)</w:t>
      </w:r>
      <w:r w:rsidRPr="00446F7A">
        <w:rPr>
          <w:rFonts w:ascii="Times New Roman" w:hAnsi="Times New Roman" w:cs="Times New Roman"/>
          <w:sz w:val="24"/>
          <w:szCs w:val="24"/>
        </w:rPr>
        <w:t xml:space="preserve">. Ribosomal position and contacts of mRNA in eukaryotic translation initiation complexes. </w:t>
      </w:r>
      <w:r>
        <w:rPr>
          <w:rFonts w:ascii="Times New Roman" w:hAnsi="Times New Roman" w:cs="Times New Roman"/>
          <w:sz w:val="24"/>
          <w:szCs w:val="24"/>
        </w:rPr>
        <w:t>EMBO J. 27(11):1609-21.</w:t>
      </w:r>
    </w:p>
    <w:p w14:paraId="183440E6"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lastRenderedPageBreak/>
        <w:t xml:space="preserve">Prikryl J, Watkins KP, Friso G, van Wijk KJ, Barkan A. (2008) A member of the Whirly family is a multifunctional RNA- and DNA-binding protein that is essential for chloroplast biogenesis. Nucleic Acids Res. 36(16):5152-65. </w:t>
      </w:r>
    </w:p>
    <w:p w14:paraId="27AA748C" w14:textId="77777777" w:rsidR="008C38AE" w:rsidRPr="00D11B72" w:rsidRDefault="008C38AE" w:rsidP="008C38AE">
      <w:pPr>
        <w:spacing w:line="259" w:lineRule="auto"/>
        <w:rPr>
          <w:rFonts w:ascii="Times New Roman" w:hAnsi="Times New Roman" w:cs="Times New Roman"/>
          <w:sz w:val="24"/>
          <w:szCs w:val="24"/>
          <w:shd w:val="clear" w:color="auto" w:fill="FFFFFF"/>
        </w:rPr>
      </w:pPr>
      <w:r w:rsidRPr="00986033">
        <w:rPr>
          <w:rFonts w:ascii="Times New Roman" w:hAnsi="Times New Roman" w:cs="Times New Roman"/>
          <w:sz w:val="24"/>
          <w:szCs w:val="24"/>
        </w:rPr>
        <w:t xml:space="preserve">Quigley F, Rosenberg JM, Shachar-Hill Y, Bohnert HJ. (2002) From genome to function: the Arabidopsis aquaporins. </w:t>
      </w:r>
      <w:r w:rsidRPr="00986033">
        <w:rPr>
          <w:rFonts w:ascii="Times New Roman" w:hAnsi="Times New Roman" w:cs="Times New Roman"/>
          <w:sz w:val="24"/>
          <w:szCs w:val="24"/>
          <w:shd w:val="clear" w:color="auto" w:fill="FFFFFF"/>
        </w:rPr>
        <w:t>Genome Biol. 3(1): research0001.1–research0001.17.</w:t>
      </w:r>
    </w:p>
    <w:p w14:paraId="5145F327" w14:textId="77777777" w:rsidR="008C38AE" w:rsidRDefault="008C38AE" w:rsidP="008C38AE">
      <w:pPr>
        <w:rPr>
          <w:rFonts w:ascii="Times New Roman" w:hAnsi="Times New Roman" w:cs="Times New Roman"/>
          <w:sz w:val="24"/>
          <w:szCs w:val="24"/>
        </w:rPr>
      </w:pPr>
      <w:r w:rsidRPr="00D11B72">
        <w:rPr>
          <w:rFonts w:ascii="Times New Roman" w:hAnsi="Times New Roman" w:cs="Times New Roman"/>
          <w:sz w:val="24"/>
          <w:szCs w:val="24"/>
        </w:rPr>
        <w:t xml:space="preserve">R Core Team (2015). R: A language and environment for statistical computing. R Foundation for Statistical Computing, Vienna, Austria. URL </w:t>
      </w:r>
      <w:hyperlink r:id="rId16" w:history="1">
        <w:r w:rsidRPr="00D11B72">
          <w:rPr>
            <w:rStyle w:val="Hyperlink"/>
            <w:rFonts w:ascii="Times New Roman" w:hAnsi="Times New Roman" w:cs="Times New Roman"/>
            <w:sz w:val="24"/>
            <w:szCs w:val="24"/>
          </w:rPr>
          <w:t>http://www.R-project.org/</w:t>
        </w:r>
      </w:hyperlink>
      <w:r w:rsidRPr="00D11B72">
        <w:rPr>
          <w:rFonts w:ascii="Times New Roman" w:hAnsi="Times New Roman" w:cs="Times New Roman"/>
          <w:sz w:val="24"/>
          <w:szCs w:val="24"/>
        </w:rPr>
        <w:t>.</w:t>
      </w:r>
    </w:p>
    <w:p w14:paraId="7A935C81" w14:textId="086C3572" w:rsidR="008C38AE" w:rsidRDefault="008C38AE" w:rsidP="00511880">
      <w:pPr>
        <w:pStyle w:val="desc"/>
      </w:pPr>
      <w:r>
        <w:t xml:space="preserve">Raab S, Toth Z, de Groot C, Stamminger T, Hoth S. (2006) </w:t>
      </w:r>
      <w:r w:rsidRPr="00511880">
        <w:t>ABA-responsive RNA-binding proteins are involved in chloroplast and stromule function in Arabidopsis seedlings.</w:t>
      </w:r>
      <w:r>
        <w:rPr>
          <w:rStyle w:val="jrnl"/>
        </w:rPr>
        <w:t xml:space="preserve"> Planta</w:t>
      </w:r>
      <w:r>
        <w:t>.  224(4):900-14</w:t>
      </w:r>
      <w:r w:rsidR="00511880">
        <w:t>.</w:t>
      </w:r>
    </w:p>
    <w:p w14:paraId="0250C018"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Ribbeck K, Lipowsky G, Kent HM, Stewart M, Görlich D. (1998) NTF2 mediates nuclear import of Ran. EMBO J. 17(22):6587-98.</w:t>
      </w:r>
    </w:p>
    <w:p w14:paraId="6EE61CAD" w14:textId="09C23DD2" w:rsidR="008C38AE" w:rsidRPr="00986033" w:rsidRDefault="008C38AE" w:rsidP="008C38AE">
      <w:pPr>
        <w:rPr>
          <w:rStyle w:val="cit"/>
          <w:rFonts w:ascii="Times New Roman" w:hAnsi="Times New Roman" w:cs="Times New Roman"/>
          <w:color w:val="000000"/>
          <w:sz w:val="24"/>
          <w:szCs w:val="24"/>
        </w:rPr>
      </w:pPr>
      <w:r w:rsidRPr="00986033">
        <w:rPr>
          <w:rStyle w:val="fm-citation-ids-label"/>
          <w:rFonts w:ascii="Times New Roman" w:hAnsi="Times New Roman" w:cs="Times New Roman"/>
          <w:color w:val="000000"/>
          <w:sz w:val="24"/>
          <w:szCs w:val="24"/>
        </w:rPr>
        <w:t xml:space="preserve">Schomburg FM, Patton DA, Meinke DW, Amasino RM (2001) FPA, a Gene Involved in Floral Induction in Arabidopsis, Encodes a Protein Containing RNA-Recognition Motifs. </w:t>
      </w:r>
      <w:r w:rsidRPr="00986033">
        <w:rPr>
          <w:rStyle w:val="cit"/>
          <w:rFonts w:ascii="Times New Roman" w:hAnsi="Times New Roman" w:cs="Times New Roman"/>
          <w:color w:val="000000"/>
          <w:sz w:val="24"/>
          <w:szCs w:val="24"/>
        </w:rPr>
        <w:t>Plant Cell 13(6): 1427–36.</w:t>
      </w:r>
    </w:p>
    <w:p w14:paraId="1B0F2EC0" w14:textId="217F649E" w:rsidR="002D5F4D" w:rsidRPr="002D5F4D" w:rsidRDefault="002D5F4D" w:rsidP="002D5F4D">
      <w:pPr>
        <w:rPr>
          <w:rFonts w:ascii="Times New Roman" w:hAnsi="Times New Roman" w:cs="Times New Roman"/>
          <w:sz w:val="24"/>
          <w:szCs w:val="24"/>
        </w:rPr>
      </w:pPr>
      <w:r>
        <w:rPr>
          <w:rFonts w:ascii="Times New Roman" w:hAnsi="Times New Roman" w:cs="Times New Roman"/>
          <w:sz w:val="24"/>
          <w:szCs w:val="24"/>
        </w:rPr>
        <w:t>Schumann U, Shafik A, Preiss</w:t>
      </w:r>
      <w:r w:rsidRPr="002D5F4D">
        <w:rPr>
          <w:rFonts w:ascii="Times New Roman" w:hAnsi="Times New Roman" w:cs="Times New Roman"/>
          <w:sz w:val="24"/>
          <w:szCs w:val="24"/>
        </w:rPr>
        <w:t xml:space="preserve"> T. (2016). METTL3 Gains R/W Access to the Epitranscriptome. Molecular Cell, 62(3), 323–324. http://doi.org/10.1016/j.molcel.2016.04.024</w:t>
      </w:r>
    </w:p>
    <w:p w14:paraId="0CE70F64" w14:textId="629C4C58"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Schuster G, Stern D. (2009) RNA polyadenylation and decay in mitochondria and chloroplasts. Prog Mol Biol Transl Sci. 85:393-422. </w:t>
      </w:r>
    </w:p>
    <w:p w14:paraId="6952746F" w14:textId="07305879" w:rsidR="006942FD" w:rsidRDefault="006942FD" w:rsidP="008C38AE">
      <w:pPr>
        <w:rPr>
          <w:rFonts w:ascii="Times New Roman" w:hAnsi="Times New Roman" w:cs="Times New Roman"/>
          <w:sz w:val="24"/>
          <w:szCs w:val="24"/>
        </w:rPr>
      </w:pPr>
      <w:r>
        <w:rPr>
          <w:rFonts w:ascii="Times New Roman" w:hAnsi="Times New Roman" w:cs="Times New Roman"/>
          <w:sz w:val="24"/>
          <w:szCs w:val="24"/>
        </w:rPr>
        <w:t xml:space="preserve">Schwartz S. (2016) </w:t>
      </w:r>
      <w:r w:rsidRPr="002D5F4D">
        <w:rPr>
          <w:rFonts w:ascii="Times New Roman" w:hAnsi="Times New Roman" w:cs="Times New Roman"/>
          <w:sz w:val="24"/>
          <w:szCs w:val="24"/>
        </w:rPr>
        <w:t xml:space="preserve">Cracking the epitranscriptome. (2016). </w:t>
      </w:r>
      <w:r>
        <w:rPr>
          <w:rFonts w:ascii="Times New Roman" w:hAnsi="Times New Roman" w:cs="Times New Roman"/>
          <w:sz w:val="24"/>
          <w:szCs w:val="24"/>
        </w:rPr>
        <w:t xml:space="preserve">RNA </w:t>
      </w:r>
      <w:r w:rsidRPr="002D5F4D">
        <w:rPr>
          <w:rFonts w:ascii="Times New Roman" w:hAnsi="Times New Roman" w:cs="Times New Roman"/>
          <w:sz w:val="24"/>
          <w:szCs w:val="24"/>
        </w:rPr>
        <w:t>22(2), 169–174. http://doi.org/10.1261/rna.054502.115</w:t>
      </w:r>
    </w:p>
    <w:p w14:paraId="17462129" w14:textId="5A2F72C2"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Shaikhali J. (2015) GIP1 protein is a novel cofactor that regulates DNA-binding affinity of redox-regulated members of bZIP transcription factors involved in the early stages of Arabidopsis development. Protoplasma. 252(3):867-83. </w:t>
      </w:r>
    </w:p>
    <w:p w14:paraId="6BFBC325" w14:textId="43E7CC1E" w:rsidR="00D674F0" w:rsidRDefault="00D674F0" w:rsidP="008C38AE">
      <w:pPr>
        <w:rPr>
          <w:rFonts w:ascii="Times New Roman" w:hAnsi="Times New Roman" w:cs="Times New Roman"/>
          <w:sz w:val="24"/>
          <w:szCs w:val="24"/>
        </w:rPr>
      </w:pPr>
      <w:r>
        <w:rPr>
          <w:rFonts w:ascii="Times New Roman" w:hAnsi="Times New Roman" w:cs="Times New Roman"/>
          <w:sz w:val="24"/>
          <w:szCs w:val="24"/>
        </w:rPr>
        <w:t>Sherstnev A, Duc C, Cole C, Zacharaki V, Hornyik C, Ozsolak F, Milos PM, Barton GJ</w:t>
      </w:r>
      <w:r w:rsidRPr="00D674F0">
        <w:rPr>
          <w:rFonts w:ascii="Times New Roman" w:hAnsi="Times New Roman" w:cs="Times New Roman"/>
          <w:sz w:val="24"/>
          <w:szCs w:val="24"/>
        </w:rPr>
        <w:t xml:space="preserve">, </w:t>
      </w:r>
      <w:r>
        <w:rPr>
          <w:rFonts w:ascii="Times New Roman" w:hAnsi="Times New Roman" w:cs="Times New Roman"/>
          <w:sz w:val="24"/>
          <w:szCs w:val="24"/>
        </w:rPr>
        <w:t>Simpson G</w:t>
      </w:r>
      <w:r w:rsidRPr="00D674F0">
        <w:rPr>
          <w:rFonts w:ascii="Times New Roman" w:hAnsi="Times New Roman" w:cs="Times New Roman"/>
          <w:sz w:val="24"/>
          <w:szCs w:val="24"/>
        </w:rPr>
        <w:t>G. (2012). Direct sequencing of Arabidopsis thaliana RNA reveals patterns of cleavage and polyadenylation. Nature structural &amp; molecular biology 19, 845-852.</w:t>
      </w:r>
    </w:p>
    <w:p w14:paraId="7872CD5A" w14:textId="3AC9D4F6" w:rsidR="008C38AE" w:rsidRPr="00986033" w:rsidRDefault="008C38AE" w:rsidP="008C38AE">
      <w:pPr>
        <w:rPr>
          <w:rStyle w:val="apple-converted-space"/>
          <w:color w:val="000000"/>
          <w:sz w:val="24"/>
          <w:szCs w:val="24"/>
        </w:rPr>
      </w:pPr>
      <w:r w:rsidRPr="00986033">
        <w:rPr>
          <w:rFonts w:ascii="Times New Roman" w:hAnsi="Times New Roman" w:cs="Times New Roman"/>
          <w:sz w:val="24"/>
          <w:szCs w:val="24"/>
        </w:rPr>
        <w:t>Shikata H, Hanada K, Ushijima T, Nakashima M, Suzuki Y, Matsushita T. (2014) Phytochrome controls alternative splicing to mediate light responses in Arabidopsis. Proc Natl Acad Sci U S A.</w:t>
      </w:r>
      <w:r w:rsidRPr="00986033">
        <w:rPr>
          <w:rStyle w:val="apple-converted-space"/>
          <w:color w:val="000000"/>
          <w:sz w:val="24"/>
          <w:szCs w:val="24"/>
        </w:rPr>
        <w:t> </w:t>
      </w:r>
      <w:r w:rsidRPr="00986033">
        <w:rPr>
          <w:rFonts w:ascii="Times New Roman" w:hAnsi="Times New Roman" w:cs="Times New Roman"/>
          <w:sz w:val="24"/>
          <w:szCs w:val="24"/>
        </w:rPr>
        <w:t>111(52): 18781–86.</w:t>
      </w:r>
      <w:r w:rsidRPr="00986033">
        <w:rPr>
          <w:rStyle w:val="apple-converted-space"/>
          <w:color w:val="000000"/>
          <w:sz w:val="24"/>
          <w:szCs w:val="24"/>
        </w:rPr>
        <w:t> </w:t>
      </w:r>
    </w:p>
    <w:p w14:paraId="673CDD05" w14:textId="6A7410C2" w:rsidR="008C38AE" w:rsidRPr="00986033" w:rsidRDefault="008C38AE" w:rsidP="008C38AE">
      <w:pPr>
        <w:rPr>
          <w:rFonts w:ascii="Times New Roman" w:hAnsi="Times New Roman" w:cs="Times New Roman"/>
          <w:bCs/>
          <w:sz w:val="24"/>
          <w:szCs w:val="24"/>
        </w:rPr>
      </w:pPr>
      <w:r w:rsidRPr="00986033">
        <w:rPr>
          <w:rFonts w:ascii="Times New Roman" w:hAnsi="Times New Roman" w:cs="Times New Roman"/>
          <w:sz w:val="24"/>
          <w:szCs w:val="24"/>
        </w:rPr>
        <w:t xml:space="preserve">Singh G, Pratt G, Yeo GW, Moore MJ (2015) </w:t>
      </w:r>
      <w:r w:rsidRPr="00986033">
        <w:rPr>
          <w:rFonts w:ascii="Times New Roman" w:hAnsi="Times New Roman" w:cs="Times New Roman"/>
          <w:bCs/>
          <w:sz w:val="24"/>
          <w:szCs w:val="24"/>
        </w:rPr>
        <w:t xml:space="preserve">The Clothes Make the mRNA: Past and Present Trends in mRNP Fashion. </w:t>
      </w:r>
      <w:r w:rsidRPr="00511880">
        <w:rPr>
          <w:rFonts w:ascii="Times New Roman" w:hAnsi="Times New Roman" w:cs="Times New Roman"/>
          <w:bCs/>
          <w:sz w:val="24"/>
          <w:szCs w:val="24"/>
        </w:rPr>
        <w:t>Annu Rev Biochem.</w:t>
      </w:r>
      <w:r w:rsidRPr="00986033">
        <w:rPr>
          <w:rFonts w:ascii="Times New Roman" w:hAnsi="Times New Roman" w:cs="Times New Roman"/>
          <w:bCs/>
          <w:sz w:val="24"/>
          <w:szCs w:val="24"/>
        </w:rPr>
        <w:t> 84:325-54.</w:t>
      </w:r>
    </w:p>
    <w:p w14:paraId="60BD39F0" w14:textId="640F75B2" w:rsidR="00803F79" w:rsidRDefault="00803F79" w:rsidP="008C38AE">
      <w:pPr>
        <w:rPr>
          <w:rFonts w:ascii="Times New Roman" w:eastAsia="Times New Roman" w:hAnsi="Times New Roman" w:cs="Times New Roman"/>
          <w:sz w:val="24"/>
          <w:szCs w:val="24"/>
          <w:lang w:eastAsia="en-AU"/>
        </w:rPr>
      </w:pPr>
      <w:r w:rsidRPr="00803F79">
        <w:rPr>
          <w:rFonts w:ascii="Times New Roman" w:eastAsia="Times New Roman" w:hAnsi="Times New Roman" w:cs="Times New Roman"/>
          <w:sz w:val="24"/>
          <w:szCs w:val="24"/>
          <w:lang w:eastAsia="en-AU"/>
        </w:rPr>
        <w:t xml:space="preserve">Sikorski, P. J., Zuber, H., Philippe, L., Sement, F. M., Canaday, J., Kufel, J., et al. (2015). Distinct 18S rRNA precursors are targets of the exosome complex, the exoribonuclease </w:t>
      </w:r>
      <w:r w:rsidRPr="00803F79">
        <w:rPr>
          <w:rFonts w:ascii="Times New Roman" w:eastAsia="Times New Roman" w:hAnsi="Times New Roman" w:cs="Times New Roman"/>
          <w:sz w:val="24"/>
          <w:szCs w:val="24"/>
          <w:lang w:eastAsia="en-AU"/>
        </w:rPr>
        <w:lastRenderedPageBreak/>
        <w:t xml:space="preserve">RRP6L2 and the terminal nucleotidyltransferase TRL in Arabidopsis thaliana. Plant J, 83(6), 991–1004. </w:t>
      </w:r>
    </w:p>
    <w:p w14:paraId="24F7F53D" w14:textId="77777777" w:rsidR="008C38AE" w:rsidRDefault="008C38AE" w:rsidP="008C38AE">
      <w:pPr>
        <w:rPr>
          <w:rFonts w:ascii="Times New Roman" w:eastAsia="Times New Roman" w:hAnsi="Times New Roman" w:cs="Times New Roman"/>
          <w:sz w:val="24"/>
          <w:szCs w:val="24"/>
          <w:lang w:eastAsia="en-AU"/>
        </w:rPr>
      </w:pPr>
      <w:r w:rsidRPr="00986033">
        <w:rPr>
          <w:rFonts w:ascii="Times New Roman" w:eastAsia="Times New Roman" w:hAnsi="Times New Roman" w:cs="Times New Roman"/>
          <w:sz w:val="24"/>
          <w:szCs w:val="24"/>
          <w:lang w:eastAsia="en-AU"/>
        </w:rPr>
        <w:t>Silverman IM, Li F, Gregory BD.</w:t>
      </w:r>
      <w:r w:rsidRPr="00986033">
        <w:rPr>
          <w:rFonts w:ascii="Times New Roman" w:hAnsi="Times New Roman" w:cs="Times New Roman"/>
          <w:sz w:val="24"/>
          <w:szCs w:val="24"/>
        </w:rPr>
        <w:t xml:space="preserve"> (2013) </w:t>
      </w:r>
      <w:r w:rsidRPr="00986033">
        <w:rPr>
          <w:rFonts w:ascii="Times New Roman" w:eastAsia="Times New Roman" w:hAnsi="Times New Roman" w:cs="Times New Roman"/>
          <w:sz w:val="24"/>
          <w:szCs w:val="24"/>
          <w:lang w:eastAsia="en-AU"/>
        </w:rPr>
        <w:t>Genomic era analyses of RNA secondary structure and RNA-binding proteins reveal their significance to post-transcriptional regulation in plants. Plant Sci. 205-206:55-62.</w:t>
      </w:r>
    </w:p>
    <w:p w14:paraId="165A1FAB" w14:textId="7894C810" w:rsidR="008C38AE" w:rsidRDefault="008C38AE" w:rsidP="008C38AE">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Sonnhammer EL, Östlund G</w:t>
      </w:r>
      <w:r w:rsidRPr="005772B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(2015) </w:t>
      </w:r>
      <w:r w:rsidRPr="005772BB">
        <w:rPr>
          <w:rFonts w:ascii="Times New Roman" w:eastAsia="Times New Roman" w:hAnsi="Times New Roman" w:cs="Times New Roman"/>
          <w:sz w:val="24"/>
          <w:szCs w:val="24"/>
          <w:lang w:eastAsia="en-AU"/>
        </w:rPr>
        <w:t>InParanoid 8: orthology analysis between 273 proteomes, mostly eukaryotic. Nucleic Acids R</w:t>
      </w:r>
      <w:r w:rsidR="00511880">
        <w:rPr>
          <w:rFonts w:ascii="Times New Roman" w:eastAsia="Times New Roman" w:hAnsi="Times New Roman" w:cs="Times New Roman"/>
          <w:sz w:val="24"/>
          <w:szCs w:val="24"/>
          <w:lang w:eastAsia="en-AU"/>
        </w:rPr>
        <w:t xml:space="preserve">es. 43(Database issue):D234-9. </w:t>
      </w:r>
    </w:p>
    <w:p w14:paraId="024F3D10" w14:textId="55E06757" w:rsidR="004E0A3F" w:rsidRDefault="004E0A3F" w:rsidP="004E0A3F">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Subota I</w:t>
      </w:r>
      <w:r w:rsidRPr="004E0A3F">
        <w:rPr>
          <w:rFonts w:ascii="Times New Roman" w:eastAsia="Times New Roman" w:hAnsi="Times New Roman" w:cs="Times New Roman"/>
          <w:sz w:val="24"/>
          <w:szCs w:val="24"/>
          <w:lang w:eastAsia="en-AU"/>
        </w:rPr>
        <w:t xml:space="preserve">, Rotureau B, Blisnick T, Ngwabyt S, Durand-Dubief M, Engstler M, Bastin P. </w:t>
      </w:r>
      <w:r>
        <w:rPr>
          <w:rFonts w:ascii="Times New Roman" w:eastAsia="Times New Roman" w:hAnsi="Times New Roman" w:cs="Times New Roman"/>
          <w:sz w:val="24"/>
          <w:szCs w:val="24"/>
          <w:lang w:eastAsia="en-AU"/>
        </w:rPr>
        <w:t xml:space="preserve">(2011) </w:t>
      </w:r>
      <w:r w:rsidRPr="004E0A3F">
        <w:rPr>
          <w:rFonts w:ascii="Times New Roman" w:eastAsia="Times New Roman" w:hAnsi="Times New Roman" w:cs="Times New Roman"/>
          <w:sz w:val="24"/>
          <w:szCs w:val="24"/>
          <w:lang w:eastAsia="en-AU"/>
        </w:rPr>
        <w:t xml:space="preserve">ALBA proteins are stage regulated during trypanosome development in the tsetse fly and participate in differentiation. Mol Biol Cell. 22(22):4205-19. </w:t>
      </w:r>
    </w:p>
    <w:p w14:paraId="3C727EEF" w14:textId="28BC3AD8" w:rsidR="00701638" w:rsidRPr="005772BB" w:rsidRDefault="00701638" w:rsidP="00701638">
      <w:pPr>
        <w:rPr>
          <w:rFonts w:ascii="Times New Roman" w:eastAsia="Times New Roman" w:hAnsi="Times New Roman" w:cs="Times New Roman"/>
          <w:sz w:val="24"/>
          <w:szCs w:val="24"/>
          <w:lang w:eastAsia="en-AU"/>
        </w:rPr>
      </w:pPr>
      <w:r w:rsidRPr="00701638">
        <w:rPr>
          <w:rFonts w:ascii="Times New Roman" w:eastAsia="Times New Roman" w:hAnsi="Times New Roman" w:cs="Times New Roman"/>
          <w:sz w:val="24"/>
          <w:szCs w:val="24"/>
          <w:lang w:eastAsia="en-AU"/>
        </w:rPr>
        <w:t>Theillet</w:t>
      </w:r>
      <w:r>
        <w:rPr>
          <w:rFonts w:ascii="Times New Roman" w:eastAsia="Times New Roman" w:hAnsi="Times New Roman" w:cs="Times New Roman"/>
          <w:sz w:val="24"/>
          <w:szCs w:val="24"/>
          <w:lang w:eastAsia="en-AU"/>
        </w:rPr>
        <w:t xml:space="preserve"> F</w:t>
      </w:r>
      <w:r w:rsidRPr="00701638">
        <w:rPr>
          <w:rFonts w:ascii="Times New Roman" w:eastAsia="Times New Roman" w:hAnsi="Times New Roman" w:cs="Times New Roman"/>
          <w:sz w:val="24"/>
          <w:szCs w:val="24"/>
          <w:lang w:eastAsia="en-AU"/>
        </w:rPr>
        <w:t>-X</w:t>
      </w:r>
      <w:r>
        <w:rPr>
          <w:rFonts w:ascii="Times New Roman" w:eastAsia="Times New Roman" w:hAnsi="Times New Roman" w:cs="Times New Roman"/>
          <w:sz w:val="24"/>
          <w:szCs w:val="24"/>
          <w:lang w:eastAsia="en-AU"/>
        </w:rPr>
        <w:t xml:space="preserve">, </w:t>
      </w:r>
      <w:r w:rsidRPr="00701638">
        <w:rPr>
          <w:rFonts w:ascii="Times New Roman" w:eastAsia="Times New Roman" w:hAnsi="Times New Roman" w:cs="Times New Roman"/>
          <w:sz w:val="24"/>
          <w:szCs w:val="24"/>
          <w:lang w:eastAsia="en-AU"/>
        </w:rPr>
        <w:t>Kalmar</w:t>
      </w:r>
      <w:r>
        <w:rPr>
          <w:rFonts w:ascii="Times New Roman" w:eastAsia="Times New Roman" w:hAnsi="Times New Roman" w:cs="Times New Roman"/>
          <w:sz w:val="24"/>
          <w:szCs w:val="24"/>
          <w:lang w:eastAsia="en-AU"/>
        </w:rPr>
        <w:t xml:space="preserve"> L, </w:t>
      </w:r>
      <w:r w:rsidRPr="00701638">
        <w:rPr>
          <w:rFonts w:ascii="Times New Roman" w:eastAsia="Times New Roman" w:hAnsi="Times New Roman" w:cs="Times New Roman"/>
          <w:sz w:val="24"/>
          <w:szCs w:val="24"/>
          <w:lang w:eastAsia="en-AU"/>
        </w:rPr>
        <w:t>Tompa</w:t>
      </w:r>
      <w:r>
        <w:rPr>
          <w:rFonts w:ascii="Times New Roman" w:eastAsia="Times New Roman" w:hAnsi="Times New Roman" w:cs="Times New Roman"/>
          <w:sz w:val="24"/>
          <w:szCs w:val="24"/>
          <w:lang w:eastAsia="en-AU"/>
        </w:rPr>
        <w:t xml:space="preserve"> P, </w:t>
      </w:r>
      <w:r w:rsidRPr="00701638">
        <w:rPr>
          <w:rFonts w:ascii="Times New Roman" w:eastAsia="Times New Roman" w:hAnsi="Times New Roman" w:cs="Times New Roman"/>
          <w:sz w:val="24"/>
          <w:szCs w:val="24"/>
          <w:lang w:eastAsia="en-AU"/>
        </w:rPr>
        <w:t>Han</w:t>
      </w:r>
      <w:r>
        <w:rPr>
          <w:rFonts w:ascii="Times New Roman" w:eastAsia="Times New Roman" w:hAnsi="Times New Roman" w:cs="Times New Roman"/>
          <w:sz w:val="24"/>
          <w:szCs w:val="24"/>
          <w:lang w:eastAsia="en-AU"/>
        </w:rPr>
        <w:t xml:space="preserve"> K-H, </w:t>
      </w:r>
      <w:r w:rsidRPr="00701638">
        <w:rPr>
          <w:rFonts w:ascii="Times New Roman" w:eastAsia="Times New Roman" w:hAnsi="Times New Roman" w:cs="Times New Roman"/>
          <w:sz w:val="24"/>
          <w:szCs w:val="24"/>
          <w:lang w:eastAsia="en-AU"/>
        </w:rPr>
        <w:t>Selenko</w:t>
      </w:r>
      <w:r>
        <w:rPr>
          <w:rFonts w:ascii="Times New Roman" w:eastAsia="Times New Roman" w:hAnsi="Times New Roman" w:cs="Times New Roman"/>
          <w:sz w:val="24"/>
          <w:szCs w:val="24"/>
          <w:lang w:eastAsia="en-AU"/>
        </w:rPr>
        <w:t xml:space="preserve"> P, </w:t>
      </w:r>
      <w:r w:rsidRPr="00701638">
        <w:rPr>
          <w:rFonts w:ascii="Times New Roman" w:eastAsia="Times New Roman" w:hAnsi="Times New Roman" w:cs="Times New Roman"/>
          <w:sz w:val="24"/>
          <w:szCs w:val="24"/>
          <w:lang w:eastAsia="en-AU"/>
        </w:rPr>
        <w:t>Dunker</w:t>
      </w:r>
      <w:r>
        <w:rPr>
          <w:rFonts w:ascii="Times New Roman" w:eastAsia="Times New Roman" w:hAnsi="Times New Roman" w:cs="Times New Roman"/>
          <w:sz w:val="24"/>
          <w:szCs w:val="24"/>
          <w:lang w:eastAsia="en-AU"/>
        </w:rPr>
        <w:t xml:space="preserve"> AK, </w:t>
      </w:r>
      <w:r w:rsidRPr="00701638">
        <w:rPr>
          <w:rFonts w:ascii="Times New Roman" w:eastAsia="Times New Roman" w:hAnsi="Times New Roman" w:cs="Times New Roman"/>
          <w:sz w:val="24"/>
          <w:szCs w:val="24"/>
          <w:lang w:eastAsia="en-AU"/>
        </w:rPr>
        <w:t>Daughdrill</w:t>
      </w:r>
      <w:r>
        <w:rPr>
          <w:rFonts w:ascii="Times New Roman" w:eastAsia="Times New Roman" w:hAnsi="Times New Roman" w:cs="Times New Roman"/>
          <w:sz w:val="24"/>
          <w:szCs w:val="24"/>
          <w:lang w:eastAsia="en-AU"/>
        </w:rPr>
        <w:t xml:space="preserve"> GW, </w:t>
      </w:r>
      <w:r w:rsidRPr="00701638">
        <w:rPr>
          <w:rFonts w:ascii="Times New Roman" w:eastAsia="Times New Roman" w:hAnsi="Times New Roman" w:cs="Times New Roman"/>
          <w:sz w:val="24"/>
          <w:szCs w:val="24"/>
          <w:lang w:eastAsia="en-AU"/>
        </w:rPr>
        <w:t xml:space="preserve">Uversky </w:t>
      </w:r>
      <w:r>
        <w:rPr>
          <w:rFonts w:ascii="Times New Roman" w:eastAsia="Times New Roman" w:hAnsi="Times New Roman" w:cs="Times New Roman"/>
          <w:sz w:val="24"/>
          <w:szCs w:val="24"/>
          <w:lang w:eastAsia="en-AU"/>
        </w:rPr>
        <w:t xml:space="preserve">VN </w:t>
      </w:r>
      <w:r w:rsidRPr="00701638">
        <w:rPr>
          <w:rFonts w:ascii="Times New Roman" w:eastAsia="Times New Roman" w:hAnsi="Times New Roman" w:cs="Times New Roman"/>
          <w:sz w:val="24"/>
          <w:szCs w:val="24"/>
          <w:lang w:eastAsia="en-AU"/>
        </w:rPr>
        <w:t>(2013) The alphabet</w:t>
      </w:r>
      <w:r>
        <w:rPr>
          <w:rFonts w:ascii="Times New Roman" w:eastAsia="Times New Roman" w:hAnsi="Times New Roman" w:cs="Times New Roman"/>
          <w:sz w:val="24"/>
          <w:szCs w:val="24"/>
          <w:lang w:eastAsia="en-AU"/>
        </w:rPr>
        <w:t xml:space="preserve"> </w:t>
      </w:r>
      <w:r w:rsidRPr="00701638">
        <w:rPr>
          <w:rFonts w:ascii="Times New Roman" w:eastAsia="Times New Roman" w:hAnsi="Times New Roman" w:cs="Times New Roman"/>
          <w:sz w:val="24"/>
          <w:szCs w:val="24"/>
          <w:lang w:eastAsia="en-AU"/>
        </w:rPr>
        <w:t>of intrinsic disorder, Intrinsically Disordered Proteins, 1:1, e24360, DOI: 10.4161/idp.24360</w:t>
      </w:r>
      <w:r>
        <w:rPr>
          <w:rFonts w:ascii="Times New Roman" w:eastAsia="Times New Roman" w:hAnsi="Times New Roman" w:cs="Times New Roman"/>
          <w:sz w:val="24"/>
          <w:szCs w:val="24"/>
          <w:lang w:eastAsia="en-AU"/>
        </w:rPr>
        <w:t>.</w:t>
      </w:r>
    </w:p>
    <w:p w14:paraId="2A84F585" w14:textId="4C3D39B1" w:rsidR="004E0A3F" w:rsidRDefault="004E0A3F" w:rsidP="004E0A3F">
      <w:pPr>
        <w:rPr>
          <w:rFonts w:ascii="Times New Roman" w:hAnsi="Times New Roman" w:cs="Times New Roman"/>
          <w:sz w:val="24"/>
          <w:szCs w:val="24"/>
        </w:rPr>
      </w:pPr>
      <w:r>
        <w:rPr>
          <w:rFonts w:ascii="Times New Roman" w:hAnsi="Times New Roman" w:cs="Times New Roman"/>
          <w:sz w:val="24"/>
          <w:szCs w:val="24"/>
        </w:rPr>
        <w:t>Thandapani P</w:t>
      </w:r>
      <w:r w:rsidRPr="004E0A3F">
        <w:rPr>
          <w:rFonts w:ascii="Times New Roman" w:hAnsi="Times New Roman" w:cs="Times New Roman"/>
          <w:sz w:val="24"/>
          <w:szCs w:val="24"/>
        </w:rPr>
        <w:t>, O'Connor TR, Bailey TL, Richard S.</w:t>
      </w:r>
      <w:r>
        <w:rPr>
          <w:rFonts w:ascii="Times New Roman" w:hAnsi="Times New Roman" w:cs="Times New Roman"/>
          <w:sz w:val="24"/>
          <w:szCs w:val="24"/>
        </w:rPr>
        <w:t xml:space="preserve"> (2013)</w:t>
      </w:r>
      <w:r w:rsidRPr="004E0A3F">
        <w:rPr>
          <w:rFonts w:ascii="Times New Roman" w:hAnsi="Times New Roman" w:cs="Times New Roman"/>
          <w:sz w:val="24"/>
          <w:szCs w:val="24"/>
        </w:rPr>
        <w:t xml:space="preserve"> Defining the RGG/RG motif. Mol Cell. 50(5):613-23. </w:t>
      </w:r>
    </w:p>
    <w:p w14:paraId="12775627" w14:textId="32315B36" w:rsidR="005D246B" w:rsidRDefault="005D246B" w:rsidP="005D246B">
      <w:pPr>
        <w:rPr>
          <w:rFonts w:ascii="Times New Roman" w:hAnsi="Times New Roman" w:cs="Times New Roman"/>
          <w:sz w:val="24"/>
          <w:szCs w:val="24"/>
        </w:rPr>
      </w:pPr>
      <w:r>
        <w:rPr>
          <w:rFonts w:ascii="Times New Roman" w:hAnsi="Times New Roman" w:cs="Times New Roman"/>
          <w:sz w:val="24"/>
          <w:szCs w:val="24"/>
        </w:rPr>
        <w:t>Thomas PE</w:t>
      </w:r>
      <w:r w:rsidRPr="005D246B">
        <w:rPr>
          <w:rFonts w:ascii="Times New Roman" w:hAnsi="Times New Roman" w:cs="Times New Roman"/>
          <w:sz w:val="24"/>
          <w:szCs w:val="24"/>
        </w:rPr>
        <w:t>, Wu X, Liu M, Gaffney B, Ji G, Li QQ, Hunt AG</w:t>
      </w:r>
      <w:r>
        <w:rPr>
          <w:rFonts w:ascii="Times New Roman" w:hAnsi="Times New Roman" w:cs="Times New Roman"/>
          <w:sz w:val="24"/>
          <w:szCs w:val="24"/>
        </w:rPr>
        <w:t xml:space="preserve"> (2012)</w:t>
      </w:r>
      <w:r w:rsidRPr="005D246B">
        <w:rPr>
          <w:rFonts w:ascii="Times New Roman" w:hAnsi="Times New Roman" w:cs="Times New Roman"/>
          <w:sz w:val="24"/>
          <w:szCs w:val="24"/>
        </w:rPr>
        <w:t xml:space="preserve">. Genome-wide control of polyadenylation site choice by CPSF30 in Arabidopsis. </w:t>
      </w:r>
      <w:r>
        <w:rPr>
          <w:rFonts w:ascii="Times New Roman" w:hAnsi="Times New Roman" w:cs="Times New Roman"/>
          <w:sz w:val="24"/>
          <w:szCs w:val="24"/>
        </w:rPr>
        <w:t xml:space="preserve">Plant Cell. </w:t>
      </w:r>
      <w:r w:rsidRPr="005D246B">
        <w:rPr>
          <w:rFonts w:ascii="Times New Roman" w:hAnsi="Times New Roman" w:cs="Times New Roman"/>
          <w:sz w:val="24"/>
          <w:szCs w:val="24"/>
        </w:rPr>
        <w:t xml:space="preserve">24(11):4376-88. </w:t>
      </w:r>
    </w:p>
    <w:p w14:paraId="3D3D9111" w14:textId="6C9B2B0F" w:rsidR="00845D31" w:rsidRDefault="00845D31" w:rsidP="00845D31">
      <w:pPr>
        <w:rPr>
          <w:rFonts w:ascii="Times New Roman" w:hAnsi="Times New Roman" w:cs="Times New Roman"/>
          <w:sz w:val="24"/>
          <w:szCs w:val="24"/>
        </w:rPr>
      </w:pPr>
      <w:r>
        <w:rPr>
          <w:rFonts w:ascii="Times New Roman" w:hAnsi="Times New Roman" w:cs="Times New Roman"/>
          <w:sz w:val="24"/>
          <w:szCs w:val="24"/>
        </w:rPr>
        <w:t>Tremousaygue D</w:t>
      </w:r>
      <w:r w:rsidRPr="00845D31">
        <w:rPr>
          <w:rFonts w:ascii="Times New Roman" w:hAnsi="Times New Roman" w:cs="Times New Roman"/>
          <w:sz w:val="24"/>
          <w:szCs w:val="24"/>
        </w:rPr>
        <w:t>, Manevski A, Bardet C, Lescure N, Lescure B.</w:t>
      </w:r>
      <w:r>
        <w:rPr>
          <w:rFonts w:ascii="Times New Roman" w:hAnsi="Times New Roman" w:cs="Times New Roman"/>
          <w:sz w:val="24"/>
          <w:szCs w:val="24"/>
        </w:rPr>
        <w:t xml:space="preserve"> (1999) </w:t>
      </w:r>
      <w:r w:rsidRPr="00845D31">
        <w:rPr>
          <w:rFonts w:ascii="Times New Roman" w:hAnsi="Times New Roman" w:cs="Times New Roman"/>
          <w:sz w:val="24"/>
          <w:szCs w:val="24"/>
        </w:rPr>
        <w:t>Plant interstitial telomere motifs participate in the control of gene expression in root meristems.</w:t>
      </w:r>
      <w:r>
        <w:rPr>
          <w:rFonts w:ascii="Times New Roman" w:hAnsi="Times New Roman" w:cs="Times New Roman"/>
          <w:sz w:val="24"/>
          <w:szCs w:val="24"/>
        </w:rPr>
        <w:t xml:space="preserve"> </w:t>
      </w:r>
      <w:r w:rsidRPr="00845D31">
        <w:rPr>
          <w:rFonts w:ascii="Times New Roman" w:hAnsi="Times New Roman" w:cs="Times New Roman"/>
          <w:sz w:val="24"/>
          <w:szCs w:val="24"/>
        </w:rPr>
        <w:t>Plant</w:t>
      </w:r>
      <w:r w:rsidR="004E0A3F">
        <w:rPr>
          <w:rFonts w:ascii="Times New Roman" w:hAnsi="Times New Roman" w:cs="Times New Roman"/>
          <w:sz w:val="24"/>
          <w:szCs w:val="24"/>
        </w:rPr>
        <w:t xml:space="preserve"> J. 1999 Dec;20(5):553-61.</w:t>
      </w:r>
    </w:p>
    <w:p w14:paraId="1A7D9B2C" w14:textId="003C149F" w:rsidR="008C38AE" w:rsidRPr="00986033" w:rsidRDefault="008C38AE" w:rsidP="008C38AE">
      <w:pPr>
        <w:rPr>
          <w:rStyle w:val="apple-converted-space"/>
          <w:sz w:val="24"/>
          <w:szCs w:val="24"/>
        </w:rPr>
      </w:pPr>
      <w:r w:rsidRPr="00986033">
        <w:rPr>
          <w:rFonts w:ascii="Times New Roman" w:hAnsi="Times New Roman" w:cs="Times New Roman"/>
          <w:sz w:val="24"/>
          <w:szCs w:val="24"/>
        </w:rPr>
        <w:t>Tripurani SK, Nakaminami K, Thompson KB, Crowell SV, Guy CL, Karlson DT (2011) Spatial and temporal expression of cold-responsive DEAD-box RNA helicases reveals their functional roles during embryogenesis in Arabidopsis thaliana. Plant Mol. Biol. Rep. 29: 761-68.</w:t>
      </w:r>
      <w:r w:rsidR="00BB06C7">
        <w:rPr>
          <w:rFonts w:ascii="Times New Roman" w:hAnsi="Times New Roman" w:cs="Times New Roman"/>
          <w:sz w:val="24"/>
          <w:szCs w:val="24"/>
        </w:rPr>
        <w:t xml:space="preserve"> </w:t>
      </w:r>
    </w:p>
    <w:p w14:paraId="502E0B60" w14:textId="5CF5D363" w:rsidR="00252910" w:rsidRDefault="00252910" w:rsidP="00252910">
      <w:pPr>
        <w:rPr>
          <w:rFonts w:ascii="Times New Roman" w:hAnsi="Times New Roman" w:cs="Times New Roman"/>
          <w:sz w:val="24"/>
          <w:szCs w:val="24"/>
        </w:rPr>
      </w:pPr>
      <w:r w:rsidRPr="00252910">
        <w:rPr>
          <w:rFonts w:ascii="Times New Roman" w:hAnsi="Times New Roman" w:cs="Times New Roman"/>
          <w:sz w:val="24"/>
          <w:szCs w:val="24"/>
        </w:rPr>
        <w:t xml:space="preserve">Tsuda K1, Tsuji T, Hirose S, Yamazaki K. </w:t>
      </w:r>
      <w:r>
        <w:rPr>
          <w:rFonts w:ascii="Times New Roman" w:hAnsi="Times New Roman" w:cs="Times New Roman"/>
          <w:sz w:val="24"/>
          <w:szCs w:val="24"/>
        </w:rPr>
        <w:t xml:space="preserve">(2004) </w:t>
      </w:r>
      <w:r w:rsidRPr="00252910">
        <w:rPr>
          <w:rFonts w:ascii="Times New Roman" w:hAnsi="Times New Roman" w:cs="Times New Roman"/>
          <w:sz w:val="24"/>
          <w:szCs w:val="24"/>
        </w:rPr>
        <w:t xml:space="preserve">Three Arabidopsis MBF1 homologs with distinct expression profiles play roles as transcriptional co-activators. Plant Cell </w:t>
      </w:r>
      <w:r>
        <w:rPr>
          <w:rFonts w:ascii="Times New Roman" w:hAnsi="Times New Roman" w:cs="Times New Roman"/>
          <w:sz w:val="24"/>
          <w:szCs w:val="24"/>
        </w:rPr>
        <w:t>Physiol. 2004 Feb;45(2):225-31.</w:t>
      </w:r>
    </w:p>
    <w:p w14:paraId="5FB6955D" w14:textId="32966F06" w:rsidR="008C38AE"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Uehlein N, Lovisolo C, Siefritz F, Kaldenhoff R. The tobacco aquaporin NtAQP1 is a membrane CO2 pore with physiological functions. Nature. 425(6959):734-7.</w:t>
      </w:r>
    </w:p>
    <w:p w14:paraId="0D92D0F6" w14:textId="3A026F0F" w:rsidR="008C38AE" w:rsidRDefault="008C38AE" w:rsidP="005B2D8A">
      <w:pPr>
        <w:spacing w:after="0" w:line="240" w:lineRule="auto"/>
        <w:rPr>
          <w:rFonts w:ascii="Times New Roman" w:eastAsia="Times New Roman" w:hAnsi="Times New Roman" w:cs="Times New Roman"/>
          <w:sz w:val="24"/>
          <w:szCs w:val="24"/>
          <w:lang w:eastAsia="en-AU"/>
        </w:rPr>
      </w:pPr>
      <w:r w:rsidRPr="001D6231">
        <w:rPr>
          <w:rFonts w:ascii="Times New Roman" w:eastAsia="Times New Roman" w:hAnsi="Times New Roman" w:cs="Times New Roman"/>
          <w:sz w:val="24"/>
          <w:szCs w:val="24"/>
          <w:lang w:eastAsia="en-AU"/>
        </w:rPr>
        <w:t>Ule</w:t>
      </w:r>
      <w:r>
        <w:rPr>
          <w:rFonts w:ascii="Times New Roman" w:eastAsia="Times New Roman" w:hAnsi="Times New Roman" w:cs="Times New Roman"/>
          <w:sz w:val="24"/>
          <w:szCs w:val="24"/>
          <w:lang w:eastAsia="en-AU"/>
        </w:rPr>
        <w:t xml:space="preserve"> J</w:t>
      </w:r>
      <w:r w:rsidRPr="001D6231">
        <w:rPr>
          <w:rFonts w:ascii="Times New Roman" w:eastAsia="Times New Roman" w:hAnsi="Times New Roman" w:cs="Times New Roman"/>
          <w:sz w:val="24"/>
          <w:szCs w:val="24"/>
          <w:lang w:eastAsia="en-AU"/>
        </w:rPr>
        <w:t>, Jensen</w:t>
      </w:r>
      <w:r>
        <w:rPr>
          <w:rFonts w:ascii="Times New Roman" w:eastAsia="Times New Roman" w:hAnsi="Times New Roman" w:cs="Times New Roman"/>
          <w:sz w:val="24"/>
          <w:szCs w:val="24"/>
          <w:lang w:eastAsia="en-AU"/>
        </w:rPr>
        <w:t xml:space="preserve"> KB</w:t>
      </w:r>
      <w:r w:rsidRPr="001D6231">
        <w:rPr>
          <w:rFonts w:ascii="Times New Roman" w:eastAsia="Times New Roman" w:hAnsi="Times New Roman" w:cs="Times New Roman"/>
          <w:sz w:val="24"/>
          <w:szCs w:val="24"/>
          <w:lang w:eastAsia="en-AU"/>
        </w:rPr>
        <w:t>, Ruggiu</w:t>
      </w:r>
      <w:r>
        <w:rPr>
          <w:rFonts w:ascii="Times New Roman" w:eastAsia="Times New Roman" w:hAnsi="Times New Roman" w:cs="Times New Roman"/>
          <w:sz w:val="24"/>
          <w:szCs w:val="24"/>
          <w:lang w:eastAsia="en-AU"/>
        </w:rPr>
        <w:t xml:space="preserve"> M</w:t>
      </w:r>
      <w:r w:rsidRPr="001D6231">
        <w:rPr>
          <w:rFonts w:ascii="Times New Roman" w:eastAsia="Times New Roman" w:hAnsi="Times New Roman" w:cs="Times New Roman"/>
          <w:sz w:val="24"/>
          <w:szCs w:val="24"/>
          <w:lang w:eastAsia="en-AU"/>
        </w:rPr>
        <w:t>, Mele</w:t>
      </w:r>
      <w:r>
        <w:rPr>
          <w:rFonts w:ascii="Times New Roman" w:eastAsia="Times New Roman" w:hAnsi="Times New Roman" w:cs="Times New Roman"/>
          <w:sz w:val="24"/>
          <w:szCs w:val="24"/>
          <w:lang w:eastAsia="en-AU"/>
        </w:rPr>
        <w:t xml:space="preserve"> A</w:t>
      </w:r>
      <w:r w:rsidRPr="001D6231">
        <w:rPr>
          <w:rFonts w:ascii="Times New Roman" w:eastAsia="Times New Roman" w:hAnsi="Times New Roman" w:cs="Times New Roman"/>
          <w:sz w:val="24"/>
          <w:szCs w:val="24"/>
          <w:lang w:eastAsia="en-AU"/>
        </w:rPr>
        <w:t>, Ule</w:t>
      </w:r>
      <w:r>
        <w:rPr>
          <w:rFonts w:ascii="Times New Roman" w:eastAsia="Times New Roman" w:hAnsi="Times New Roman" w:cs="Times New Roman"/>
          <w:sz w:val="24"/>
          <w:szCs w:val="24"/>
          <w:lang w:eastAsia="en-AU"/>
        </w:rPr>
        <w:t xml:space="preserve"> A</w:t>
      </w:r>
      <w:r w:rsidRPr="001D6231">
        <w:rPr>
          <w:rFonts w:ascii="Times New Roman" w:eastAsia="Times New Roman" w:hAnsi="Times New Roman" w:cs="Times New Roman"/>
          <w:sz w:val="24"/>
          <w:szCs w:val="24"/>
          <w:lang w:eastAsia="en-AU"/>
        </w:rPr>
        <w:t>, Darnell</w:t>
      </w:r>
      <w:r>
        <w:rPr>
          <w:rFonts w:ascii="Times New Roman" w:eastAsia="Times New Roman" w:hAnsi="Times New Roman" w:cs="Times New Roman"/>
          <w:sz w:val="24"/>
          <w:szCs w:val="24"/>
          <w:lang w:eastAsia="en-AU"/>
        </w:rPr>
        <w:t xml:space="preserve"> RB. (2003) </w:t>
      </w:r>
      <w:r w:rsidRPr="001D6231">
        <w:rPr>
          <w:rFonts w:ascii="Times New Roman" w:eastAsia="Times New Roman" w:hAnsi="Times New Roman" w:cs="Times New Roman"/>
          <w:sz w:val="24"/>
          <w:szCs w:val="24"/>
          <w:lang w:eastAsia="en-AU"/>
        </w:rPr>
        <w:t>CLIP identifies Nova-regulated RNA networks in the brain</w:t>
      </w:r>
      <w:r>
        <w:rPr>
          <w:rFonts w:ascii="Times New Roman" w:eastAsia="Times New Roman" w:hAnsi="Times New Roman" w:cs="Times New Roman"/>
          <w:sz w:val="24"/>
          <w:szCs w:val="24"/>
          <w:lang w:eastAsia="en-AU"/>
        </w:rPr>
        <w:t xml:space="preserve">. </w:t>
      </w:r>
      <w:r w:rsidRPr="001D6231">
        <w:rPr>
          <w:rFonts w:ascii="Times New Roman" w:eastAsia="Times New Roman" w:hAnsi="Times New Roman" w:cs="Times New Roman"/>
          <w:sz w:val="24"/>
          <w:szCs w:val="24"/>
          <w:lang w:eastAsia="en-AU"/>
        </w:rPr>
        <w:t>Science 302 1212–1215</w:t>
      </w:r>
      <w:r>
        <w:rPr>
          <w:rFonts w:ascii="Times New Roman" w:eastAsia="Times New Roman" w:hAnsi="Times New Roman" w:cs="Times New Roman"/>
          <w:sz w:val="24"/>
          <w:szCs w:val="24"/>
          <w:lang w:eastAsia="en-AU"/>
        </w:rPr>
        <w:t>.</w:t>
      </w:r>
    </w:p>
    <w:p w14:paraId="0A6B64CD" w14:textId="77777777" w:rsidR="005B2D8A" w:rsidRPr="005B2D8A" w:rsidRDefault="005B2D8A" w:rsidP="005B2D8A">
      <w:pPr>
        <w:spacing w:after="0" w:line="240" w:lineRule="auto"/>
        <w:rPr>
          <w:rFonts w:ascii="Times New Roman" w:eastAsia="Times New Roman" w:hAnsi="Times New Roman" w:cs="Times New Roman"/>
          <w:sz w:val="24"/>
          <w:szCs w:val="24"/>
          <w:lang w:eastAsia="en-AU"/>
        </w:rPr>
      </w:pPr>
    </w:p>
    <w:p w14:paraId="54672231"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Vandevenne M, O'Connell MR, Helder S, Shepherd NE, Matthews JM, Kwan AH, Segal DJ, Mackay JP. (2014) Engineering specificity changes on a RanBP2 zinc finger that binds single-stranded RNA. Angew Chem Int Ed Engl. 53(30):7848-52. </w:t>
      </w:r>
    </w:p>
    <w:p w14:paraId="13978DD1" w14:textId="77777777" w:rsidR="008C38AE" w:rsidRPr="004A519C" w:rsidRDefault="008C38AE" w:rsidP="008C38AE">
      <w:pPr>
        <w:rPr>
          <w:rFonts w:ascii="Times New Roman" w:hAnsi="Times New Roman" w:cs="Times New Roman"/>
          <w:sz w:val="24"/>
          <w:szCs w:val="24"/>
        </w:rPr>
      </w:pPr>
      <w:r>
        <w:rPr>
          <w:rFonts w:ascii="Times New Roman" w:hAnsi="Times New Roman" w:cs="Times New Roman"/>
          <w:sz w:val="24"/>
          <w:szCs w:val="24"/>
        </w:rPr>
        <w:t xml:space="preserve">Vaucheret H. (2008) Plant ARGONAUTES. Trends Plant Sci. </w:t>
      </w:r>
      <w:r w:rsidRPr="004A519C">
        <w:rPr>
          <w:rFonts w:ascii="Times New Roman" w:hAnsi="Times New Roman" w:cs="Times New Roman"/>
          <w:sz w:val="24"/>
          <w:szCs w:val="24"/>
        </w:rPr>
        <w:t xml:space="preserve">13(7):350-8. </w:t>
      </w:r>
    </w:p>
    <w:p w14:paraId="38284080" w14:textId="0145B081" w:rsidR="008C38AE" w:rsidRPr="0028750A" w:rsidRDefault="008C38AE" w:rsidP="008C38AE">
      <w:pPr>
        <w:rPr>
          <w:rFonts w:ascii="Times New Roman" w:hAnsi="Times New Roman" w:cs="Times New Roman"/>
          <w:sz w:val="24"/>
          <w:szCs w:val="24"/>
        </w:rPr>
      </w:pPr>
      <w:r w:rsidRPr="0028750A">
        <w:rPr>
          <w:rFonts w:ascii="Times New Roman" w:hAnsi="Times New Roman" w:cs="Times New Roman"/>
          <w:sz w:val="24"/>
          <w:szCs w:val="24"/>
        </w:rPr>
        <w:lastRenderedPageBreak/>
        <w:t xml:space="preserve">Wagenmakers AJM, Reinders RJ, Van </w:t>
      </w:r>
      <w:proofErr w:type="gramStart"/>
      <w:r w:rsidRPr="0028750A">
        <w:rPr>
          <w:rFonts w:ascii="Times New Roman" w:hAnsi="Times New Roman" w:cs="Times New Roman"/>
          <w:sz w:val="24"/>
          <w:szCs w:val="24"/>
        </w:rPr>
        <w:t>venrooij  WJ</w:t>
      </w:r>
      <w:proofErr w:type="gramEnd"/>
      <w:r w:rsidRPr="0028750A">
        <w:rPr>
          <w:rFonts w:ascii="Times New Roman" w:hAnsi="Times New Roman" w:cs="Times New Roman"/>
          <w:sz w:val="24"/>
          <w:szCs w:val="24"/>
        </w:rPr>
        <w:t xml:space="preserve"> (1980) Cross-linking of mRNA to Proteins by Irradiation of Intact Cells with Ultraviolet Light. Eur. J. Biochem. 112, 323-30.</w:t>
      </w:r>
    </w:p>
    <w:p w14:paraId="7D79993D" w14:textId="0801D170" w:rsidR="00D674F0" w:rsidRDefault="00D674F0" w:rsidP="00586230">
      <w:pPr>
        <w:rPr>
          <w:rFonts w:ascii="Times New Roman" w:hAnsi="Times New Roman" w:cs="Times New Roman"/>
          <w:sz w:val="24"/>
          <w:szCs w:val="24"/>
        </w:rPr>
      </w:pPr>
      <w:r>
        <w:rPr>
          <w:rFonts w:ascii="Times New Roman" w:hAnsi="Times New Roman" w:cs="Times New Roman"/>
          <w:sz w:val="24"/>
          <w:szCs w:val="24"/>
        </w:rPr>
        <w:t>Wan Y, Tang K, Zhang D, Xie S, Zhu X, Wang Z, Lang</w:t>
      </w:r>
      <w:r w:rsidRPr="00D674F0">
        <w:rPr>
          <w:rFonts w:ascii="Times New Roman" w:hAnsi="Times New Roman" w:cs="Times New Roman"/>
          <w:sz w:val="24"/>
          <w:szCs w:val="24"/>
        </w:rPr>
        <w:t xml:space="preserve"> Z. (2015). Transcriptome-wide high-throughput deep </w:t>
      </w:r>
      <w:proofErr w:type="gramStart"/>
      <w:r w:rsidRPr="00D674F0">
        <w:rPr>
          <w:rFonts w:ascii="Times New Roman" w:hAnsi="Times New Roman" w:cs="Times New Roman"/>
          <w:sz w:val="24"/>
          <w:szCs w:val="24"/>
        </w:rPr>
        <w:t>m(</w:t>
      </w:r>
      <w:proofErr w:type="gramEnd"/>
      <w:r w:rsidRPr="00D674F0">
        <w:rPr>
          <w:rFonts w:ascii="Times New Roman" w:hAnsi="Times New Roman" w:cs="Times New Roman"/>
          <w:sz w:val="24"/>
          <w:szCs w:val="24"/>
        </w:rPr>
        <w:t>6)A-seq reveals unique differential m(6)A methylation patterns between three organs in Arabidopsis thaliana. Genome biology 16, 272.</w:t>
      </w:r>
    </w:p>
    <w:p w14:paraId="46911787" w14:textId="3A3E2761" w:rsidR="00586230" w:rsidRDefault="00586230" w:rsidP="00586230">
      <w:pPr>
        <w:rPr>
          <w:rFonts w:ascii="Times New Roman" w:hAnsi="Times New Roman" w:cs="Times New Roman"/>
          <w:sz w:val="24"/>
          <w:szCs w:val="24"/>
        </w:rPr>
      </w:pPr>
      <w:r>
        <w:rPr>
          <w:rFonts w:ascii="Times New Roman" w:hAnsi="Times New Roman" w:cs="Times New Roman"/>
          <w:sz w:val="24"/>
          <w:szCs w:val="24"/>
        </w:rPr>
        <w:t>Wang W</w:t>
      </w:r>
      <w:r w:rsidRPr="00586230">
        <w:rPr>
          <w:rFonts w:ascii="Times New Roman" w:hAnsi="Times New Roman" w:cs="Times New Roman"/>
          <w:sz w:val="24"/>
          <w:szCs w:val="24"/>
        </w:rPr>
        <w:t>, Vinocur B, Shoseyov O, Altman A.</w:t>
      </w:r>
      <w:r>
        <w:rPr>
          <w:rFonts w:ascii="Times New Roman" w:hAnsi="Times New Roman" w:cs="Times New Roman"/>
          <w:sz w:val="24"/>
          <w:szCs w:val="24"/>
        </w:rPr>
        <w:t xml:space="preserve"> (2004) </w:t>
      </w:r>
      <w:r w:rsidRPr="00586230">
        <w:rPr>
          <w:rFonts w:ascii="Times New Roman" w:hAnsi="Times New Roman" w:cs="Times New Roman"/>
          <w:sz w:val="24"/>
          <w:szCs w:val="24"/>
        </w:rPr>
        <w:t>Role of plant heat-shock proteins and molecular chaperones in the abiotic stress response. Trends P</w:t>
      </w:r>
      <w:r>
        <w:rPr>
          <w:rFonts w:ascii="Times New Roman" w:hAnsi="Times New Roman" w:cs="Times New Roman"/>
          <w:sz w:val="24"/>
          <w:szCs w:val="24"/>
        </w:rPr>
        <w:t>lant Sci. 9(5):244-52.</w:t>
      </w:r>
    </w:p>
    <w:p w14:paraId="7B3F4377" w14:textId="78F0BD0A"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Wang Y, Mercier R, Hobman TC, LaPointe P. (2013) Regulation of RNA interference by Hsp90 is an evolutionarily conserved process. Biochim Biophys Acta. 1833(12):2673-81. </w:t>
      </w:r>
    </w:p>
    <w:p w14:paraId="450C2BAF"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Wang X, Lu Z, Gomez A, Hon GC, Yue Y, Han D, Fu Y, Parisien M, Dai Q, Jia G, Ren B, Pan T, He C. (2014) N6-methyladenosine-dependent regulation of messenger RNA stability. Nature. 505(7481):117-20. </w:t>
      </w:r>
    </w:p>
    <w:p w14:paraId="6D606C0E" w14:textId="37419083" w:rsidR="00803F79" w:rsidRDefault="00803F79" w:rsidP="008C38AE">
      <w:pPr>
        <w:rPr>
          <w:rFonts w:ascii="Times New Roman" w:hAnsi="Times New Roman" w:cs="Times New Roman"/>
          <w:sz w:val="24"/>
          <w:szCs w:val="24"/>
        </w:rPr>
      </w:pPr>
      <w:r w:rsidRPr="00803F79">
        <w:rPr>
          <w:rFonts w:ascii="Times New Roman" w:hAnsi="Times New Roman" w:cs="Times New Roman"/>
          <w:sz w:val="24"/>
          <w:szCs w:val="24"/>
        </w:rPr>
        <w:t xml:space="preserve">Warner, J. R., &amp; McIntosh, K. B. (2009). How common are extraribosomal functions of ribosomal proteins? Molecular Cell, 34(1), 3–11. </w:t>
      </w:r>
    </w:p>
    <w:p w14:paraId="6951D1E8" w14:textId="0CB825F7" w:rsidR="00230686" w:rsidRDefault="00230686" w:rsidP="00230686">
      <w:pPr>
        <w:rPr>
          <w:rFonts w:ascii="Times New Roman" w:hAnsi="Times New Roman" w:cs="Times New Roman"/>
          <w:sz w:val="24"/>
          <w:szCs w:val="24"/>
        </w:rPr>
      </w:pPr>
      <w:r>
        <w:rPr>
          <w:rFonts w:ascii="Times New Roman" w:hAnsi="Times New Roman" w:cs="Times New Roman"/>
          <w:sz w:val="24"/>
          <w:szCs w:val="24"/>
        </w:rPr>
        <w:t>Williams RM</w:t>
      </w:r>
      <w:r w:rsidRPr="00230686">
        <w:rPr>
          <w:rFonts w:ascii="Times New Roman" w:hAnsi="Times New Roman" w:cs="Times New Roman"/>
          <w:sz w:val="24"/>
          <w:szCs w:val="24"/>
        </w:rPr>
        <w:t>, Obradovi Z, Mathura V, Braun W, Garner EC, Young J, Takayama S, Brown CJ, Dunker AK.</w:t>
      </w:r>
      <w:r>
        <w:rPr>
          <w:rFonts w:ascii="Times New Roman" w:hAnsi="Times New Roman" w:cs="Times New Roman"/>
          <w:sz w:val="24"/>
          <w:szCs w:val="24"/>
        </w:rPr>
        <w:t xml:space="preserve"> (2001) </w:t>
      </w:r>
      <w:r w:rsidRPr="00230686">
        <w:rPr>
          <w:rFonts w:ascii="Times New Roman" w:hAnsi="Times New Roman" w:cs="Times New Roman"/>
          <w:sz w:val="24"/>
          <w:szCs w:val="24"/>
        </w:rPr>
        <w:t>The protein non-folding problem: amino acid determinants of intrinsic order and disorder.</w:t>
      </w:r>
      <w:r>
        <w:rPr>
          <w:rFonts w:ascii="Times New Roman" w:hAnsi="Times New Roman" w:cs="Times New Roman"/>
          <w:sz w:val="24"/>
          <w:szCs w:val="24"/>
        </w:rPr>
        <w:t xml:space="preserve"> </w:t>
      </w:r>
      <w:r w:rsidRPr="00230686">
        <w:rPr>
          <w:rFonts w:ascii="Times New Roman" w:hAnsi="Times New Roman" w:cs="Times New Roman"/>
          <w:sz w:val="24"/>
          <w:szCs w:val="24"/>
        </w:rPr>
        <w:t>P</w:t>
      </w:r>
      <w:r>
        <w:rPr>
          <w:rFonts w:ascii="Times New Roman" w:hAnsi="Times New Roman" w:cs="Times New Roman"/>
          <w:sz w:val="24"/>
          <w:szCs w:val="24"/>
        </w:rPr>
        <w:t>ac Symp Biocomput. 2001:89-100.</w:t>
      </w:r>
    </w:p>
    <w:p w14:paraId="7EF4B15C"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Wright PE, Dyson HJ. (2015) Intrinsically disordered proteins in cellular signalling and regulation. Nat Rev Mol Cell Biol. 16(1):18-29.</w:t>
      </w:r>
    </w:p>
    <w:p w14:paraId="041AB58F" w14:textId="4356B267" w:rsidR="00D674F0" w:rsidRDefault="00D674F0" w:rsidP="008C38AE">
      <w:pPr>
        <w:rPr>
          <w:rFonts w:ascii="Times New Roman" w:hAnsi="Times New Roman" w:cs="Times New Roman"/>
          <w:sz w:val="24"/>
          <w:szCs w:val="24"/>
        </w:rPr>
      </w:pPr>
      <w:r>
        <w:rPr>
          <w:rFonts w:ascii="Times New Roman" w:hAnsi="Times New Roman" w:cs="Times New Roman"/>
          <w:sz w:val="24"/>
          <w:szCs w:val="24"/>
        </w:rPr>
        <w:t>Wu X, Liu M, Downie B, Liang C, Ji G, Li QQ</w:t>
      </w:r>
      <w:r w:rsidRPr="00D674F0">
        <w:rPr>
          <w:rFonts w:ascii="Times New Roman" w:hAnsi="Times New Roman" w:cs="Times New Roman"/>
          <w:sz w:val="24"/>
          <w:szCs w:val="24"/>
        </w:rPr>
        <w:t>,</w:t>
      </w:r>
      <w:r>
        <w:rPr>
          <w:rFonts w:ascii="Times New Roman" w:hAnsi="Times New Roman" w:cs="Times New Roman"/>
          <w:sz w:val="24"/>
          <w:szCs w:val="24"/>
        </w:rPr>
        <w:t xml:space="preserve"> Hunt AG</w:t>
      </w:r>
      <w:r w:rsidRPr="00D674F0">
        <w:rPr>
          <w:rFonts w:ascii="Times New Roman" w:hAnsi="Times New Roman" w:cs="Times New Roman"/>
          <w:sz w:val="24"/>
          <w:szCs w:val="24"/>
        </w:rPr>
        <w:t xml:space="preserve"> (2011). Genome-wide landscape of polyadenylation in Arabidopsis provides evidence for extensive alternative polyadenylation. Proceedings of the National Academy of Sciences of the United States of America 108, 12533-12538.</w:t>
      </w:r>
    </w:p>
    <w:p w14:paraId="0C451FFE" w14:textId="2A2FBAB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Xu C, Liu K, Ahmed H, Loppnau P, Schapira M, Min J. (2015) Structural Basis for the Discriminative Recognition of N6-Methyladenosine RNA by the Human YT521-B Homology Domain Family of Proteins. J Biol Chem. 290(41):24902-13.</w:t>
      </w:r>
    </w:p>
    <w:p w14:paraId="52E919A1"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Yang YC, Di C, Hu B, Zhou M, Liu Y, Song N, Li Y, Umetsu J, Lu ZJ. (2015) CLIPdb: a CLIP-seq database for protein-RNA interactions. BMC Genomics. 16:51. </w:t>
      </w:r>
    </w:p>
    <w:p w14:paraId="538924D5"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Ye J, Xu M. (2012) Actin bundler PLIM2s are involved in the regulation of pollen development and tube growth in Arabidopsis. J Plant Physiol. 169(5):516-22. </w:t>
      </w:r>
    </w:p>
    <w:p w14:paraId="077AABD4" w14:textId="4EC8555C" w:rsidR="00D674F0" w:rsidRDefault="00D674F0" w:rsidP="00BB10AB">
      <w:pPr>
        <w:rPr>
          <w:rFonts w:ascii="Times New Roman" w:hAnsi="Times New Roman" w:cs="Times New Roman"/>
          <w:sz w:val="24"/>
          <w:szCs w:val="24"/>
        </w:rPr>
      </w:pPr>
      <w:r>
        <w:rPr>
          <w:rFonts w:ascii="Times New Roman" w:hAnsi="Times New Roman" w:cs="Times New Roman"/>
          <w:sz w:val="24"/>
          <w:szCs w:val="24"/>
        </w:rPr>
        <w:t>Zhang J, Addepalli B, Yun K., Hunt A</w:t>
      </w:r>
      <w:r w:rsidRPr="00D674F0">
        <w:rPr>
          <w:rFonts w:ascii="Times New Roman" w:hAnsi="Times New Roman" w:cs="Times New Roman"/>
          <w:sz w:val="24"/>
          <w:szCs w:val="24"/>
        </w:rPr>
        <w:t>G</w:t>
      </w:r>
      <w:r>
        <w:rPr>
          <w:rFonts w:ascii="Times New Roman" w:hAnsi="Times New Roman" w:cs="Times New Roman"/>
          <w:sz w:val="24"/>
          <w:szCs w:val="24"/>
        </w:rPr>
        <w:t>, Xu R, Rao S, Li QQ</w:t>
      </w:r>
      <w:r w:rsidRPr="00D674F0">
        <w:rPr>
          <w:rFonts w:ascii="Times New Roman" w:hAnsi="Times New Roman" w:cs="Times New Roman"/>
          <w:sz w:val="24"/>
          <w:szCs w:val="24"/>
        </w:rPr>
        <w:t xml:space="preserve">, </w:t>
      </w:r>
      <w:r>
        <w:rPr>
          <w:rFonts w:ascii="Times New Roman" w:hAnsi="Times New Roman" w:cs="Times New Roman"/>
          <w:sz w:val="24"/>
          <w:szCs w:val="24"/>
        </w:rPr>
        <w:t>Falcone DL</w:t>
      </w:r>
      <w:r w:rsidRPr="00D674F0">
        <w:rPr>
          <w:rFonts w:ascii="Times New Roman" w:hAnsi="Times New Roman" w:cs="Times New Roman"/>
          <w:sz w:val="24"/>
          <w:szCs w:val="24"/>
        </w:rPr>
        <w:t xml:space="preserve"> (2008). A polyadenylation factor subunit implicated in regulating oxidative signaling in Arabidopsis thaliana. PLoS One 3, e2410.</w:t>
      </w:r>
    </w:p>
    <w:p w14:paraId="0E685C9B" w14:textId="6ABD9E9C" w:rsidR="00BB10AB" w:rsidRPr="00BB10AB" w:rsidRDefault="008C38AE" w:rsidP="00BB10AB">
      <w:pPr>
        <w:rPr>
          <w:rFonts w:ascii="Times New Roman" w:hAnsi="Times New Roman" w:cs="Times New Roman"/>
          <w:sz w:val="24"/>
          <w:szCs w:val="24"/>
        </w:rPr>
      </w:pPr>
      <w:r w:rsidRPr="00986033">
        <w:rPr>
          <w:rFonts w:ascii="Times New Roman" w:hAnsi="Times New Roman" w:cs="Times New Roman"/>
          <w:sz w:val="24"/>
          <w:szCs w:val="24"/>
        </w:rPr>
        <w:t xml:space="preserve">Zhang C, Zhang F. (2015) The Multifunctions of WD40 Proteins in Genome Integrity and Cell Cycle Progression. J Genomics. 3:40-50. </w:t>
      </w:r>
    </w:p>
    <w:p w14:paraId="3F0C5A7F" w14:textId="3BC232A3" w:rsidR="00BB10AB" w:rsidRDefault="00BB10AB" w:rsidP="008C38AE">
      <w:pPr>
        <w:rPr>
          <w:rFonts w:ascii="Times New Roman" w:hAnsi="Times New Roman" w:cs="Times New Roman"/>
          <w:sz w:val="24"/>
          <w:szCs w:val="24"/>
        </w:rPr>
      </w:pPr>
      <w:r>
        <w:rPr>
          <w:rFonts w:ascii="Times New Roman" w:hAnsi="Times New Roman" w:cs="Times New Roman"/>
          <w:sz w:val="24"/>
          <w:szCs w:val="24"/>
        </w:rPr>
        <w:lastRenderedPageBreak/>
        <w:t>Zhang Y</w:t>
      </w:r>
      <w:r w:rsidRPr="00BB10AB">
        <w:rPr>
          <w:rFonts w:ascii="Times New Roman" w:hAnsi="Times New Roman" w:cs="Times New Roman"/>
          <w:sz w:val="24"/>
          <w:szCs w:val="24"/>
        </w:rPr>
        <w:t>, G</w:t>
      </w:r>
      <w:r>
        <w:rPr>
          <w:rFonts w:ascii="Times New Roman" w:hAnsi="Times New Roman" w:cs="Times New Roman"/>
          <w:sz w:val="24"/>
          <w:szCs w:val="24"/>
        </w:rPr>
        <w:t>u L, Hou Y, Wang L, Deng X, Hang R, Chen D, Zhang X, Zhang Y, Liu C, Cao X</w:t>
      </w:r>
      <w:r w:rsidRPr="00BB10AB">
        <w:rPr>
          <w:rFonts w:ascii="Times New Roman" w:hAnsi="Times New Roman" w:cs="Times New Roman"/>
          <w:sz w:val="24"/>
          <w:szCs w:val="24"/>
        </w:rPr>
        <w:t>.</w:t>
      </w:r>
      <w:r>
        <w:rPr>
          <w:rFonts w:ascii="Times New Roman" w:hAnsi="Times New Roman" w:cs="Times New Roman"/>
          <w:sz w:val="24"/>
          <w:szCs w:val="24"/>
        </w:rPr>
        <w:t xml:space="preserve"> (2015) </w:t>
      </w:r>
      <w:r w:rsidRPr="00BB10AB">
        <w:rPr>
          <w:rFonts w:ascii="Times New Roman" w:hAnsi="Times New Roman" w:cs="Times New Roman"/>
          <w:sz w:val="24"/>
          <w:szCs w:val="24"/>
        </w:rPr>
        <w:t>Integrative genome-wide analysis reveals HLP1, a novel RNA-binding protein, regulates plant flowering by targeting alternative polyadenylation.</w:t>
      </w:r>
      <w:r>
        <w:rPr>
          <w:rFonts w:ascii="Times New Roman" w:hAnsi="Times New Roman" w:cs="Times New Roman"/>
          <w:sz w:val="24"/>
          <w:szCs w:val="24"/>
        </w:rPr>
        <w:t xml:space="preserve"> </w:t>
      </w:r>
      <w:r w:rsidRPr="00BB10AB">
        <w:rPr>
          <w:rFonts w:ascii="Times New Roman" w:hAnsi="Times New Roman" w:cs="Times New Roman"/>
          <w:sz w:val="24"/>
          <w:szCs w:val="24"/>
        </w:rPr>
        <w:t xml:space="preserve">Cell Res. </w:t>
      </w:r>
      <w:r>
        <w:rPr>
          <w:rFonts w:ascii="Times New Roman" w:hAnsi="Times New Roman" w:cs="Times New Roman"/>
          <w:sz w:val="24"/>
          <w:szCs w:val="24"/>
        </w:rPr>
        <w:t>25(7):864-76.</w:t>
      </w:r>
    </w:p>
    <w:p w14:paraId="66F60D15" w14:textId="2CA2A845" w:rsidR="00262355" w:rsidRPr="00986033" w:rsidRDefault="00262355" w:rsidP="00262355">
      <w:pPr>
        <w:rPr>
          <w:rFonts w:ascii="Times New Roman" w:hAnsi="Times New Roman" w:cs="Times New Roman"/>
          <w:sz w:val="24"/>
          <w:szCs w:val="24"/>
        </w:rPr>
      </w:pPr>
      <w:r w:rsidRPr="00262355">
        <w:rPr>
          <w:rFonts w:ascii="Times New Roman" w:hAnsi="Times New Roman" w:cs="Times New Roman"/>
          <w:sz w:val="24"/>
          <w:szCs w:val="24"/>
        </w:rPr>
        <w:t>Zheng G, Dahl JA, Niu Y, Fedorcsak P, Huang C-M, Li CJ,</w:t>
      </w:r>
      <w:r>
        <w:rPr>
          <w:rFonts w:ascii="Times New Roman" w:hAnsi="Times New Roman" w:cs="Times New Roman"/>
          <w:sz w:val="24"/>
          <w:szCs w:val="24"/>
        </w:rPr>
        <w:t xml:space="preserve"> </w:t>
      </w:r>
      <w:r w:rsidRPr="00262355">
        <w:rPr>
          <w:rFonts w:ascii="Times New Roman" w:hAnsi="Times New Roman" w:cs="Times New Roman"/>
          <w:sz w:val="24"/>
          <w:szCs w:val="24"/>
        </w:rPr>
        <w:t>Va˚ gbø CB, Shi Y, Wang W-L, Song S-H et al.</w:t>
      </w:r>
      <w:r>
        <w:rPr>
          <w:rFonts w:ascii="Times New Roman" w:hAnsi="Times New Roman" w:cs="Times New Roman"/>
          <w:sz w:val="24"/>
          <w:szCs w:val="24"/>
        </w:rPr>
        <w:t xml:space="preserve"> (2013).</w:t>
      </w:r>
      <w:r w:rsidRPr="00262355">
        <w:rPr>
          <w:rFonts w:ascii="Times New Roman" w:hAnsi="Times New Roman" w:cs="Times New Roman"/>
          <w:sz w:val="24"/>
          <w:szCs w:val="24"/>
        </w:rPr>
        <w:t xml:space="preserve"> ALKBH5 is a</w:t>
      </w:r>
      <w:r>
        <w:rPr>
          <w:rFonts w:ascii="Times New Roman" w:hAnsi="Times New Roman" w:cs="Times New Roman"/>
          <w:sz w:val="24"/>
          <w:szCs w:val="24"/>
        </w:rPr>
        <w:t xml:space="preserve"> </w:t>
      </w:r>
      <w:r w:rsidRPr="00262355">
        <w:rPr>
          <w:rFonts w:ascii="Times New Roman" w:hAnsi="Times New Roman" w:cs="Times New Roman"/>
          <w:sz w:val="24"/>
          <w:szCs w:val="24"/>
        </w:rPr>
        <w:t>mammalian RNA demethylase that impacts RNA metabolism</w:t>
      </w:r>
      <w:r>
        <w:rPr>
          <w:rFonts w:ascii="Times New Roman" w:hAnsi="Times New Roman" w:cs="Times New Roman"/>
          <w:sz w:val="24"/>
          <w:szCs w:val="24"/>
        </w:rPr>
        <w:t xml:space="preserve"> </w:t>
      </w:r>
      <w:r w:rsidRPr="00262355">
        <w:rPr>
          <w:rFonts w:ascii="Times New Roman" w:hAnsi="Times New Roman" w:cs="Times New Roman"/>
          <w:sz w:val="24"/>
          <w:szCs w:val="24"/>
        </w:rPr>
        <w:t>and</w:t>
      </w:r>
      <w:r>
        <w:rPr>
          <w:rFonts w:ascii="Times New Roman" w:hAnsi="Times New Roman" w:cs="Times New Roman"/>
          <w:sz w:val="24"/>
          <w:szCs w:val="24"/>
        </w:rPr>
        <w:t xml:space="preserve"> mouse fertility. Mol Cell</w:t>
      </w:r>
      <w:r w:rsidRPr="00262355">
        <w:rPr>
          <w:rFonts w:ascii="Times New Roman" w:hAnsi="Times New Roman" w:cs="Times New Roman"/>
          <w:sz w:val="24"/>
          <w:szCs w:val="24"/>
        </w:rPr>
        <w:t xml:space="preserve"> 49:18-29.</w:t>
      </w:r>
    </w:p>
    <w:p w14:paraId="515F5072" w14:textId="77777777" w:rsidR="008C38AE" w:rsidRPr="00986033" w:rsidRDefault="008C38AE" w:rsidP="008C38AE">
      <w:pPr>
        <w:rPr>
          <w:rFonts w:ascii="Times New Roman" w:hAnsi="Times New Roman" w:cs="Times New Roman"/>
          <w:sz w:val="24"/>
          <w:szCs w:val="24"/>
        </w:rPr>
      </w:pPr>
      <w:r w:rsidRPr="00986033">
        <w:rPr>
          <w:rFonts w:ascii="Times New Roman" w:hAnsi="Times New Roman" w:cs="Times New Roman"/>
          <w:sz w:val="24"/>
          <w:szCs w:val="24"/>
        </w:rPr>
        <w:t xml:space="preserve">Zhao Q, Leung S, Corbett AH, Meier I. (2006) Identification and characterization of the Arabidopsis orthologs of nuclear transport factor 2, the nuclear import factor of ran. Plant Physiol. 140(3):869-78. </w:t>
      </w:r>
    </w:p>
    <w:p w14:paraId="7898A889" w14:textId="5BB91154" w:rsidR="00C64246" w:rsidRDefault="008C38AE" w:rsidP="00C64246">
      <w:pPr>
        <w:spacing w:after="160" w:line="259" w:lineRule="auto"/>
        <w:rPr>
          <w:rFonts w:ascii="Times New Roman" w:hAnsi="Times New Roman" w:cs="Times New Roman"/>
          <w:sz w:val="24"/>
          <w:szCs w:val="24"/>
        </w:rPr>
      </w:pPr>
      <w:r w:rsidRPr="00986033">
        <w:rPr>
          <w:rFonts w:ascii="Times New Roman" w:hAnsi="Times New Roman" w:cs="Times New Roman"/>
          <w:sz w:val="24"/>
          <w:szCs w:val="24"/>
        </w:rPr>
        <w:t>Zhong S, Li H, Bodi Z, Button J, Vespa L, Herzog M, Fray RG. (2008) MTA is an Arabidopsis messenger RNA adenosine methylase and interacts with a homolog of a sex-specific splicing factor. Plant Cell. 20(5):1278-88.</w:t>
      </w:r>
    </w:p>
    <w:p w14:paraId="441F1748" w14:textId="77777777" w:rsidR="00733014" w:rsidRDefault="00733014" w:rsidP="00C64246">
      <w:pPr>
        <w:spacing w:after="160" w:line="259" w:lineRule="auto"/>
        <w:rPr>
          <w:rFonts w:ascii="Times New Roman" w:hAnsi="Times New Roman" w:cs="Times New Roman"/>
          <w:sz w:val="24"/>
          <w:szCs w:val="24"/>
        </w:rPr>
      </w:pPr>
    </w:p>
    <w:p w14:paraId="3FE8B80F" w14:textId="77777777" w:rsidR="0097157F" w:rsidRDefault="0097157F" w:rsidP="00733014">
      <w:pPr>
        <w:spacing w:after="0" w:line="480" w:lineRule="auto"/>
        <w:rPr>
          <w:rFonts w:ascii="Times New Roman" w:hAnsi="Times New Roman" w:cs="Times New Roman"/>
          <w:b/>
          <w:sz w:val="24"/>
          <w:szCs w:val="24"/>
        </w:rPr>
      </w:pPr>
    </w:p>
    <w:p w14:paraId="5055607E" w14:textId="77777777" w:rsidR="0097157F" w:rsidRDefault="0097157F" w:rsidP="00733014">
      <w:pPr>
        <w:spacing w:after="0" w:line="480" w:lineRule="auto"/>
        <w:rPr>
          <w:rFonts w:ascii="Times New Roman" w:hAnsi="Times New Roman" w:cs="Times New Roman"/>
          <w:b/>
          <w:sz w:val="24"/>
          <w:szCs w:val="24"/>
        </w:rPr>
      </w:pPr>
    </w:p>
    <w:p w14:paraId="105EF74B" w14:textId="41EB94F7" w:rsidR="00733014" w:rsidRPr="00755AAF" w:rsidRDefault="00733014" w:rsidP="00733014">
      <w:pPr>
        <w:spacing w:after="0" w:line="480" w:lineRule="auto"/>
        <w:rPr>
          <w:rFonts w:ascii="Times New Roman" w:hAnsi="Times New Roman" w:cs="Times New Roman"/>
          <w:b/>
          <w:sz w:val="24"/>
          <w:szCs w:val="24"/>
        </w:rPr>
      </w:pPr>
      <w:r w:rsidRPr="00755AAF">
        <w:rPr>
          <w:rFonts w:ascii="Times New Roman" w:hAnsi="Times New Roman" w:cs="Times New Roman"/>
          <w:b/>
          <w:sz w:val="24"/>
          <w:szCs w:val="24"/>
        </w:rPr>
        <w:t>FIGURE LEGENDS</w:t>
      </w:r>
    </w:p>
    <w:p w14:paraId="7FF021E5" w14:textId="77777777" w:rsidR="00C320FD" w:rsidRPr="003A126C" w:rsidRDefault="00C320FD" w:rsidP="00C320FD">
      <w:pPr>
        <w:spacing w:after="0" w:line="480" w:lineRule="auto"/>
        <w:rPr>
          <w:rFonts w:ascii="Times New Roman" w:hAnsi="Times New Roman" w:cs="Times New Roman"/>
          <w:sz w:val="24"/>
          <w:szCs w:val="24"/>
        </w:rPr>
      </w:pPr>
      <w:r w:rsidRPr="00011907">
        <w:rPr>
          <w:rFonts w:ascii="Times New Roman" w:hAnsi="Times New Roman" w:cs="Times New Roman"/>
          <w:b/>
          <w:sz w:val="24"/>
          <w:szCs w:val="24"/>
        </w:rPr>
        <w:t>Figure 1</w:t>
      </w:r>
      <w:r w:rsidRPr="003A126C">
        <w:rPr>
          <w:rFonts w:ascii="Times New Roman" w:hAnsi="Times New Roman" w:cs="Times New Roman"/>
          <w:sz w:val="24"/>
          <w:szCs w:val="24"/>
        </w:rPr>
        <w:t>. mRNA interactome capture in Arabidopsis.</w:t>
      </w:r>
    </w:p>
    <w:p w14:paraId="3A514447" w14:textId="6FB1E121" w:rsidR="00C320FD" w:rsidRPr="003A126C" w:rsidRDefault="00DF53B2" w:rsidP="00C320F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A</w:t>
      </w:r>
      <w:r>
        <w:rPr>
          <w:rFonts w:ascii="Times New Roman" w:hAnsi="Times New Roman" w:cs="Times New Roman"/>
          <w:sz w:val="24"/>
          <w:szCs w:val="24"/>
        </w:rPr>
        <w:t>)</w:t>
      </w:r>
      <w:r w:rsidR="00C320FD" w:rsidRPr="003A126C">
        <w:rPr>
          <w:rFonts w:ascii="Times New Roman" w:hAnsi="Times New Roman" w:cs="Times New Roman"/>
          <w:sz w:val="24"/>
          <w:szCs w:val="24"/>
        </w:rPr>
        <w:t>. Overview of the mRNA interactome capture procedure in Arabidopsis and categorization of interactome proteins.</w:t>
      </w:r>
    </w:p>
    <w:p w14:paraId="5AB53BD2" w14:textId="7B498AA3" w:rsidR="00C320FD" w:rsidRPr="003A126C" w:rsidRDefault="00DF53B2" w:rsidP="00C320FD">
      <w:pPr>
        <w:spacing w:after="0" w:line="480" w:lineRule="auto"/>
        <w:ind w:left="284" w:hanging="284"/>
        <w:jc w:val="both"/>
        <w:rPr>
          <w:rFonts w:ascii="Times New Roman" w:hAnsi="Times New Roman" w:cs="Times New Roman"/>
          <w:sz w:val="24"/>
          <w:szCs w:val="24"/>
        </w:rPr>
      </w:pPr>
      <w:r>
        <w:rPr>
          <w:rFonts w:ascii="Times New Roman" w:hAnsi="Times New Roman"/>
          <w:sz w:val="24"/>
          <w:szCs w:val="24"/>
        </w:rPr>
        <w:t>(</w:t>
      </w:r>
      <w:r w:rsidR="00C320FD" w:rsidRPr="003A126C">
        <w:rPr>
          <w:rFonts w:ascii="Times New Roman" w:hAnsi="Times New Roman"/>
          <w:sz w:val="24"/>
          <w:szCs w:val="24"/>
        </w:rPr>
        <w:t>B-C</w:t>
      </w:r>
      <w:r>
        <w:rPr>
          <w:rFonts w:ascii="Times New Roman" w:hAnsi="Times New Roman"/>
          <w:sz w:val="24"/>
          <w:szCs w:val="24"/>
        </w:rPr>
        <w:t>)</w:t>
      </w:r>
      <w:r w:rsidR="00C320FD" w:rsidRPr="003A126C">
        <w:rPr>
          <w:rFonts w:ascii="Times New Roman" w:hAnsi="Times New Roman"/>
          <w:sz w:val="24"/>
          <w:szCs w:val="24"/>
        </w:rPr>
        <w:t xml:space="preserve">. </w:t>
      </w:r>
      <w:r w:rsidR="00C320FD" w:rsidRPr="003A126C">
        <w:rPr>
          <w:rFonts w:ascii="Times New Roman" w:hAnsi="Times New Roman" w:cs="Times New Roman"/>
          <w:sz w:val="24"/>
          <w:szCs w:val="24"/>
        </w:rPr>
        <w:t>RNA-protein complexes from CL and noCL samples isolated by oligo(dT) capture were treated with RNases, separated by SDS-PAGE and analysed by silver staining (B) and western blot (C) alongside input samples. Results are representative of three independent interactome capture experiments.</w:t>
      </w:r>
    </w:p>
    <w:p w14:paraId="75C4D3EF" w14:textId="1574172C" w:rsidR="00C320FD" w:rsidRPr="003A126C" w:rsidRDefault="00DF53B2" w:rsidP="00C320F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D-E</w:t>
      </w:r>
      <w:r>
        <w:rPr>
          <w:rFonts w:ascii="Times New Roman" w:hAnsi="Times New Roman" w:cs="Times New Roman"/>
          <w:sz w:val="24"/>
          <w:szCs w:val="24"/>
        </w:rPr>
        <w:t>)</w:t>
      </w:r>
      <w:r w:rsidR="00C320FD" w:rsidRPr="003A126C">
        <w:rPr>
          <w:rFonts w:ascii="Times New Roman" w:hAnsi="Times New Roman" w:cs="Times New Roman"/>
          <w:sz w:val="24"/>
          <w:szCs w:val="24"/>
        </w:rPr>
        <w:t>. Annotations of At-RBPs and candidate At-RBPs compared to the input proteome according to functional characteristics (RNA biology) (D) and RNA-binding domains (RBDs) (E).</w:t>
      </w:r>
    </w:p>
    <w:p w14:paraId="1B036034" w14:textId="06B6D3C6" w:rsidR="00C320FD" w:rsidRDefault="00DF53B2" w:rsidP="00C320F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F-G</w:t>
      </w:r>
      <w:r>
        <w:rPr>
          <w:rFonts w:ascii="Times New Roman" w:hAnsi="Times New Roman" w:cs="Times New Roman"/>
          <w:sz w:val="24"/>
          <w:szCs w:val="24"/>
        </w:rPr>
        <w:t>)</w:t>
      </w:r>
      <w:r w:rsidR="00C320FD" w:rsidRPr="003A126C">
        <w:rPr>
          <w:rFonts w:ascii="Times New Roman" w:hAnsi="Times New Roman" w:cs="Times New Roman"/>
          <w:sz w:val="24"/>
          <w:szCs w:val="24"/>
        </w:rPr>
        <w:t>. The most significantly over- and under</w:t>
      </w:r>
      <w:r w:rsidR="00C320FD">
        <w:rPr>
          <w:rFonts w:ascii="Times New Roman" w:hAnsi="Times New Roman" w:cs="Times New Roman"/>
          <w:sz w:val="24"/>
          <w:szCs w:val="24"/>
        </w:rPr>
        <w:t xml:space="preserve">- </w:t>
      </w:r>
      <w:r w:rsidR="00C320FD" w:rsidRPr="003A126C">
        <w:rPr>
          <w:rFonts w:ascii="Times New Roman" w:hAnsi="Times New Roman" w:cs="Times New Roman"/>
          <w:sz w:val="24"/>
          <w:szCs w:val="24"/>
        </w:rPr>
        <w:t xml:space="preserve">represented Gene Ontology (GO) terms for molecular function in At-RBPs (F) and candidate At-RBPs (G), compared to the </w:t>
      </w:r>
      <w:r w:rsidR="00C320FD">
        <w:rPr>
          <w:rFonts w:ascii="Times New Roman" w:hAnsi="Times New Roman" w:cs="Times New Roman"/>
          <w:sz w:val="24"/>
          <w:szCs w:val="24"/>
        </w:rPr>
        <w:t>input proteome.</w:t>
      </w:r>
    </w:p>
    <w:p w14:paraId="6B8E5F6A" w14:textId="77777777" w:rsidR="00C320FD" w:rsidRPr="003A126C" w:rsidRDefault="00C320FD" w:rsidP="00C320FD">
      <w:pPr>
        <w:spacing w:after="0" w:line="480" w:lineRule="auto"/>
        <w:jc w:val="both"/>
        <w:rPr>
          <w:rFonts w:ascii="Times New Roman" w:hAnsi="Times New Roman"/>
          <w:sz w:val="24"/>
          <w:szCs w:val="24"/>
        </w:rPr>
      </w:pPr>
    </w:p>
    <w:p w14:paraId="4FEF4C02" w14:textId="07A9779A" w:rsidR="00C320FD" w:rsidRPr="003A126C" w:rsidRDefault="00C320FD" w:rsidP="00C320FD">
      <w:pPr>
        <w:spacing w:after="0" w:line="480" w:lineRule="auto"/>
        <w:jc w:val="both"/>
        <w:rPr>
          <w:rFonts w:ascii="Times New Roman" w:hAnsi="Times New Roman"/>
          <w:sz w:val="24"/>
          <w:szCs w:val="24"/>
        </w:rPr>
      </w:pPr>
      <w:r w:rsidRPr="00011907">
        <w:rPr>
          <w:rFonts w:ascii="Times New Roman" w:hAnsi="Times New Roman"/>
          <w:b/>
          <w:sz w:val="24"/>
          <w:szCs w:val="24"/>
        </w:rPr>
        <w:t>Figure 2</w:t>
      </w:r>
      <w:r w:rsidR="00DF53B2">
        <w:rPr>
          <w:rFonts w:ascii="Times New Roman" w:hAnsi="Times New Roman"/>
          <w:sz w:val="24"/>
          <w:szCs w:val="24"/>
        </w:rPr>
        <w:t>.</w:t>
      </w:r>
      <w:r w:rsidRPr="003A126C">
        <w:rPr>
          <w:rFonts w:ascii="Times New Roman" w:hAnsi="Times New Roman"/>
          <w:sz w:val="24"/>
          <w:szCs w:val="24"/>
        </w:rPr>
        <w:t xml:space="preserve"> Biophysical and </w:t>
      </w:r>
      <w:r w:rsidR="00F667CC">
        <w:rPr>
          <w:rFonts w:ascii="Times New Roman" w:hAnsi="Times New Roman"/>
          <w:sz w:val="24"/>
          <w:szCs w:val="24"/>
        </w:rPr>
        <w:t>s</w:t>
      </w:r>
      <w:r w:rsidRPr="003A126C">
        <w:rPr>
          <w:rFonts w:ascii="Times New Roman" w:hAnsi="Times New Roman"/>
          <w:sz w:val="24"/>
          <w:szCs w:val="24"/>
        </w:rPr>
        <w:t xml:space="preserve">equence </w:t>
      </w:r>
      <w:r w:rsidR="00F667CC">
        <w:rPr>
          <w:rFonts w:ascii="Times New Roman" w:hAnsi="Times New Roman"/>
          <w:sz w:val="24"/>
          <w:szCs w:val="24"/>
        </w:rPr>
        <w:t>f</w:t>
      </w:r>
      <w:r w:rsidRPr="003A126C">
        <w:rPr>
          <w:rFonts w:ascii="Times New Roman" w:hAnsi="Times New Roman"/>
          <w:sz w:val="24"/>
          <w:szCs w:val="24"/>
        </w:rPr>
        <w:t xml:space="preserve">eatures of </w:t>
      </w:r>
      <w:r w:rsidR="00F667CC">
        <w:rPr>
          <w:rFonts w:ascii="Times New Roman" w:hAnsi="Times New Roman"/>
          <w:sz w:val="24"/>
          <w:szCs w:val="24"/>
        </w:rPr>
        <w:t>captured protein sets</w:t>
      </w:r>
      <w:r w:rsidRPr="003A126C">
        <w:rPr>
          <w:rFonts w:ascii="Times New Roman" w:hAnsi="Times New Roman"/>
          <w:sz w:val="24"/>
          <w:szCs w:val="24"/>
        </w:rPr>
        <w:t>.</w:t>
      </w:r>
    </w:p>
    <w:p w14:paraId="294105AF" w14:textId="77777777" w:rsidR="003C5FDD" w:rsidRPr="00044420" w:rsidRDefault="00DF53B2" w:rsidP="003C5FDD">
      <w:pPr>
        <w:pStyle w:val="CommentText"/>
        <w:spacing w:after="0" w:line="480" w:lineRule="auto"/>
        <w:ind w:left="284" w:hanging="284"/>
        <w:jc w:val="both"/>
        <w:rPr>
          <w:ins w:id="197" w:author="Marlene Reichel" w:date="2016-06-10T21:34:00Z"/>
          <w:rFonts w:ascii="Times New Roman" w:hAnsi="Times New Roman"/>
          <w:sz w:val="24"/>
          <w:szCs w:val="24"/>
        </w:rPr>
      </w:pPr>
      <w:r>
        <w:rPr>
          <w:rFonts w:ascii="Times New Roman" w:hAnsi="Times New Roman"/>
          <w:sz w:val="24"/>
          <w:szCs w:val="24"/>
        </w:rPr>
        <w:t>(</w:t>
      </w:r>
      <w:r w:rsidR="00C320FD" w:rsidRPr="003A126C">
        <w:rPr>
          <w:rFonts w:ascii="Times New Roman" w:hAnsi="Times New Roman"/>
          <w:sz w:val="24"/>
          <w:szCs w:val="24"/>
        </w:rPr>
        <w:t>A-D</w:t>
      </w:r>
      <w:r>
        <w:rPr>
          <w:rFonts w:ascii="Times New Roman" w:hAnsi="Times New Roman"/>
          <w:sz w:val="24"/>
          <w:szCs w:val="24"/>
        </w:rPr>
        <w:t>)</w:t>
      </w:r>
      <w:r w:rsidR="00C320FD" w:rsidRPr="003A126C">
        <w:rPr>
          <w:rFonts w:ascii="Times New Roman" w:hAnsi="Times New Roman"/>
          <w:sz w:val="24"/>
          <w:szCs w:val="24"/>
        </w:rPr>
        <w:t>. D</w:t>
      </w:r>
      <w:r w:rsidR="00C320FD" w:rsidRPr="003A126C">
        <w:rPr>
          <w:rFonts w:ascii="Times New Roman" w:hAnsi="Times New Roman" w:cs="Times New Roman"/>
          <w:sz w:val="24"/>
          <w:szCs w:val="24"/>
        </w:rPr>
        <w:t xml:space="preserve">ensity of protein length (A), </w:t>
      </w:r>
      <w:r w:rsidR="00C320FD" w:rsidRPr="003A126C">
        <w:rPr>
          <w:rFonts w:ascii="Times New Roman" w:hAnsi="Times New Roman"/>
          <w:sz w:val="24"/>
          <w:szCs w:val="24"/>
        </w:rPr>
        <w:t xml:space="preserve">proportion of amino acid residues in disordered regions (B), </w:t>
      </w:r>
      <w:r w:rsidR="00C320FD" w:rsidRPr="003A126C">
        <w:rPr>
          <w:rFonts w:ascii="Times New Roman" w:hAnsi="Times New Roman" w:cs="Times New Roman"/>
          <w:sz w:val="24"/>
          <w:szCs w:val="24"/>
        </w:rPr>
        <w:t>isoelectric point (pI) (C) and hydrophobicity (HI) (D) w</w:t>
      </w:r>
      <w:r w:rsidR="00C320FD" w:rsidRPr="003A126C">
        <w:rPr>
          <w:rFonts w:ascii="Times New Roman" w:hAnsi="Times New Roman"/>
          <w:sz w:val="24"/>
          <w:szCs w:val="24"/>
        </w:rPr>
        <w:t xml:space="preserve">ere analysed for </w:t>
      </w:r>
      <w:r w:rsidR="00C320FD">
        <w:rPr>
          <w:rFonts w:ascii="Times New Roman" w:hAnsi="Times New Roman"/>
          <w:sz w:val="24"/>
          <w:szCs w:val="24"/>
        </w:rPr>
        <w:t>At-RBPs</w:t>
      </w:r>
      <w:r w:rsidR="00C320FD" w:rsidRPr="003A126C">
        <w:rPr>
          <w:rFonts w:ascii="Times New Roman" w:hAnsi="Times New Roman"/>
          <w:sz w:val="24"/>
          <w:szCs w:val="24"/>
        </w:rPr>
        <w:t xml:space="preserve"> (</w:t>
      </w:r>
      <w:r w:rsidR="00C320FD">
        <w:rPr>
          <w:rFonts w:ascii="Times New Roman" w:hAnsi="Times New Roman"/>
          <w:sz w:val="24"/>
          <w:szCs w:val="24"/>
        </w:rPr>
        <w:t xml:space="preserve">green), </w:t>
      </w:r>
      <w:r w:rsidR="00C320FD" w:rsidRPr="003A126C">
        <w:rPr>
          <w:rFonts w:ascii="Times New Roman" w:hAnsi="Times New Roman"/>
          <w:sz w:val="24"/>
          <w:szCs w:val="24"/>
        </w:rPr>
        <w:t xml:space="preserve">proteins from the </w:t>
      </w:r>
      <w:r w:rsidR="00C320FD">
        <w:rPr>
          <w:rFonts w:ascii="Times New Roman" w:hAnsi="Times New Roman"/>
          <w:sz w:val="24"/>
          <w:szCs w:val="24"/>
        </w:rPr>
        <w:t>input</w:t>
      </w:r>
      <w:r w:rsidR="00C320FD" w:rsidRPr="003A126C">
        <w:rPr>
          <w:rFonts w:ascii="Times New Roman" w:hAnsi="Times New Roman"/>
          <w:sz w:val="24"/>
          <w:szCs w:val="24"/>
        </w:rPr>
        <w:t xml:space="preserve"> proteome annotated as ‘RNA-binding’ (</w:t>
      </w:r>
      <w:r w:rsidR="00C320FD">
        <w:rPr>
          <w:rFonts w:ascii="Times New Roman" w:hAnsi="Times New Roman"/>
          <w:sz w:val="24"/>
          <w:szCs w:val="24"/>
        </w:rPr>
        <w:t>light purple</w:t>
      </w:r>
      <w:r w:rsidR="00C320FD" w:rsidRPr="003A126C">
        <w:rPr>
          <w:rFonts w:ascii="Times New Roman" w:hAnsi="Times New Roman"/>
          <w:sz w:val="24"/>
          <w:szCs w:val="24"/>
        </w:rPr>
        <w:t>)</w:t>
      </w:r>
      <w:r w:rsidR="00C320FD">
        <w:rPr>
          <w:rFonts w:ascii="Times New Roman" w:hAnsi="Times New Roman"/>
          <w:sz w:val="24"/>
          <w:szCs w:val="24"/>
        </w:rPr>
        <w:t>, At-RBPs</w:t>
      </w:r>
      <w:r w:rsidR="00C320FD" w:rsidRPr="003A126C">
        <w:rPr>
          <w:rFonts w:ascii="Times New Roman" w:hAnsi="Times New Roman"/>
          <w:sz w:val="24"/>
          <w:szCs w:val="24"/>
        </w:rPr>
        <w:t xml:space="preserve"> with unknown RBD (</w:t>
      </w:r>
      <w:r w:rsidR="00C320FD">
        <w:rPr>
          <w:rFonts w:ascii="Times New Roman" w:hAnsi="Times New Roman"/>
          <w:sz w:val="24"/>
          <w:szCs w:val="24"/>
        </w:rPr>
        <w:t>light orange</w:t>
      </w:r>
      <w:r w:rsidR="00C320FD" w:rsidRPr="003A126C">
        <w:rPr>
          <w:rFonts w:ascii="Times New Roman" w:hAnsi="Times New Roman"/>
          <w:sz w:val="24"/>
          <w:szCs w:val="24"/>
        </w:rPr>
        <w:t xml:space="preserve">), candidate </w:t>
      </w:r>
      <w:r w:rsidR="00C320FD">
        <w:rPr>
          <w:rFonts w:ascii="Times New Roman" w:hAnsi="Times New Roman"/>
          <w:sz w:val="24"/>
          <w:szCs w:val="24"/>
        </w:rPr>
        <w:t>At-RBP</w:t>
      </w:r>
      <w:r w:rsidR="00C320FD" w:rsidRPr="003A126C">
        <w:rPr>
          <w:rFonts w:ascii="Times New Roman" w:hAnsi="Times New Roman"/>
          <w:sz w:val="24"/>
          <w:szCs w:val="24"/>
        </w:rPr>
        <w:t xml:space="preserve"> (</w:t>
      </w:r>
      <w:r w:rsidR="00C320FD">
        <w:rPr>
          <w:rFonts w:ascii="Times New Roman" w:hAnsi="Times New Roman"/>
          <w:sz w:val="24"/>
          <w:szCs w:val="24"/>
        </w:rPr>
        <w:t>blue</w:t>
      </w:r>
      <w:r w:rsidR="00C320FD" w:rsidRPr="003A126C">
        <w:rPr>
          <w:rFonts w:ascii="Times New Roman" w:hAnsi="Times New Roman"/>
          <w:sz w:val="24"/>
          <w:szCs w:val="24"/>
        </w:rPr>
        <w:t xml:space="preserve">), </w:t>
      </w:r>
      <w:r w:rsidR="00C320FD">
        <w:rPr>
          <w:rFonts w:ascii="Times New Roman" w:hAnsi="Times New Roman"/>
          <w:sz w:val="24"/>
          <w:szCs w:val="24"/>
        </w:rPr>
        <w:t>and input</w:t>
      </w:r>
      <w:r w:rsidR="00C320FD" w:rsidRPr="003A126C">
        <w:rPr>
          <w:rFonts w:ascii="Times New Roman" w:hAnsi="Times New Roman"/>
          <w:sz w:val="24"/>
          <w:szCs w:val="24"/>
        </w:rPr>
        <w:t xml:space="preserve"> proteome (</w:t>
      </w:r>
      <w:r w:rsidR="00C320FD">
        <w:rPr>
          <w:rFonts w:ascii="Times New Roman" w:hAnsi="Times New Roman"/>
          <w:sz w:val="24"/>
          <w:szCs w:val="24"/>
        </w:rPr>
        <w:t>red)</w:t>
      </w:r>
      <w:r w:rsidR="00C320FD" w:rsidRPr="003A126C">
        <w:rPr>
          <w:rFonts w:ascii="Times New Roman" w:hAnsi="Times New Roman"/>
          <w:sz w:val="24"/>
          <w:szCs w:val="24"/>
        </w:rPr>
        <w:t>.</w:t>
      </w:r>
      <w:ins w:id="198" w:author="Marlene Reichel" w:date="2016-06-10T21:33:00Z">
        <w:r w:rsidR="003C5FDD">
          <w:rPr>
            <w:rFonts w:ascii="Times New Roman" w:hAnsi="Times New Roman"/>
            <w:sz w:val="24"/>
            <w:szCs w:val="24"/>
          </w:rPr>
          <w:t xml:space="preserve"> </w:t>
        </w:r>
      </w:ins>
      <w:ins w:id="199" w:author="Marlene Reichel" w:date="2016-06-10T21:34:00Z">
        <w:r w:rsidR="003C5FDD" w:rsidRPr="00044420">
          <w:rPr>
            <w:rFonts w:ascii="Times New Roman" w:hAnsi="Times New Roman"/>
            <w:bCs/>
            <w:color w:val="FF0000"/>
            <w:sz w:val="24"/>
            <w:szCs w:val="24"/>
            <w:lang w:val="en-US"/>
          </w:rPr>
          <w:t xml:space="preserve">The significance of differences between RBP subsets in panels A-D was tested by the Kolmogorov-Smirnov test. This showed that protein size distribution </w:t>
        </w:r>
        <w:r w:rsidR="003C5FDD">
          <w:rPr>
            <w:rFonts w:ascii="Times New Roman" w:hAnsi="Times New Roman"/>
            <w:bCs/>
            <w:color w:val="FF0000"/>
            <w:sz w:val="24"/>
            <w:szCs w:val="24"/>
            <w:lang w:val="en-US"/>
          </w:rPr>
          <w:t xml:space="preserve">(A) </w:t>
        </w:r>
        <w:r w:rsidR="003C5FDD" w:rsidRPr="00044420">
          <w:rPr>
            <w:rFonts w:ascii="Times New Roman" w:hAnsi="Times New Roman"/>
            <w:bCs/>
            <w:color w:val="FF0000"/>
            <w:sz w:val="24"/>
            <w:szCs w:val="24"/>
            <w:lang w:val="en-US"/>
          </w:rPr>
          <w:t>does not differ between all f</w:t>
        </w:r>
        <w:r w:rsidR="003C5FDD">
          <w:rPr>
            <w:rFonts w:ascii="Times New Roman" w:hAnsi="Times New Roman"/>
            <w:bCs/>
            <w:color w:val="FF0000"/>
            <w:sz w:val="24"/>
            <w:szCs w:val="24"/>
            <w:lang w:val="en-US"/>
          </w:rPr>
          <w:t>ive</w:t>
        </w:r>
        <w:r w:rsidR="003C5FDD" w:rsidRPr="00044420">
          <w:rPr>
            <w:rFonts w:ascii="Times New Roman" w:hAnsi="Times New Roman"/>
            <w:bCs/>
            <w:color w:val="FF0000"/>
            <w:sz w:val="24"/>
            <w:szCs w:val="24"/>
            <w:lang w:val="en-US"/>
          </w:rPr>
          <w:t xml:space="preserve"> groups. Compared to input proteome, all four subsets</w:t>
        </w:r>
        <w:r w:rsidR="003C5FDD">
          <w:rPr>
            <w:rFonts w:ascii="Times New Roman" w:hAnsi="Times New Roman"/>
            <w:bCs/>
            <w:color w:val="FF0000"/>
            <w:sz w:val="24"/>
            <w:szCs w:val="24"/>
            <w:lang w:val="en-US"/>
          </w:rPr>
          <w:t xml:space="preserve"> are significantly different in</w:t>
        </w:r>
        <w:r w:rsidR="003C5FDD" w:rsidRPr="00044420">
          <w:rPr>
            <w:rFonts w:ascii="Times New Roman" w:hAnsi="Times New Roman"/>
            <w:bCs/>
            <w:color w:val="FF0000"/>
            <w:sz w:val="24"/>
            <w:szCs w:val="24"/>
            <w:lang w:val="en-US"/>
          </w:rPr>
          <w:t xml:space="preserve"> disordered region</w:t>
        </w:r>
        <w:r w:rsidR="003C5FDD">
          <w:rPr>
            <w:rFonts w:ascii="Times New Roman" w:hAnsi="Times New Roman"/>
            <w:bCs/>
            <w:color w:val="FF0000"/>
            <w:sz w:val="24"/>
            <w:szCs w:val="24"/>
            <w:lang w:val="en-US"/>
          </w:rPr>
          <w:t xml:space="preserve"> (B)</w:t>
        </w:r>
        <w:r w:rsidR="003C5FDD" w:rsidRPr="00044420">
          <w:rPr>
            <w:rFonts w:ascii="Times New Roman" w:hAnsi="Times New Roman"/>
            <w:bCs/>
            <w:color w:val="FF0000"/>
            <w:sz w:val="24"/>
            <w:szCs w:val="24"/>
            <w:lang w:val="en-US"/>
          </w:rPr>
          <w:t>, isoelectric point</w:t>
        </w:r>
        <w:r w:rsidR="003C5FDD">
          <w:rPr>
            <w:rFonts w:ascii="Times New Roman" w:hAnsi="Times New Roman"/>
            <w:bCs/>
            <w:color w:val="FF0000"/>
            <w:sz w:val="24"/>
            <w:szCs w:val="24"/>
            <w:lang w:val="en-US"/>
          </w:rPr>
          <w:t xml:space="preserve"> (C)</w:t>
        </w:r>
        <w:r w:rsidR="003C5FDD" w:rsidRPr="00044420">
          <w:rPr>
            <w:rFonts w:ascii="Times New Roman" w:hAnsi="Times New Roman"/>
            <w:bCs/>
            <w:color w:val="FF0000"/>
            <w:sz w:val="24"/>
            <w:szCs w:val="24"/>
            <w:lang w:val="en-US"/>
          </w:rPr>
          <w:t>, and hydrophobicity</w:t>
        </w:r>
        <w:r w:rsidR="003C5FDD">
          <w:rPr>
            <w:rFonts w:ascii="Times New Roman" w:hAnsi="Times New Roman"/>
            <w:bCs/>
            <w:color w:val="FF0000"/>
            <w:sz w:val="24"/>
            <w:szCs w:val="24"/>
            <w:lang w:val="en-US"/>
          </w:rPr>
          <w:t xml:space="preserve"> (D)</w:t>
        </w:r>
        <w:r w:rsidR="003C5FDD" w:rsidRPr="00044420">
          <w:rPr>
            <w:rFonts w:ascii="Times New Roman" w:hAnsi="Times New Roman"/>
            <w:bCs/>
            <w:color w:val="FF0000"/>
            <w:sz w:val="24"/>
            <w:szCs w:val="24"/>
            <w:lang w:val="en-US"/>
          </w:rPr>
          <w:t xml:space="preserve"> (</w:t>
        </w:r>
        <w:r w:rsidR="003C5FDD" w:rsidRPr="00044420">
          <w:rPr>
            <w:rFonts w:ascii="Times New Roman" w:hAnsi="Times New Roman"/>
            <w:bCs/>
            <w:i/>
            <w:color w:val="FF0000"/>
            <w:sz w:val="24"/>
            <w:szCs w:val="24"/>
            <w:lang w:val="en-US"/>
          </w:rPr>
          <w:t>p</w:t>
        </w:r>
        <w:r w:rsidR="003C5FDD" w:rsidRPr="00044420">
          <w:rPr>
            <w:rFonts w:ascii="Times New Roman" w:hAnsi="Times New Roman"/>
            <w:bCs/>
            <w:color w:val="FF0000"/>
            <w:sz w:val="24"/>
            <w:szCs w:val="24"/>
            <w:lang w:val="en-US"/>
          </w:rPr>
          <w:t xml:space="preserve"> &lt; 0.001).</w:t>
        </w:r>
      </w:ins>
    </w:p>
    <w:p w14:paraId="2A43D526" w14:textId="26DE6386" w:rsidR="00C320FD" w:rsidRPr="003A126C" w:rsidRDefault="00C320FD" w:rsidP="00C320FD">
      <w:pPr>
        <w:pStyle w:val="CommentText"/>
        <w:spacing w:after="0" w:line="480" w:lineRule="auto"/>
        <w:ind w:left="284" w:hanging="284"/>
        <w:jc w:val="both"/>
        <w:rPr>
          <w:rFonts w:ascii="Times New Roman" w:hAnsi="Times New Roman" w:cs="Times New Roman"/>
          <w:sz w:val="24"/>
          <w:szCs w:val="24"/>
        </w:rPr>
      </w:pPr>
    </w:p>
    <w:p w14:paraId="17C07BB7" w14:textId="5FA62290" w:rsidR="00DF53B2" w:rsidRDefault="00DF53B2" w:rsidP="00C320F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(E).</w:t>
      </w:r>
    </w:p>
    <w:p w14:paraId="27575A79" w14:textId="77777777" w:rsidR="003C5FDD" w:rsidRPr="00044420" w:rsidRDefault="00DF53B2" w:rsidP="003C5FDD">
      <w:pPr>
        <w:spacing w:after="0" w:line="480" w:lineRule="auto"/>
        <w:ind w:left="284" w:hanging="284"/>
        <w:jc w:val="both"/>
        <w:rPr>
          <w:ins w:id="200" w:author="Marlene Reichel" w:date="2016-06-10T21:34:00Z"/>
          <w:rFonts w:ascii="Times New Roman" w:hAnsi="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F</w:t>
      </w:r>
      <w:r>
        <w:rPr>
          <w:rFonts w:ascii="Times New Roman" w:hAnsi="Times New Roman" w:cs="Times New Roman"/>
          <w:sz w:val="24"/>
          <w:szCs w:val="24"/>
        </w:rPr>
        <w:t>)</w:t>
      </w:r>
      <w:r w:rsidR="00C320FD" w:rsidRPr="003A126C">
        <w:rPr>
          <w:rFonts w:ascii="Times New Roman" w:hAnsi="Times New Roman" w:cs="Times New Roman"/>
          <w:sz w:val="24"/>
          <w:szCs w:val="24"/>
        </w:rPr>
        <w:t xml:space="preserve">. Log2 enrichment of amino acids groups in </w:t>
      </w:r>
      <w:r w:rsidR="00C320FD">
        <w:rPr>
          <w:rFonts w:ascii="Times New Roman" w:hAnsi="Times New Roman"/>
          <w:sz w:val="24"/>
          <w:szCs w:val="24"/>
        </w:rPr>
        <w:t>At-RBPs</w:t>
      </w:r>
      <w:r w:rsidR="00C320FD" w:rsidRPr="003A126C">
        <w:rPr>
          <w:rFonts w:ascii="Times New Roman" w:hAnsi="Times New Roman"/>
          <w:sz w:val="24"/>
          <w:szCs w:val="24"/>
        </w:rPr>
        <w:t xml:space="preserve"> (</w:t>
      </w:r>
      <w:r w:rsidR="00C320FD">
        <w:rPr>
          <w:rFonts w:ascii="Times New Roman" w:hAnsi="Times New Roman"/>
          <w:sz w:val="24"/>
          <w:szCs w:val="24"/>
        </w:rPr>
        <w:t xml:space="preserve">green), </w:t>
      </w:r>
      <w:r w:rsidR="00C320FD" w:rsidRPr="003A126C">
        <w:rPr>
          <w:rFonts w:ascii="Times New Roman" w:hAnsi="Times New Roman"/>
          <w:sz w:val="24"/>
          <w:szCs w:val="24"/>
        </w:rPr>
        <w:t xml:space="preserve">proteins from the </w:t>
      </w:r>
      <w:r w:rsidR="00C320FD">
        <w:rPr>
          <w:rFonts w:ascii="Times New Roman" w:hAnsi="Times New Roman"/>
          <w:sz w:val="24"/>
          <w:szCs w:val="24"/>
        </w:rPr>
        <w:t>input</w:t>
      </w:r>
      <w:r w:rsidR="00C320FD" w:rsidRPr="003A126C">
        <w:rPr>
          <w:rFonts w:ascii="Times New Roman" w:hAnsi="Times New Roman"/>
          <w:sz w:val="24"/>
          <w:szCs w:val="24"/>
        </w:rPr>
        <w:t xml:space="preserve"> proteome annotated as ‘RNA-binding’ (</w:t>
      </w:r>
      <w:r w:rsidR="00C320FD">
        <w:rPr>
          <w:rFonts w:ascii="Times New Roman" w:hAnsi="Times New Roman"/>
          <w:sz w:val="24"/>
          <w:szCs w:val="24"/>
        </w:rPr>
        <w:t>light purple</w:t>
      </w:r>
      <w:r w:rsidR="00C320FD" w:rsidRPr="003A126C">
        <w:rPr>
          <w:rFonts w:ascii="Times New Roman" w:hAnsi="Times New Roman"/>
          <w:sz w:val="24"/>
          <w:szCs w:val="24"/>
        </w:rPr>
        <w:t>)</w:t>
      </w:r>
      <w:r w:rsidR="00C320FD">
        <w:rPr>
          <w:rFonts w:ascii="Times New Roman" w:hAnsi="Times New Roman"/>
          <w:sz w:val="24"/>
          <w:szCs w:val="24"/>
        </w:rPr>
        <w:t>, At-RBPs</w:t>
      </w:r>
      <w:r w:rsidR="00C320FD" w:rsidRPr="003A126C">
        <w:rPr>
          <w:rFonts w:ascii="Times New Roman" w:hAnsi="Times New Roman"/>
          <w:sz w:val="24"/>
          <w:szCs w:val="24"/>
        </w:rPr>
        <w:t xml:space="preserve"> with unknown RBD (</w:t>
      </w:r>
      <w:r w:rsidR="00C320FD">
        <w:rPr>
          <w:rFonts w:ascii="Times New Roman" w:hAnsi="Times New Roman"/>
          <w:sz w:val="24"/>
          <w:szCs w:val="24"/>
        </w:rPr>
        <w:t>light orange</w:t>
      </w:r>
      <w:r w:rsidR="00236E53">
        <w:rPr>
          <w:rFonts w:ascii="Times New Roman" w:hAnsi="Times New Roman"/>
          <w:sz w:val="24"/>
          <w:szCs w:val="24"/>
        </w:rPr>
        <w:t>) and</w:t>
      </w:r>
      <w:r w:rsidR="00C320FD" w:rsidRPr="003A126C">
        <w:rPr>
          <w:rFonts w:ascii="Times New Roman" w:hAnsi="Times New Roman"/>
          <w:sz w:val="24"/>
          <w:szCs w:val="24"/>
        </w:rPr>
        <w:t xml:space="preserve"> candidate </w:t>
      </w:r>
      <w:r w:rsidR="00C320FD">
        <w:rPr>
          <w:rFonts w:ascii="Times New Roman" w:hAnsi="Times New Roman"/>
          <w:sz w:val="24"/>
          <w:szCs w:val="24"/>
        </w:rPr>
        <w:t>At-RBP</w:t>
      </w:r>
      <w:r w:rsidR="00C320FD" w:rsidRPr="003A126C">
        <w:rPr>
          <w:rFonts w:ascii="Times New Roman" w:hAnsi="Times New Roman"/>
          <w:sz w:val="24"/>
          <w:szCs w:val="24"/>
        </w:rPr>
        <w:t xml:space="preserve"> (</w:t>
      </w:r>
      <w:r w:rsidR="00C320FD">
        <w:rPr>
          <w:rFonts w:ascii="Times New Roman" w:hAnsi="Times New Roman"/>
          <w:sz w:val="24"/>
          <w:szCs w:val="24"/>
        </w:rPr>
        <w:t>blue</w:t>
      </w:r>
      <w:r w:rsidR="00236E53">
        <w:rPr>
          <w:rFonts w:ascii="Times New Roman" w:hAnsi="Times New Roman"/>
          <w:sz w:val="24"/>
          <w:szCs w:val="24"/>
        </w:rPr>
        <w:t>)</w:t>
      </w:r>
      <w:r w:rsidR="00C320FD" w:rsidRPr="003A126C">
        <w:rPr>
          <w:rFonts w:ascii="Times New Roman" w:hAnsi="Times New Roman"/>
          <w:sz w:val="24"/>
          <w:szCs w:val="24"/>
        </w:rPr>
        <w:t xml:space="preserve"> </w:t>
      </w:r>
      <w:r w:rsidR="00236E53">
        <w:rPr>
          <w:rFonts w:ascii="Times New Roman" w:hAnsi="Times New Roman"/>
          <w:sz w:val="24"/>
          <w:szCs w:val="24"/>
        </w:rPr>
        <w:t>compared to the</w:t>
      </w:r>
      <w:r w:rsidR="00C320FD">
        <w:rPr>
          <w:rFonts w:ascii="Times New Roman" w:hAnsi="Times New Roman"/>
          <w:sz w:val="24"/>
          <w:szCs w:val="24"/>
        </w:rPr>
        <w:t xml:space="preserve"> input</w:t>
      </w:r>
      <w:r w:rsidR="00C320FD" w:rsidRPr="003A126C">
        <w:rPr>
          <w:rFonts w:ascii="Times New Roman" w:hAnsi="Times New Roman"/>
          <w:sz w:val="24"/>
          <w:szCs w:val="24"/>
        </w:rPr>
        <w:t xml:space="preserve"> proteome.</w:t>
      </w:r>
      <w:ins w:id="201" w:author="Marlene Reichel" w:date="2016-06-10T21:34:00Z">
        <w:r w:rsidR="003C5FDD">
          <w:rPr>
            <w:rFonts w:ascii="Times New Roman" w:hAnsi="Times New Roman"/>
            <w:sz w:val="24"/>
            <w:szCs w:val="24"/>
          </w:rPr>
          <w:t xml:space="preserve"> </w:t>
        </w:r>
        <w:r w:rsidR="003C5FDD" w:rsidRPr="00044420">
          <w:rPr>
            <w:rFonts w:ascii="Times New Roman" w:hAnsi="Times New Roman"/>
            <w:color w:val="FF0000"/>
            <w:sz w:val="24"/>
            <w:szCs w:val="24"/>
            <w:lang w:val="en-US"/>
          </w:rPr>
          <w:t>The significance of</w:t>
        </w:r>
        <w:r w:rsidR="003C5FDD">
          <w:rPr>
            <w:rFonts w:ascii="Times New Roman" w:hAnsi="Times New Roman"/>
            <w:color w:val="FF0000"/>
            <w:sz w:val="24"/>
            <w:szCs w:val="24"/>
            <w:lang w:val="en-US"/>
          </w:rPr>
          <w:t xml:space="preserve"> enrichment/depletion</w:t>
        </w:r>
        <w:r w:rsidR="003C5FDD" w:rsidRPr="00044420">
          <w:rPr>
            <w:rFonts w:ascii="Times New Roman" w:hAnsi="Times New Roman"/>
            <w:color w:val="FF0000"/>
            <w:sz w:val="24"/>
            <w:szCs w:val="24"/>
            <w:lang w:val="en-US"/>
          </w:rPr>
          <w:t xml:space="preserve"> was tested by two-sample test</w:t>
        </w:r>
        <w:r w:rsidR="003C5FDD">
          <w:rPr>
            <w:rFonts w:ascii="Times New Roman" w:hAnsi="Times New Roman"/>
            <w:color w:val="FF0000"/>
            <w:sz w:val="24"/>
            <w:szCs w:val="24"/>
            <w:lang w:val="en-US"/>
          </w:rPr>
          <w:t xml:space="preserve"> for population proportion. Comparing all RBP subsets</w:t>
        </w:r>
        <w:r w:rsidR="003C5FDD" w:rsidRPr="00044420">
          <w:rPr>
            <w:rFonts w:ascii="Times New Roman" w:hAnsi="Times New Roman"/>
            <w:color w:val="FF0000"/>
            <w:sz w:val="24"/>
            <w:szCs w:val="24"/>
            <w:lang w:val="en-US"/>
          </w:rPr>
          <w:t xml:space="preserve"> to </w:t>
        </w:r>
        <w:r w:rsidR="003C5FDD">
          <w:rPr>
            <w:rFonts w:ascii="Times New Roman" w:hAnsi="Times New Roman"/>
            <w:color w:val="FF0000"/>
            <w:sz w:val="24"/>
            <w:szCs w:val="24"/>
            <w:lang w:val="en-US"/>
          </w:rPr>
          <w:t xml:space="preserve">the </w:t>
        </w:r>
        <w:r w:rsidR="003C5FDD" w:rsidRPr="00044420">
          <w:rPr>
            <w:rFonts w:ascii="Times New Roman" w:hAnsi="Times New Roman"/>
            <w:color w:val="FF0000"/>
            <w:sz w:val="24"/>
            <w:szCs w:val="24"/>
            <w:lang w:val="en-US"/>
          </w:rPr>
          <w:t>input proteome, results were significant (</w:t>
        </w:r>
        <w:r w:rsidR="003C5FDD" w:rsidRPr="00044420">
          <w:rPr>
            <w:rFonts w:ascii="Times New Roman" w:hAnsi="Times New Roman"/>
            <w:i/>
            <w:iCs/>
            <w:color w:val="FF0000"/>
            <w:sz w:val="24"/>
            <w:szCs w:val="24"/>
            <w:lang w:val="en-US"/>
          </w:rPr>
          <w:t>p</w:t>
        </w:r>
        <w:r w:rsidR="003C5FDD" w:rsidRPr="00044420">
          <w:rPr>
            <w:rFonts w:ascii="Times New Roman" w:hAnsi="Times New Roman"/>
            <w:color w:val="FF0000"/>
            <w:sz w:val="24"/>
            <w:szCs w:val="24"/>
            <w:lang w:val="en-US"/>
          </w:rPr>
          <w:t xml:space="preserve"> &lt; 0.001) for all </w:t>
        </w:r>
        <w:r w:rsidR="003C5FDD">
          <w:rPr>
            <w:rFonts w:ascii="Times New Roman" w:hAnsi="Times New Roman"/>
            <w:color w:val="FF0000"/>
            <w:sz w:val="24"/>
            <w:szCs w:val="24"/>
            <w:lang w:val="en-US"/>
          </w:rPr>
          <w:t>amino acid</w:t>
        </w:r>
        <w:r w:rsidR="003C5FDD" w:rsidRPr="00044420">
          <w:rPr>
            <w:rFonts w:ascii="Times New Roman" w:hAnsi="Times New Roman"/>
            <w:color w:val="FF0000"/>
            <w:sz w:val="24"/>
            <w:szCs w:val="24"/>
            <w:lang w:val="en-US"/>
          </w:rPr>
          <w:t xml:space="preserve"> groups, except for aromatic amino acid in At-RBP</w:t>
        </w:r>
        <w:r w:rsidR="003C5FDD">
          <w:rPr>
            <w:rFonts w:ascii="Times New Roman" w:hAnsi="Times New Roman"/>
            <w:color w:val="FF0000"/>
            <w:sz w:val="24"/>
            <w:szCs w:val="24"/>
            <w:lang w:val="en-US"/>
          </w:rPr>
          <w:t>s, negative amino acid in c</w:t>
        </w:r>
        <w:r w:rsidR="003C5FDD" w:rsidRPr="00044420">
          <w:rPr>
            <w:rFonts w:ascii="Times New Roman" w:hAnsi="Times New Roman"/>
            <w:color w:val="FF0000"/>
            <w:sz w:val="24"/>
            <w:szCs w:val="24"/>
            <w:lang w:val="en-US"/>
          </w:rPr>
          <w:t>andidate At-RBP</w:t>
        </w:r>
        <w:r w:rsidR="003C5FDD">
          <w:rPr>
            <w:rFonts w:ascii="Times New Roman" w:hAnsi="Times New Roman"/>
            <w:color w:val="FF0000"/>
            <w:sz w:val="24"/>
            <w:szCs w:val="24"/>
            <w:lang w:val="en-US"/>
          </w:rPr>
          <w:t>s</w:t>
        </w:r>
        <w:r w:rsidR="003C5FDD" w:rsidRPr="00044420">
          <w:rPr>
            <w:rFonts w:ascii="Times New Roman" w:hAnsi="Times New Roman"/>
            <w:color w:val="FF0000"/>
            <w:sz w:val="24"/>
            <w:szCs w:val="24"/>
            <w:lang w:val="en-US"/>
          </w:rPr>
          <w:t>, positive/aromatic amino acid in At-RBP</w:t>
        </w:r>
        <w:r w:rsidR="003C5FDD">
          <w:rPr>
            <w:rFonts w:ascii="Times New Roman" w:hAnsi="Times New Roman"/>
            <w:color w:val="FF0000"/>
            <w:sz w:val="24"/>
            <w:szCs w:val="24"/>
            <w:lang w:val="en-US"/>
          </w:rPr>
          <w:t>s</w:t>
        </w:r>
        <w:r w:rsidR="003C5FDD" w:rsidRPr="00044420">
          <w:rPr>
            <w:rFonts w:ascii="Times New Roman" w:hAnsi="Times New Roman"/>
            <w:color w:val="FF0000"/>
            <w:sz w:val="24"/>
            <w:szCs w:val="24"/>
            <w:lang w:val="en-US"/>
          </w:rPr>
          <w:t xml:space="preserve"> with unknown RBD.</w:t>
        </w:r>
      </w:ins>
    </w:p>
    <w:p w14:paraId="0754E647" w14:textId="7EBEC786" w:rsidR="00C320FD" w:rsidRPr="003A126C" w:rsidRDefault="00C320FD" w:rsidP="00C320FD">
      <w:pPr>
        <w:spacing w:after="0" w:line="480" w:lineRule="auto"/>
        <w:ind w:left="284" w:hanging="284"/>
        <w:jc w:val="both"/>
        <w:rPr>
          <w:rFonts w:ascii="Times New Roman" w:hAnsi="Times New Roman"/>
          <w:sz w:val="24"/>
          <w:szCs w:val="24"/>
        </w:rPr>
      </w:pPr>
    </w:p>
    <w:p w14:paraId="5F12F29B" w14:textId="77777777" w:rsidR="00C320FD" w:rsidRPr="003A126C" w:rsidRDefault="00C320FD" w:rsidP="00C320FD">
      <w:pPr>
        <w:spacing w:after="0" w:line="480" w:lineRule="auto"/>
        <w:rPr>
          <w:rFonts w:ascii="Times New Roman" w:hAnsi="Times New Roman"/>
          <w:sz w:val="24"/>
          <w:szCs w:val="24"/>
        </w:rPr>
      </w:pPr>
    </w:p>
    <w:p w14:paraId="74F202B7" w14:textId="30E6C9BD" w:rsidR="00C320FD" w:rsidRPr="003A126C" w:rsidRDefault="00C320FD" w:rsidP="00C320FD">
      <w:pPr>
        <w:spacing w:after="0" w:line="480" w:lineRule="auto"/>
        <w:rPr>
          <w:rFonts w:ascii="Times New Roman" w:hAnsi="Times New Roman" w:cs="Times New Roman"/>
          <w:sz w:val="24"/>
          <w:szCs w:val="24"/>
        </w:rPr>
      </w:pPr>
      <w:r w:rsidRPr="00011907">
        <w:rPr>
          <w:rFonts w:ascii="Times New Roman" w:hAnsi="Times New Roman" w:cs="Times New Roman"/>
          <w:b/>
          <w:sz w:val="24"/>
          <w:szCs w:val="24"/>
        </w:rPr>
        <w:t>Figure 3</w:t>
      </w:r>
      <w:r w:rsidRPr="003A126C">
        <w:rPr>
          <w:rFonts w:ascii="Times New Roman" w:hAnsi="Times New Roman" w:cs="Times New Roman"/>
          <w:sz w:val="24"/>
          <w:szCs w:val="24"/>
        </w:rPr>
        <w:t xml:space="preserve">. </w:t>
      </w:r>
      <w:r w:rsidR="0064510E">
        <w:rPr>
          <w:rFonts w:ascii="Times New Roman" w:hAnsi="Times New Roman" w:cs="Times New Roman"/>
          <w:sz w:val="24"/>
          <w:szCs w:val="24"/>
        </w:rPr>
        <w:t>R</w:t>
      </w:r>
      <w:r>
        <w:rPr>
          <w:rFonts w:ascii="Times New Roman" w:hAnsi="Times New Roman" w:cs="Times New Roman"/>
          <w:sz w:val="24"/>
          <w:szCs w:val="24"/>
        </w:rPr>
        <w:t>ecognized and unknown RBDs</w:t>
      </w:r>
      <w:r w:rsidRPr="003A126C">
        <w:rPr>
          <w:rFonts w:ascii="Times New Roman" w:hAnsi="Times New Roman" w:cs="Times New Roman"/>
          <w:sz w:val="24"/>
          <w:szCs w:val="24"/>
        </w:rPr>
        <w:t xml:space="preserve"> </w:t>
      </w:r>
      <w:r w:rsidR="00F667CC">
        <w:rPr>
          <w:rFonts w:ascii="Times New Roman" w:hAnsi="Times New Roman" w:cs="Times New Roman"/>
          <w:sz w:val="24"/>
          <w:szCs w:val="24"/>
        </w:rPr>
        <w:t xml:space="preserve">isolated by </w:t>
      </w:r>
      <w:r w:rsidRPr="003A126C">
        <w:rPr>
          <w:rFonts w:ascii="Times New Roman" w:hAnsi="Times New Roman" w:cs="Times New Roman"/>
          <w:sz w:val="24"/>
          <w:szCs w:val="24"/>
        </w:rPr>
        <w:t>mRNA interactome</w:t>
      </w:r>
      <w:r w:rsidR="00F667CC">
        <w:rPr>
          <w:rFonts w:ascii="Times New Roman" w:hAnsi="Times New Roman" w:cs="Times New Roman"/>
          <w:sz w:val="24"/>
          <w:szCs w:val="24"/>
        </w:rPr>
        <w:t xml:space="preserve"> capture</w:t>
      </w:r>
      <w:r w:rsidRPr="003A126C">
        <w:rPr>
          <w:rFonts w:ascii="Times New Roman" w:hAnsi="Times New Roman" w:cs="Times New Roman"/>
          <w:sz w:val="24"/>
          <w:szCs w:val="24"/>
        </w:rPr>
        <w:t>.</w:t>
      </w:r>
    </w:p>
    <w:p w14:paraId="035F2197" w14:textId="3108F6A0" w:rsidR="00C320FD" w:rsidRPr="003A126C" w:rsidRDefault="00DF53B2" w:rsidP="00C320F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A</w:t>
      </w:r>
      <w:r>
        <w:rPr>
          <w:rFonts w:ascii="Times New Roman" w:hAnsi="Times New Roman" w:cs="Times New Roman"/>
          <w:sz w:val="24"/>
          <w:szCs w:val="24"/>
        </w:rPr>
        <w:t>)</w:t>
      </w:r>
      <w:r w:rsidR="00C320FD" w:rsidRPr="003A126C">
        <w:rPr>
          <w:rFonts w:ascii="Times New Roman" w:hAnsi="Times New Roman" w:cs="Times New Roman"/>
          <w:sz w:val="24"/>
          <w:szCs w:val="24"/>
        </w:rPr>
        <w:t>. Number of proteins harbouring domains associated with RNA-binding in At-RBPs (green), candidate At-RBPs (blue)</w:t>
      </w:r>
      <w:r w:rsidR="00C320FD">
        <w:rPr>
          <w:rFonts w:ascii="Times New Roman" w:hAnsi="Times New Roman" w:cs="Times New Roman"/>
          <w:sz w:val="24"/>
          <w:szCs w:val="24"/>
        </w:rPr>
        <w:t>,</w:t>
      </w:r>
      <w:r w:rsidR="00C320FD" w:rsidRPr="003A126C">
        <w:rPr>
          <w:rFonts w:ascii="Times New Roman" w:hAnsi="Times New Roman" w:cs="Times New Roman"/>
          <w:sz w:val="24"/>
          <w:szCs w:val="24"/>
        </w:rPr>
        <w:t xml:space="preserve"> or only identified in the input proteome (white).  </w:t>
      </w:r>
    </w:p>
    <w:p w14:paraId="7398621D" w14:textId="165504DD" w:rsidR="00C320FD" w:rsidRPr="003A126C" w:rsidRDefault="00DF53B2" w:rsidP="00C320F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w:t>
      </w:r>
      <w:r w:rsidR="00C320FD" w:rsidRPr="003A126C">
        <w:rPr>
          <w:rFonts w:ascii="Times New Roman" w:hAnsi="Times New Roman" w:cs="Times New Roman"/>
          <w:sz w:val="24"/>
          <w:szCs w:val="24"/>
        </w:rPr>
        <w:t>B</w:t>
      </w:r>
      <w:r>
        <w:rPr>
          <w:rFonts w:ascii="Times New Roman" w:hAnsi="Times New Roman" w:cs="Times New Roman"/>
          <w:sz w:val="24"/>
          <w:szCs w:val="24"/>
        </w:rPr>
        <w:t>)</w:t>
      </w:r>
      <w:r w:rsidR="00C320FD" w:rsidRPr="003A126C">
        <w:rPr>
          <w:rFonts w:ascii="Times New Roman" w:hAnsi="Times New Roman" w:cs="Times New Roman"/>
          <w:sz w:val="24"/>
          <w:szCs w:val="24"/>
        </w:rPr>
        <w:t>. Number of proteins harbouring domains not associated with RNA-binding in At-RBPs (green), candidate At-RBPs (blue)</w:t>
      </w:r>
      <w:r w:rsidR="00C320FD">
        <w:rPr>
          <w:rFonts w:ascii="Times New Roman" w:hAnsi="Times New Roman" w:cs="Times New Roman"/>
          <w:sz w:val="24"/>
          <w:szCs w:val="24"/>
        </w:rPr>
        <w:t>,</w:t>
      </w:r>
      <w:r w:rsidR="00C320FD" w:rsidRPr="003A126C">
        <w:rPr>
          <w:rFonts w:ascii="Times New Roman" w:hAnsi="Times New Roman" w:cs="Times New Roman"/>
          <w:sz w:val="24"/>
          <w:szCs w:val="24"/>
        </w:rPr>
        <w:t xml:space="preserve"> or only identified in the input proteome (white).</w:t>
      </w:r>
    </w:p>
    <w:p w14:paraId="37F8DE95" w14:textId="77777777" w:rsidR="00C320FD" w:rsidRPr="003A126C" w:rsidRDefault="00C320FD" w:rsidP="00C320FD">
      <w:pPr>
        <w:spacing w:after="0" w:line="480" w:lineRule="auto"/>
        <w:rPr>
          <w:rFonts w:ascii="Times New Roman" w:hAnsi="Times New Roman" w:cs="Times New Roman"/>
          <w:sz w:val="24"/>
          <w:szCs w:val="24"/>
        </w:rPr>
      </w:pPr>
    </w:p>
    <w:p w14:paraId="617FD145" w14:textId="20D62690" w:rsidR="00C320FD" w:rsidRPr="003A126C" w:rsidRDefault="00C320FD" w:rsidP="00C320FD">
      <w:pPr>
        <w:spacing w:after="0" w:line="480" w:lineRule="auto"/>
        <w:rPr>
          <w:rFonts w:ascii="Times New Roman" w:hAnsi="Times New Roman" w:cs="Times New Roman"/>
          <w:sz w:val="24"/>
          <w:szCs w:val="24"/>
        </w:rPr>
      </w:pPr>
      <w:r w:rsidRPr="00011907">
        <w:rPr>
          <w:rFonts w:ascii="Times New Roman" w:hAnsi="Times New Roman" w:cs="Times New Roman"/>
          <w:b/>
          <w:sz w:val="24"/>
          <w:szCs w:val="24"/>
        </w:rPr>
        <w:t>Figure 4</w:t>
      </w:r>
      <w:r w:rsidRPr="003A126C">
        <w:rPr>
          <w:rFonts w:ascii="Times New Roman" w:hAnsi="Times New Roman" w:cs="Times New Roman"/>
          <w:sz w:val="24"/>
          <w:szCs w:val="24"/>
        </w:rPr>
        <w:t xml:space="preserve">. mRNA interactome capture </w:t>
      </w:r>
      <w:r w:rsidR="00F667CC">
        <w:rPr>
          <w:rFonts w:ascii="Times New Roman" w:hAnsi="Times New Roman" w:cs="Times New Roman"/>
          <w:sz w:val="24"/>
          <w:szCs w:val="24"/>
        </w:rPr>
        <w:t>provides experimental evidence of RNA-binding for many</w:t>
      </w:r>
      <w:r w:rsidR="00F667CC" w:rsidRPr="003A126C">
        <w:rPr>
          <w:rFonts w:ascii="Times New Roman" w:hAnsi="Times New Roman" w:cs="Times New Roman"/>
          <w:sz w:val="24"/>
          <w:szCs w:val="24"/>
        </w:rPr>
        <w:t xml:space="preserve"> </w:t>
      </w:r>
      <w:r w:rsidRPr="003A126C">
        <w:rPr>
          <w:rFonts w:ascii="Times New Roman" w:hAnsi="Times New Roman" w:cs="Times New Roman"/>
          <w:sz w:val="24"/>
          <w:szCs w:val="24"/>
        </w:rPr>
        <w:t xml:space="preserve">predicted </w:t>
      </w:r>
      <w:r>
        <w:rPr>
          <w:rFonts w:ascii="Times New Roman" w:hAnsi="Times New Roman" w:cs="Times New Roman"/>
          <w:sz w:val="24"/>
          <w:szCs w:val="24"/>
        </w:rPr>
        <w:t xml:space="preserve">Arabidopsis </w:t>
      </w:r>
      <w:r w:rsidRPr="003A126C">
        <w:rPr>
          <w:rFonts w:ascii="Times New Roman" w:hAnsi="Times New Roman" w:cs="Times New Roman"/>
          <w:sz w:val="24"/>
          <w:szCs w:val="24"/>
        </w:rPr>
        <w:t>RBPs.</w:t>
      </w:r>
    </w:p>
    <w:p w14:paraId="7F8C276B" w14:textId="682BA62E" w:rsidR="00C320FD" w:rsidRDefault="00C320FD" w:rsidP="00C320FD">
      <w:pPr>
        <w:pStyle w:val="ListParagraph"/>
        <w:numPr>
          <w:ilvl w:val="0"/>
          <w:numId w:val="3"/>
        </w:numPr>
        <w:spacing w:after="0" w:line="480" w:lineRule="auto"/>
        <w:ind w:left="426"/>
        <w:rPr>
          <w:rFonts w:ascii="Times New Roman" w:hAnsi="Times New Roman" w:cs="Times New Roman"/>
          <w:sz w:val="24"/>
          <w:szCs w:val="24"/>
        </w:rPr>
      </w:pPr>
      <w:r w:rsidRPr="00351EA8">
        <w:rPr>
          <w:rFonts w:ascii="Times New Roman" w:hAnsi="Times New Roman" w:cs="Times New Roman"/>
          <w:sz w:val="24"/>
          <w:szCs w:val="24"/>
        </w:rPr>
        <w:t xml:space="preserve">Members of predicted Arabidopsis RBPs families identified as At-RBPs </w:t>
      </w:r>
      <w:r w:rsidR="00236E53">
        <w:rPr>
          <w:rFonts w:ascii="Times New Roman" w:hAnsi="Times New Roman" w:cs="Times New Roman"/>
          <w:sz w:val="24"/>
          <w:szCs w:val="24"/>
        </w:rPr>
        <w:t>(green)</w:t>
      </w:r>
      <w:ins w:id="202" w:author="Marlene Reichel" w:date="2016-06-10T21:34:00Z">
        <w:r w:rsidR="003C5FDD">
          <w:rPr>
            <w:rFonts w:ascii="Times New Roman" w:hAnsi="Times New Roman" w:cs="Times New Roman"/>
            <w:sz w:val="24"/>
            <w:szCs w:val="24"/>
          </w:rPr>
          <w:t>,</w:t>
        </w:r>
      </w:ins>
      <w:del w:id="203" w:author="Marlene Reichel" w:date="2016-06-10T21:34:00Z">
        <w:r w:rsidR="00236E53" w:rsidDel="003C5FDD">
          <w:rPr>
            <w:rFonts w:ascii="Times New Roman" w:hAnsi="Times New Roman" w:cs="Times New Roman"/>
            <w:sz w:val="24"/>
            <w:szCs w:val="24"/>
          </w:rPr>
          <w:delText xml:space="preserve"> </w:delText>
        </w:r>
        <w:r w:rsidRPr="00351EA8" w:rsidDel="003C5FDD">
          <w:rPr>
            <w:rFonts w:ascii="Times New Roman" w:hAnsi="Times New Roman" w:cs="Times New Roman"/>
            <w:sz w:val="24"/>
            <w:szCs w:val="24"/>
          </w:rPr>
          <w:delText>and</w:delText>
        </w:r>
      </w:del>
      <w:r w:rsidRPr="00351EA8">
        <w:rPr>
          <w:rFonts w:ascii="Times New Roman" w:hAnsi="Times New Roman" w:cs="Times New Roman"/>
          <w:sz w:val="24"/>
          <w:szCs w:val="24"/>
        </w:rPr>
        <w:t xml:space="preserve"> candidate At-RBPs</w:t>
      </w:r>
      <w:r w:rsidR="00236E53">
        <w:rPr>
          <w:rFonts w:ascii="Times New Roman" w:hAnsi="Times New Roman" w:cs="Times New Roman"/>
          <w:sz w:val="24"/>
          <w:szCs w:val="24"/>
        </w:rPr>
        <w:t xml:space="preserve"> (blue)</w:t>
      </w:r>
      <w:ins w:id="204" w:author="Marlene Reichel" w:date="2016-06-10T21:34:00Z">
        <w:r w:rsidR="003C5FDD">
          <w:rPr>
            <w:rFonts w:ascii="Times New Roman" w:hAnsi="Times New Roman" w:cs="Times New Roman"/>
            <w:sz w:val="24"/>
            <w:szCs w:val="24"/>
          </w:rPr>
          <w:t xml:space="preserve">, or only in input </w:t>
        </w:r>
      </w:ins>
      <w:ins w:id="205" w:author="Marlene Reichel" w:date="2016-06-10T21:35:00Z">
        <w:r w:rsidR="003C5FDD">
          <w:rPr>
            <w:rFonts w:ascii="Times New Roman" w:hAnsi="Times New Roman" w:cs="Times New Roman"/>
            <w:sz w:val="24"/>
            <w:szCs w:val="24"/>
          </w:rPr>
          <w:t>proteome (black)</w:t>
        </w:r>
      </w:ins>
      <w:r w:rsidRPr="00351EA8">
        <w:rPr>
          <w:rFonts w:ascii="Times New Roman" w:hAnsi="Times New Roman" w:cs="Times New Roman"/>
          <w:sz w:val="24"/>
          <w:szCs w:val="24"/>
        </w:rPr>
        <w:t>. Proteins with prior experimental evidence of RNA-binding are underlined</w:t>
      </w:r>
      <w:r w:rsidR="00236E53">
        <w:rPr>
          <w:rFonts w:ascii="Times New Roman" w:hAnsi="Times New Roman" w:cs="Times New Roman"/>
          <w:sz w:val="24"/>
          <w:szCs w:val="24"/>
        </w:rPr>
        <w:t>, proteins not detected in the input proteome are in italic</w:t>
      </w:r>
      <w:r w:rsidRPr="00351EA8">
        <w:rPr>
          <w:rFonts w:ascii="Times New Roman" w:hAnsi="Times New Roman" w:cs="Times New Roman"/>
          <w:sz w:val="24"/>
          <w:szCs w:val="24"/>
        </w:rPr>
        <w:t>.</w:t>
      </w:r>
      <w:ins w:id="206" w:author="Marlene Reichel" w:date="2016-06-10T21:34:00Z">
        <w:r w:rsidR="003C5FDD">
          <w:rPr>
            <w:rFonts w:ascii="Times New Roman" w:hAnsi="Times New Roman" w:cs="Times New Roman"/>
            <w:sz w:val="24"/>
            <w:szCs w:val="24"/>
          </w:rPr>
          <w:t xml:space="preserve"> CID: CTC-interacting domain, PUM: Pumilio, NTF2: Nuclear Transport Factor 2, LARP: La-related protein, UPF: Up-frameshift protein, GR-RBP: Glycine-rich RNA-binding protein, PTB:</w:t>
        </w:r>
        <w:r w:rsidR="003C5FDD" w:rsidRPr="009A75B3">
          <w:t xml:space="preserve"> </w:t>
        </w:r>
        <w:r w:rsidR="003C5FDD" w:rsidRPr="009A75B3">
          <w:rPr>
            <w:rFonts w:ascii="Times New Roman" w:hAnsi="Times New Roman" w:cs="Times New Roman"/>
            <w:sz w:val="24"/>
            <w:szCs w:val="24"/>
          </w:rPr>
          <w:t>polypyrimidine tract-binding protein</w:t>
        </w:r>
        <w:r w:rsidR="003C5FDD">
          <w:rPr>
            <w:rFonts w:ascii="Times New Roman" w:hAnsi="Times New Roman" w:cs="Times New Roman"/>
            <w:sz w:val="24"/>
            <w:szCs w:val="24"/>
          </w:rPr>
          <w:t>, EJC: exon junction complex.</w:t>
        </w:r>
      </w:ins>
    </w:p>
    <w:p w14:paraId="53B61352" w14:textId="77777777" w:rsidR="003C5FDD" w:rsidRPr="00BD2727" w:rsidRDefault="00C320FD" w:rsidP="003C5FDD">
      <w:pPr>
        <w:pStyle w:val="ListParagraph"/>
        <w:numPr>
          <w:ilvl w:val="0"/>
          <w:numId w:val="3"/>
        </w:numPr>
        <w:spacing w:after="0" w:line="480" w:lineRule="auto"/>
        <w:ind w:left="426"/>
        <w:rPr>
          <w:ins w:id="207" w:author="Marlene Reichel" w:date="2016-06-10T21:35:00Z"/>
          <w:rFonts w:ascii="Times New Roman" w:hAnsi="Times New Roman" w:cs="Times New Roman"/>
          <w:sz w:val="24"/>
          <w:szCs w:val="24"/>
          <w:u w:val="single"/>
        </w:rPr>
      </w:pPr>
      <w:r>
        <w:rPr>
          <w:rFonts w:ascii="Times New Roman" w:hAnsi="Times New Roman" w:cs="Times New Roman"/>
          <w:sz w:val="24"/>
          <w:szCs w:val="24"/>
        </w:rPr>
        <w:t xml:space="preserve">Arabidopsis YTH domain proteins identified </w:t>
      </w:r>
      <w:r w:rsidR="00217DAB">
        <w:rPr>
          <w:rFonts w:ascii="Times New Roman" w:hAnsi="Times New Roman" w:cs="Times New Roman"/>
          <w:sz w:val="24"/>
          <w:szCs w:val="24"/>
        </w:rPr>
        <w:t xml:space="preserve">in input proteome, At-RBPs, candidate At-RBPs </w:t>
      </w:r>
      <w:r>
        <w:rPr>
          <w:rFonts w:ascii="Times New Roman" w:hAnsi="Times New Roman" w:cs="Times New Roman"/>
          <w:sz w:val="24"/>
          <w:szCs w:val="24"/>
        </w:rPr>
        <w:t>and schematic representation of annotated domains.</w:t>
      </w:r>
      <w:ins w:id="208" w:author="Marlene Reichel" w:date="2016-06-10T21:35:00Z">
        <w:r w:rsidR="003C5FDD">
          <w:rPr>
            <w:rFonts w:ascii="Times New Roman" w:hAnsi="Times New Roman" w:cs="Times New Roman"/>
            <w:sz w:val="24"/>
            <w:szCs w:val="24"/>
          </w:rPr>
          <w:t xml:space="preserve"> CPSF30 gives rise to two transcripts, a longer one containing a YTH domain and a shorter one without this domain.</w:t>
        </w:r>
      </w:ins>
    </w:p>
    <w:p w14:paraId="3ED12E87" w14:textId="1DA201CF" w:rsidR="00C320FD" w:rsidRPr="003C5FDD" w:rsidRDefault="00C320FD" w:rsidP="003C5FDD">
      <w:pPr>
        <w:pStyle w:val="ListParagraph"/>
        <w:spacing w:after="0" w:line="480" w:lineRule="auto"/>
        <w:ind w:left="426"/>
      </w:pPr>
    </w:p>
    <w:p w14:paraId="79F2D837" w14:textId="4886E8A3" w:rsidR="00C320FD" w:rsidRPr="00BD2727" w:rsidRDefault="00C320FD" w:rsidP="00C320FD">
      <w:pPr>
        <w:pStyle w:val="ListParagraph"/>
        <w:numPr>
          <w:ilvl w:val="0"/>
          <w:numId w:val="3"/>
        </w:numPr>
        <w:spacing w:after="0" w:line="480" w:lineRule="auto"/>
        <w:ind w:left="426"/>
        <w:rPr>
          <w:rFonts w:ascii="Times New Roman" w:hAnsi="Times New Roman" w:cs="Times New Roman"/>
          <w:sz w:val="24"/>
          <w:szCs w:val="24"/>
          <w:u w:val="single"/>
        </w:rPr>
      </w:pPr>
      <w:r w:rsidRPr="00BD2727">
        <w:rPr>
          <w:rFonts w:ascii="Times New Roman" w:hAnsi="Times New Roman" w:cs="Times New Roman"/>
          <w:sz w:val="24"/>
          <w:szCs w:val="24"/>
        </w:rPr>
        <w:t>Meta-transcript analysis showing enrichment of m</w:t>
      </w:r>
      <w:r w:rsidRPr="00BD2727">
        <w:rPr>
          <w:rFonts w:ascii="Times New Roman" w:hAnsi="Times New Roman" w:cs="Times New Roman"/>
          <w:sz w:val="24"/>
          <w:szCs w:val="24"/>
          <w:vertAlign w:val="superscript"/>
        </w:rPr>
        <w:t>6</w:t>
      </w:r>
      <w:r w:rsidRPr="00BD2727">
        <w:rPr>
          <w:rFonts w:ascii="Times New Roman" w:hAnsi="Times New Roman" w:cs="Times New Roman"/>
          <w:sz w:val="24"/>
          <w:szCs w:val="24"/>
        </w:rPr>
        <w:t xml:space="preserve">A sites within a 100 nucleotide window </w:t>
      </w:r>
      <w:r w:rsidRPr="005D6FAB">
        <w:rPr>
          <w:rFonts w:ascii="Times New Roman" w:hAnsi="Times New Roman" w:cs="Times New Roman"/>
          <w:sz w:val="24"/>
          <w:szCs w:val="24"/>
          <w:rPrChange w:id="209" w:author="Marlene Reichel" w:date="2016-06-11T11:45:00Z">
            <w:rPr>
              <w:rFonts w:ascii="Times New Roman" w:hAnsi="Times New Roman" w:cs="Times New Roman"/>
              <w:i/>
              <w:sz w:val="24"/>
              <w:szCs w:val="24"/>
            </w:rPr>
          </w:rPrChange>
        </w:rPr>
        <w:t>upstream</w:t>
      </w:r>
      <w:ins w:id="210" w:author="Marlene Reichel" w:date="2016-06-11T10:47:00Z">
        <w:r w:rsidR="00F95B8E">
          <w:rPr>
            <w:rFonts w:ascii="Times New Roman" w:hAnsi="Times New Roman" w:cs="Times New Roman"/>
            <w:i/>
            <w:sz w:val="24"/>
            <w:szCs w:val="24"/>
          </w:rPr>
          <w:t>,</w:t>
        </w:r>
      </w:ins>
      <w:r w:rsidRPr="00BD2727">
        <w:rPr>
          <w:rFonts w:ascii="Times New Roman" w:hAnsi="Times New Roman" w:cs="Times New Roman"/>
          <w:sz w:val="24"/>
          <w:szCs w:val="24"/>
        </w:rPr>
        <w:t xml:space="preserve"> </w:t>
      </w:r>
      <w:del w:id="211" w:author="Marlene Reichel" w:date="2016-06-11T10:46:00Z">
        <w:r w:rsidRPr="00BD2727" w:rsidDel="00F95B8E">
          <w:rPr>
            <w:rFonts w:ascii="Times New Roman" w:hAnsi="Times New Roman" w:cs="Times New Roman"/>
            <w:sz w:val="24"/>
            <w:szCs w:val="24"/>
          </w:rPr>
          <w:delText xml:space="preserve">of PAC sites, </w:delText>
        </w:r>
      </w:del>
      <w:r w:rsidRPr="00BD2727">
        <w:rPr>
          <w:rFonts w:ascii="Times New Roman" w:hAnsi="Times New Roman" w:cs="Times New Roman"/>
          <w:sz w:val="24"/>
          <w:szCs w:val="24"/>
        </w:rPr>
        <w:t>and depletion of m</w:t>
      </w:r>
      <w:r w:rsidRPr="00BD2727">
        <w:rPr>
          <w:rFonts w:ascii="Times New Roman" w:hAnsi="Times New Roman" w:cs="Times New Roman"/>
          <w:sz w:val="24"/>
          <w:szCs w:val="24"/>
          <w:vertAlign w:val="superscript"/>
        </w:rPr>
        <w:t>6</w:t>
      </w:r>
      <w:r w:rsidRPr="00BD2727">
        <w:rPr>
          <w:rFonts w:ascii="Times New Roman" w:hAnsi="Times New Roman" w:cs="Times New Roman"/>
          <w:sz w:val="24"/>
          <w:szCs w:val="24"/>
        </w:rPr>
        <w:t xml:space="preserve">A </w:t>
      </w:r>
      <w:r w:rsidRPr="00011907">
        <w:rPr>
          <w:rFonts w:ascii="Times New Roman" w:hAnsi="Times New Roman" w:cs="Times New Roman"/>
          <w:sz w:val="24"/>
          <w:szCs w:val="24"/>
        </w:rPr>
        <w:t>sites downstream</w:t>
      </w:r>
      <w:r w:rsidRPr="00BD2727">
        <w:rPr>
          <w:rFonts w:ascii="Times New Roman" w:hAnsi="Times New Roman" w:cs="Times New Roman"/>
          <w:sz w:val="24"/>
          <w:szCs w:val="24"/>
        </w:rPr>
        <w:t xml:space="preserve"> of </w:t>
      </w:r>
      <w:del w:id="212" w:author="Marlene Reichel" w:date="2016-06-11T10:47:00Z">
        <w:r w:rsidRPr="00BD2727" w:rsidDel="00F95B8E">
          <w:rPr>
            <w:rFonts w:ascii="Times New Roman" w:hAnsi="Times New Roman" w:cs="Times New Roman"/>
            <w:sz w:val="24"/>
            <w:szCs w:val="24"/>
          </w:rPr>
          <w:delText>PAC</w:delText>
        </w:r>
      </w:del>
      <w:r w:rsidRPr="00BD2727">
        <w:rPr>
          <w:rFonts w:ascii="Times New Roman" w:hAnsi="Times New Roman" w:cs="Times New Roman"/>
          <w:sz w:val="24"/>
          <w:szCs w:val="24"/>
        </w:rPr>
        <w:t xml:space="preserve"> </w:t>
      </w:r>
      <w:ins w:id="213" w:author="Marlene Reichel" w:date="2016-06-11T10:47:00Z">
        <w:r w:rsidR="00F95B8E">
          <w:rPr>
            <w:rFonts w:ascii="Times New Roman" w:hAnsi="Times New Roman" w:cs="Times New Roman"/>
            <w:sz w:val="24"/>
            <w:szCs w:val="24"/>
          </w:rPr>
          <w:t xml:space="preserve">polyadenylation </w:t>
        </w:r>
      </w:ins>
      <w:r w:rsidRPr="00BD2727">
        <w:rPr>
          <w:rFonts w:ascii="Times New Roman" w:hAnsi="Times New Roman" w:cs="Times New Roman"/>
          <w:sz w:val="24"/>
          <w:szCs w:val="24"/>
        </w:rPr>
        <w:t>sites, based on</w:t>
      </w:r>
      <w:ins w:id="214" w:author="Marlene Reichel" w:date="2016-06-11T11:45:00Z">
        <w:r w:rsidR="005D6FAB">
          <w:rPr>
            <w:rFonts w:ascii="Times New Roman" w:hAnsi="Times New Roman" w:cs="Times New Roman"/>
            <w:sz w:val="24"/>
            <w:szCs w:val="24"/>
          </w:rPr>
          <w:t xml:space="preserve"> polyadenylation cluster</w:t>
        </w:r>
      </w:ins>
      <w:r w:rsidRPr="00BD2727">
        <w:rPr>
          <w:rFonts w:ascii="Times New Roman" w:hAnsi="Times New Roman" w:cs="Times New Roman"/>
          <w:sz w:val="24"/>
          <w:szCs w:val="24"/>
        </w:rPr>
        <w:t xml:space="preserve"> </w:t>
      </w:r>
      <w:ins w:id="215" w:author="Marlene Reichel" w:date="2016-06-11T11:45:00Z">
        <w:r w:rsidR="005D6FAB">
          <w:rPr>
            <w:rFonts w:ascii="Times New Roman" w:hAnsi="Times New Roman" w:cs="Times New Roman"/>
            <w:sz w:val="24"/>
            <w:szCs w:val="24"/>
          </w:rPr>
          <w:t>(</w:t>
        </w:r>
      </w:ins>
      <w:r w:rsidRPr="00BD2727">
        <w:rPr>
          <w:rFonts w:ascii="Times New Roman" w:hAnsi="Times New Roman" w:cs="Times New Roman"/>
          <w:sz w:val="24"/>
          <w:szCs w:val="24"/>
        </w:rPr>
        <w:t>PAC</w:t>
      </w:r>
      <w:ins w:id="216" w:author="Marlene Reichel" w:date="2016-06-11T11:45:00Z">
        <w:r w:rsidR="005D6FAB">
          <w:rPr>
            <w:rFonts w:ascii="Times New Roman" w:hAnsi="Times New Roman" w:cs="Times New Roman"/>
            <w:sz w:val="24"/>
            <w:szCs w:val="24"/>
          </w:rPr>
          <w:t>)</w:t>
        </w:r>
      </w:ins>
      <w:r w:rsidRPr="00BD2727">
        <w:rPr>
          <w:rFonts w:ascii="Times New Roman" w:hAnsi="Times New Roman" w:cs="Times New Roman"/>
          <w:sz w:val="24"/>
          <w:szCs w:val="24"/>
        </w:rPr>
        <w:t xml:space="preserve"> sites from </w:t>
      </w:r>
      <w:del w:id="217" w:author="Marlene Reichel" w:date="2016-06-11T10:47:00Z">
        <w:r w:rsidR="00DF53B2" w:rsidDel="00F95B8E">
          <w:rPr>
            <w:rFonts w:ascii="Times New Roman" w:hAnsi="Times New Roman" w:cs="Times New Roman"/>
            <w:sz w:val="24"/>
            <w:szCs w:val="24"/>
          </w:rPr>
          <w:delText>(</w:delText>
        </w:r>
      </w:del>
      <w:r w:rsidRPr="00011907">
        <w:rPr>
          <w:rFonts w:ascii="Times New Roman" w:hAnsi="Times New Roman" w:cs="Times New Roman"/>
          <w:sz w:val="24"/>
          <w:szCs w:val="24"/>
        </w:rPr>
        <w:t>Wu et al</w:t>
      </w:r>
      <w:r w:rsidR="00236E53" w:rsidRPr="00011907">
        <w:rPr>
          <w:rFonts w:ascii="Times New Roman" w:hAnsi="Times New Roman" w:cs="Times New Roman"/>
          <w:sz w:val="24"/>
          <w:szCs w:val="24"/>
        </w:rPr>
        <w:t>., 2011</w:t>
      </w:r>
      <w:del w:id="218" w:author="Marlene Reichel" w:date="2016-06-11T10:47:00Z">
        <w:r w:rsidR="00DF53B2" w:rsidDel="00F95B8E">
          <w:rPr>
            <w:rFonts w:ascii="Times New Roman" w:hAnsi="Times New Roman" w:cs="Times New Roman"/>
            <w:sz w:val="24"/>
            <w:szCs w:val="24"/>
          </w:rPr>
          <w:delText>;</w:delText>
        </w:r>
      </w:del>
      <w:r w:rsidR="00DF53B2">
        <w:rPr>
          <w:rFonts w:ascii="Times New Roman" w:hAnsi="Times New Roman" w:cs="Times New Roman"/>
          <w:sz w:val="24"/>
          <w:szCs w:val="24"/>
        </w:rPr>
        <w:t xml:space="preserve"> </w:t>
      </w:r>
      <w:ins w:id="219" w:author="Marlene Reichel" w:date="2016-06-11T10:47:00Z">
        <w:r w:rsidR="00F95B8E">
          <w:rPr>
            <w:rFonts w:ascii="Times New Roman" w:hAnsi="Times New Roman" w:cs="Times New Roman"/>
            <w:sz w:val="24"/>
            <w:szCs w:val="24"/>
          </w:rPr>
          <w:t>(</w:t>
        </w:r>
      </w:ins>
      <w:r w:rsidRPr="00BD2727">
        <w:rPr>
          <w:rFonts w:ascii="Times New Roman" w:hAnsi="Times New Roman" w:cs="Times New Roman"/>
          <w:sz w:val="24"/>
          <w:szCs w:val="24"/>
        </w:rPr>
        <w:t>left panel) and</w:t>
      </w:r>
      <w:ins w:id="220" w:author="Marlene Reichel" w:date="2016-06-11T10:47:00Z">
        <w:r w:rsidR="00F95B8E">
          <w:rPr>
            <w:rFonts w:ascii="Times New Roman" w:hAnsi="Times New Roman" w:cs="Times New Roman"/>
            <w:sz w:val="24"/>
            <w:szCs w:val="24"/>
          </w:rPr>
          <w:t xml:space="preserve"> cleavage sites f</w:t>
        </w:r>
      </w:ins>
      <w:ins w:id="221" w:author="Marlene Reichel" w:date="2016-06-11T10:48:00Z">
        <w:r w:rsidR="00F95B8E">
          <w:rPr>
            <w:rFonts w:ascii="Times New Roman" w:hAnsi="Times New Roman" w:cs="Times New Roman"/>
            <w:sz w:val="24"/>
            <w:szCs w:val="24"/>
          </w:rPr>
          <w:t>rom</w:t>
        </w:r>
      </w:ins>
      <w:r w:rsidRPr="00BD2727">
        <w:rPr>
          <w:rFonts w:ascii="Times New Roman" w:hAnsi="Times New Roman" w:cs="Times New Roman"/>
          <w:sz w:val="24"/>
          <w:szCs w:val="24"/>
        </w:rPr>
        <w:t xml:space="preserve"> </w:t>
      </w:r>
      <w:del w:id="222" w:author="Marlene Reichel" w:date="2016-06-11T10:48:00Z">
        <w:r w:rsidR="00DF53B2" w:rsidDel="00F95B8E">
          <w:rPr>
            <w:rFonts w:ascii="Times New Roman" w:hAnsi="Times New Roman" w:cs="Times New Roman"/>
            <w:sz w:val="24"/>
            <w:szCs w:val="24"/>
          </w:rPr>
          <w:delText>(</w:delText>
        </w:r>
      </w:del>
      <w:r w:rsidRPr="00011907">
        <w:rPr>
          <w:rFonts w:ascii="Times New Roman" w:hAnsi="Times New Roman" w:cs="Times New Roman"/>
          <w:sz w:val="24"/>
          <w:szCs w:val="24"/>
        </w:rPr>
        <w:t>Sherstnev et al</w:t>
      </w:r>
      <w:r w:rsidR="00236E53" w:rsidRPr="00011907">
        <w:rPr>
          <w:rFonts w:ascii="Times New Roman" w:hAnsi="Times New Roman" w:cs="Times New Roman"/>
          <w:sz w:val="24"/>
          <w:szCs w:val="24"/>
        </w:rPr>
        <w:t>., 2012</w:t>
      </w:r>
      <w:del w:id="223" w:author="Marlene Reichel" w:date="2016-06-11T10:48:00Z">
        <w:r w:rsidR="00DF53B2" w:rsidDel="00F95B8E">
          <w:rPr>
            <w:rFonts w:ascii="Times New Roman" w:hAnsi="Times New Roman" w:cs="Times New Roman"/>
            <w:sz w:val="24"/>
            <w:szCs w:val="24"/>
          </w:rPr>
          <w:delText>;</w:delText>
        </w:r>
      </w:del>
      <w:r w:rsidR="00DF53B2">
        <w:rPr>
          <w:rFonts w:ascii="Times New Roman" w:hAnsi="Times New Roman" w:cs="Times New Roman"/>
          <w:sz w:val="24"/>
          <w:szCs w:val="24"/>
        </w:rPr>
        <w:t xml:space="preserve"> </w:t>
      </w:r>
      <w:ins w:id="224" w:author="Marlene Reichel" w:date="2016-06-11T10:48:00Z">
        <w:r w:rsidR="00F95B8E">
          <w:rPr>
            <w:rFonts w:ascii="Times New Roman" w:hAnsi="Times New Roman" w:cs="Times New Roman"/>
            <w:sz w:val="24"/>
            <w:szCs w:val="24"/>
          </w:rPr>
          <w:t>(</w:t>
        </w:r>
      </w:ins>
      <w:r w:rsidRPr="00BD2727">
        <w:rPr>
          <w:rFonts w:ascii="Times New Roman" w:hAnsi="Times New Roman" w:cs="Times New Roman"/>
          <w:sz w:val="24"/>
          <w:szCs w:val="24"/>
        </w:rPr>
        <w:t>right panel). Effect sizes are given as log10-transformed odds ratios (OR) and are shown by the red lines; the red shaded areas show 95% confidence intervals of the log</w:t>
      </w:r>
      <w:r w:rsidRPr="00BD2727">
        <w:rPr>
          <w:rFonts w:ascii="Times New Roman" w:hAnsi="Times New Roman" w:cs="Times New Roman"/>
          <w:sz w:val="24"/>
          <w:szCs w:val="24"/>
          <w:vertAlign w:val="subscript"/>
        </w:rPr>
        <w:t>10</w:t>
      </w:r>
      <w:r w:rsidRPr="00BD2727">
        <w:rPr>
          <w:rFonts w:ascii="Times New Roman" w:hAnsi="Times New Roman" w:cs="Times New Roman"/>
          <w:sz w:val="24"/>
          <w:szCs w:val="24"/>
        </w:rPr>
        <w:t>-transformed OR</w:t>
      </w:r>
      <w:del w:id="225" w:author="Marlene Reichel" w:date="2016-06-11T10:48:00Z">
        <w:r w:rsidRPr="00BD2727" w:rsidDel="00F95B8E">
          <w:rPr>
            <w:rFonts w:ascii="Times New Roman" w:hAnsi="Times New Roman" w:cs="Times New Roman"/>
            <w:sz w:val="24"/>
            <w:szCs w:val="24"/>
          </w:rPr>
          <w:delText>’</w:delText>
        </w:r>
      </w:del>
      <w:r w:rsidRPr="00BD2727">
        <w:rPr>
          <w:rFonts w:ascii="Times New Roman" w:hAnsi="Times New Roman" w:cs="Times New Roman"/>
          <w:sz w:val="24"/>
          <w:szCs w:val="24"/>
        </w:rPr>
        <w:t>s. Statistical significance of the enrichment/depletion at the FDR = 0.001 level is denoted by the top blue bars.</w:t>
      </w:r>
    </w:p>
    <w:p w14:paraId="745DBAC0" w14:textId="71507108" w:rsidR="00C320FD" w:rsidRDefault="00C320FD" w:rsidP="00C320FD">
      <w:pPr>
        <w:pStyle w:val="ListParagraph"/>
        <w:numPr>
          <w:ilvl w:val="0"/>
          <w:numId w:val="3"/>
        </w:numPr>
        <w:spacing w:after="0" w:line="48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Arabidopsis Alba domain family members </w:t>
      </w:r>
      <w:r w:rsidR="00217DAB">
        <w:rPr>
          <w:rFonts w:ascii="Times New Roman" w:hAnsi="Times New Roman" w:cs="Times New Roman"/>
          <w:sz w:val="24"/>
          <w:szCs w:val="24"/>
        </w:rPr>
        <w:t xml:space="preserve">identified </w:t>
      </w:r>
      <w:r>
        <w:rPr>
          <w:rFonts w:ascii="Times New Roman" w:hAnsi="Times New Roman" w:cs="Times New Roman"/>
          <w:sz w:val="24"/>
          <w:szCs w:val="24"/>
        </w:rPr>
        <w:t>in input proteome, At-RBP</w:t>
      </w:r>
      <w:r w:rsidR="00217DAB">
        <w:rPr>
          <w:rFonts w:ascii="Times New Roman" w:hAnsi="Times New Roman" w:cs="Times New Roman"/>
          <w:sz w:val="24"/>
          <w:szCs w:val="24"/>
        </w:rPr>
        <w:t>s</w:t>
      </w:r>
      <w:r>
        <w:rPr>
          <w:rFonts w:ascii="Times New Roman" w:hAnsi="Times New Roman" w:cs="Times New Roman"/>
          <w:sz w:val="24"/>
          <w:szCs w:val="24"/>
        </w:rPr>
        <w:t>, candidate At-RBP</w:t>
      </w:r>
      <w:r w:rsidR="00217DAB">
        <w:rPr>
          <w:rFonts w:ascii="Times New Roman" w:hAnsi="Times New Roman" w:cs="Times New Roman"/>
          <w:sz w:val="24"/>
          <w:szCs w:val="24"/>
        </w:rPr>
        <w:t>s</w:t>
      </w:r>
      <w:r>
        <w:rPr>
          <w:rFonts w:ascii="Times New Roman" w:hAnsi="Times New Roman" w:cs="Times New Roman"/>
          <w:sz w:val="24"/>
          <w:szCs w:val="24"/>
        </w:rPr>
        <w:t>, and schematic representation of annotated domains</w:t>
      </w:r>
      <w:r w:rsidR="00236E53">
        <w:rPr>
          <w:rFonts w:ascii="Times New Roman" w:hAnsi="Times New Roman" w:cs="Times New Roman"/>
          <w:sz w:val="24"/>
          <w:szCs w:val="24"/>
        </w:rPr>
        <w:t>.</w:t>
      </w:r>
    </w:p>
    <w:p w14:paraId="4AD252DB" w14:textId="77777777" w:rsidR="00C320FD" w:rsidRPr="003A126C" w:rsidRDefault="00C320FD" w:rsidP="00C320FD">
      <w:pPr>
        <w:spacing w:after="0" w:line="480" w:lineRule="auto"/>
        <w:rPr>
          <w:rFonts w:ascii="Times New Roman" w:hAnsi="Times New Roman" w:cs="Times New Roman"/>
          <w:sz w:val="24"/>
          <w:szCs w:val="24"/>
        </w:rPr>
      </w:pPr>
    </w:p>
    <w:p w14:paraId="01C18630" w14:textId="77777777" w:rsidR="00C320FD" w:rsidRPr="003A126C" w:rsidRDefault="00C320FD" w:rsidP="00C320FD">
      <w:pPr>
        <w:spacing w:after="0" w:line="480" w:lineRule="auto"/>
        <w:rPr>
          <w:rFonts w:ascii="Times New Roman" w:hAnsi="Times New Roman" w:cs="Times New Roman"/>
          <w:sz w:val="24"/>
          <w:szCs w:val="24"/>
        </w:rPr>
      </w:pPr>
      <w:r w:rsidRPr="00011907">
        <w:rPr>
          <w:rFonts w:ascii="Times New Roman" w:hAnsi="Times New Roman" w:cs="Times New Roman"/>
          <w:b/>
          <w:sz w:val="24"/>
          <w:szCs w:val="24"/>
        </w:rPr>
        <w:t>Figure 5</w:t>
      </w:r>
      <w:r w:rsidRPr="003A126C">
        <w:rPr>
          <w:rFonts w:ascii="Times New Roman" w:hAnsi="Times New Roman" w:cs="Times New Roman"/>
          <w:sz w:val="24"/>
          <w:szCs w:val="24"/>
        </w:rPr>
        <w:t xml:space="preserve">. </w:t>
      </w:r>
      <w:r>
        <w:rPr>
          <w:rFonts w:ascii="Times New Roman" w:hAnsi="Times New Roman" w:cs="Times New Roman"/>
          <w:sz w:val="24"/>
          <w:szCs w:val="24"/>
        </w:rPr>
        <w:t>Novel Arabidopsis RBPs</w:t>
      </w:r>
      <w:r w:rsidRPr="003A126C">
        <w:rPr>
          <w:rFonts w:ascii="Times New Roman" w:hAnsi="Times New Roman" w:cs="Times New Roman"/>
          <w:sz w:val="24"/>
          <w:szCs w:val="24"/>
        </w:rPr>
        <w:t>.</w:t>
      </w:r>
    </w:p>
    <w:p w14:paraId="78457EC1" w14:textId="2E315571" w:rsidR="00C320FD" w:rsidRPr="00011907" w:rsidRDefault="00DF53B2" w:rsidP="00011907">
      <w:pPr>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w:t>
      </w:r>
      <w:r w:rsidR="00C320FD" w:rsidRPr="00011907">
        <w:rPr>
          <w:rFonts w:ascii="Times New Roman" w:hAnsi="Times New Roman" w:cs="Times New Roman"/>
          <w:sz w:val="24"/>
          <w:szCs w:val="24"/>
        </w:rPr>
        <w:t>A-C</w:t>
      </w:r>
      <w:r>
        <w:rPr>
          <w:rFonts w:ascii="Times New Roman" w:hAnsi="Times New Roman" w:cs="Times New Roman"/>
          <w:sz w:val="24"/>
          <w:szCs w:val="24"/>
        </w:rPr>
        <w:t>)</w:t>
      </w:r>
      <w:r w:rsidR="00C320FD" w:rsidRPr="00011907">
        <w:rPr>
          <w:rFonts w:ascii="Times New Roman" w:hAnsi="Times New Roman" w:cs="Times New Roman"/>
          <w:sz w:val="24"/>
          <w:szCs w:val="24"/>
        </w:rPr>
        <w:t xml:space="preserve">.Novel families of Arabidopsis RBPs </w:t>
      </w:r>
      <w:r w:rsidRPr="00011907">
        <w:rPr>
          <w:rFonts w:ascii="Times New Roman" w:hAnsi="Times New Roman" w:cs="Times New Roman"/>
          <w:sz w:val="24"/>
          <w:szCs w:val="24"/>
        </w:rPr>
        <w:t>(</w:t>
      </w:r>
      <w:r w:rsidR="00C320FD" w:rsidRPr="00011907">
        <w:rPr>
          <w:rFonts w:ascii="Times New Roman" w:hAnsi="Times New Roman" w:cs="Times New Roman"/>
          <w:sz w:val="24"/>
          <w:szCs w:val="24"/>
        </w:rPr>
        <w:t>A</w:t>
      </w:r>
      <w:r w:rsidRPr="00011907">
        <w:rPr>
          <w:rFonts w:ascii="Times New Roman" w:hAnsi="Times New Roman" w:cs="Times New Roman"/>
          <w:sz w:val="24"/>
          <w:szCs w:val="24"/>
        </w:rPr>
        <w:t>)</w:t>
      </w:r>
      <w:del w:id="226" w:author="Marlene Reichel" w:date="2016-06-11T10:55:00Z">
        <w:r w:rsidR="00236E53" w:rsidRPr="00011907" w:rsidDel="00FE7ECD">
          <w:rPr>
            <w:rFonts w:ascii="Times New Roman" w:hAnsi="Times New Roman" w:cs="Times New Roman"/>
            <w:sz w:val="24"/>
            <w:szCs w:val="24"/>
          </w:rPr>
          <w:delText>,</w:delText>
        </w:r>
      </w:del>
      <w:r w:rsidR="00236E53" w:rsidRPr="00011907">
        <w:rPr>
          <w:rFonts w:ascii="Times New Roman" w:hAnsi="Times New Roman" w:cs="Times New Roman"/>
          <w:sz w:val="24"/>
          <w:szCs w:val="24"/>
        </w:rPr>
        <w:t xml:space="preserve"> Whirly proteins</w:t>
      </w:r>
      <w:r w:rsidR="00C320FD" w:rsidRPr="00011907">
        <w:rPr>
          <w:rFonts w:ascii="Times New Roman" w:hAnsi="Times New Roman" w:cs="Times New Roman"/>
          <w:sz w:val="24"/>
          <w:szCs w:val="24"/>
        </w:rPr>
        <w:t xml:space="preserve">; </w:t>
      </w:r>
      <w:r w:rsidRPr="00011907">
        <w:rPr>
          <w:rFonts w:ascii="Times New Roman" w:hAnsi="Times New Roman" w:cs="Times New Roman"/>
          <w:sz w:val="24"/>
          <w:szCs w:val="24"/>
        </w:rPr>
        <w:t>(</w:t>
      </w:r>
      <w:r w:rsidR="00C320FD" w:rsidRPr="00011907">
        <w:rPr>
          <w:rFonts w:ascii="Times New Roman" w:hAnsi="Times New Roman" w:cs="Times New Roman"/>
          <w:sz w:val="24"/>
          <w:szCs w:val="24"/>
        </w:rPr>
        <w:t>B</w:t>
      </w:r>
      <w:r w:rsidRPr="00011907">
        <w:rPr>
          <w:rFonts w:ascii="Times New Roman" w:hAnsi="Times New Roman" w:cs="Times New Roman"/>
          <w:sz w:val="24"/>
          <w:szCs w:val="24"/>
        </w:rPr>
        <w:t>)</w:t>
      </w:r>
      <w:r w:rsidR="00236E53" w:rsidRPr="00011907">
        <w:rPr>
          <w:rFonts w:ascii="Times New Roman" w:hAnsi="Times New Roman" w:cs="Times New Roman"/>
          <w:sz w:val="24"/>
          <w:szCs w:val="24"/>
        </w:rPr>
        <w:t xml:space="preserve"> DUF1296 proteins</w:t>
      </w:r>
      <w:r w:rsidR="00C320FD" w:rsidRPr="00011907">
        <w:rPr>
          <w:rFonts w:ascii="Times New Roman" w:hAnsi="Times New Roman" w:cs="Times New Roman"/>
          <w:sz w:val="24"/>
          <w:szCs w:val="24"/>
        </w:rPr>
        <w:t xml:space="preserve">; </w:t>
      </w:r>
      <w:r w:rsidRPr="00011907">
        <w:rPr>
          <w:rFonts w:ascii="Times New Roman" w:hAnsi="Times New Roman" w:cs="Times New Roman"/>
          <w:sz w:val="24"/>
          <w:szCs w:val="24"/>
        </w:rPr>
        <w:t>(</w:t>
      </w:r>
      <w:r w:rsidR="00C320FD" w:rsidRPr="00011907">
        <w:rPr>
          <w:rFonts w:ascii="Times New Roman" w:hAnsi="Times New Roman" w:cs="Times New Roman"/>
          <w:sz w:val="24"/>
          <w:szCs w:val="24"/>
        </w:rPr>
        <w:t>C</w:t>
      </w:r>
      <w:r w:rsidRPr="00011907">
        <w:rPr>
          <w:rFonts w:ascii="Times New Roman" w:hAnsi="Times New Roman" w:cs="Times New Roman"/>
          <w:sz w:val="24"/>
          <w:szCs w:val="24"/>
        </w:rPr>
        <w:t>)</w:t>
      </w:r>
      <w:r w:rsidR="00236E53" w:rsidRPr="00011907">
        <w:rPr>
          <w:rFonts w:ascii="Times New Roman" w:hAnsi="Times New Roman" w:cs="Times New Roman"/>
          <w:sz w:val="24"/>
          <w:szCs w:val="24"/>
        </w:rPr>
        <w:t>, LIM proteins.</w:t>
      </w:r>
    </w:p>
    <w:p w14:paraId="4C57E5E3" w14:textId="265D15FA" w:rsidR="001F4A9C" w:rsidRPr="00011907" w:rsidRDefault="00DF53B2" w:rsidP="0001190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  </w:t>
      </w:r>
      <w:r w:rsidR="001F4A9C" w:rsidRPr="00011907">
        <w:rPr>
          <w:rFonts w:ascii="Times New Roman" w:hAnsi="Times New Roman" w:cs="Times New Roman"/>
          <w:sz w:val="24"/>
          <w:szCs w:val="24"/>
        </w:rPr>
        <w:t xml:space="preserve">Illustration of diverse functions of </w:t>
      </w:r>
      <w:r w:rsidR="004008CF" w:rsidRPr="00011907">
        <w:rPr>
          <w:rFonts w:ascii="Times New Roman" w:hAnsi="Times New Roman" w:cs="Times New Roman"/>
          <w:sz w:val="24"/>
          <w:szCs w:val="24"/>
        </w:rPr>
        <w:t>non-canonical</w:t>
      </w:r>
      <w:r w:rsidR="001F4A9C" w:rsidRPr="00011907">
        <w:rPr>
          <w:rFonts w:ascii="Times New Roman" w:hAnsi="Times New Roman" w:cs="Times New Roman"/>
          <w:sz w:val="24"/>
          <w:szCs w:val="24"/>
        </w:rPr>
        <w:t xml:space="preserve"> RBPs in Arabidopsis.</w:t>
      </w:r>
    </w:p>
    <w:p w14:paraId="70847B03" w14:textId="77777777" w:rsidR="00C320FD" w:rsidRPr="00F5301F" w:rsidRDefault="00C320FD" w:rsidP="00C320FD">
      <w:pPr>
        <w:spacing w:after="0" w:line="480" w:lineRule="auto"/>
        <w:ind w:left="66"/>
        <w:rPr>
          <w:rFonts w:ascii="Times New Roman" w:hAnsi="Times New Roman" w:cs="Times New Roman"/>
          <w:sz w:val="24"/>
          <w:szCs w:val="24"/>
        </w:rPr>
      </w:pPr>
    </w:p>
    <w:p w14:paraId="62A31832" w14:textId="77777777" w:rsidR="00EC317E" w:rsidRPr="00011907" w:rsidRDefault="00C320FD" w:rsidP="00C320FD">
      <w:pPr>
        <w:spacing w:after="0" w:line="480" w:lineRule="auto"/>
        <w:jc w:val="both"/>
        <w:rPr>
          <w:rFonts w:ascii="Times New Roman" w:hAnsi="Times New Roman" w:cs="Times New Roman"/>
          <w:b/>
          <w:sz w:val="24"/>
          <w:szCs w:val="24"/>
        </w:rPr>
      </w:pPr>
      <w:r w:rsidRPr="00011907">
        <w:rPr>
          <w:rFonts w:ascii="Times New Roman" w:hAnsi="Times New Roman" w:cs="Times New Roman"/>
          <w:b/>
          <w:sz w:val="24"/>
          <w:szCs w:val="24"/>
        </w:rPr>
        <w:t>Supplemental Figure</w:t>
      </w:r>
      <w:r w:rsidR="00EC317E" w:rsidRPr="00011907">
        <w:rPr>
          <w:rFonts w:ascii="Times New Roman" w:hAnsi="Times New Roman" w:cs="Times New Roman"/>
          <w:b/>
          <w:sz w:val="24"/>
          <w:szCs w:val="24"/>
        </w:rPr>
        <w:t>s</w:t>
      </w:r>
      <w:r w:rsidRPr="00011907">
        <w:rPr>
          <w:rFonts w:ascii="Times New Roman" w:hAnsi="Times New Roman" w:cs="Times New Roman"/>
          <w:b/>
          <w:sz w:val="24"/>
          <w:szCs w:val="24"/>
        </w:rPr>
        <w:t xml:space="preserve"> </w:t>
      </w:r>
    </w:p>
    <w:p w14:paraId="7AD6AEA6" w14:textId="77777777" w:rsidR="00EC317E" w:rsidRDefault="00EC317E" w:rsidP="00C320FD">
      <w:pPr>
        <w:spacing w:after="0" w:line="480" w:lineRule="auto"/>
        <w:jc w:val="both"/>
        <w:rPr>
          <w:rFonts w:ascii="Times New Roman" w:hAnsi="Times New Roman" w:cs="Times New Roman"/>
          <w:b/>
          <w:sz w:val="24"/>
          <w:szCs w:val="24"/>
        </w:rPr>
      </w:pPr>
    </w:p>
    <w:p w14:paraId="25701BED" w14:textId="5AE3CD61" w:rsidR="00C320FD" w:rsidRPr="003A126C" w:rsidRDefault="00EC317E" w:rsidP="00C320FD">
      <w:pPr>
        <w:spacing w:after="0" w:line="480" w:lineRule="auto"/>
        <w:jc w:val="both"/>
        <w:rPr>
          <w:rFonts w:ascii="Times New Roman" w:hAnsi="Times New Roman" w:cs="Times New Roman"/>
          <w:sz w:val="24"/>
          <w:szCs w:val="24"/>
        </w:rPr>
      </w:pPr>
      <w:r w:rsidRPr="000F12B5">
        <w:rPr>
          <w:rFonts w:ascii="Times New Roman" w:hAnsi="Times New Roman" w:cs="Times New Roman"/>
          <w:b/>
          <w:sz w:val="24"/>
          <w:szCs w:val="24"/>
        </w:rPr>
        <w:t>Supplemental Figure</w:t>
      </w:r>
      <w:r>
        <w:rPr>
          <w:rFonts w:ascii="Times New Roman" w:hAnsi="Times New Roman" w:cs="Times New Roman"/>
          <w:b/>
          <w:sz w:val="24"/>
          <w:szCs w:val="24"/>
        </w:rPr>
        <w:t xml:space="preserve"> </w:t>
      </w:r>
      <w:r w:rsidR="00C320FD" w:rsidRPr="00011907">
        <w:rPr>
          <w:rFonts w:ascii="Times New Roman" w:hAnsi="Times New Roman" w:cs="Times New Roman"/>
          <w:b/>
          <w:sz w:val="24"/>
          <w:szCs w:val="24"/>
        </w:rPr>
        <w:t>1</w:t>
      </w:r>
      <w:r w:rsidR="00C320FD" w:rsidRPr="003A126C">
        <w:rPr>
          <w:rFonts w:ascii="Times New Roman" w:hAnsi="Times New Roman" w:cs="Times New Roman"/>
          <w:sz w:val="24"/>
          <w:szCs w:val="24"/>
        </w:rPr>
        <w:t xml:space="preserve">. Optimization of the </w:t>
      </w:r>
      <w:r w:rsidR="00C320FD">
        <w:rPr>
          <w:rFonts w:ascii="Times New Roman" w:hAnsi="Times New Roman" w:cs="Times New Roman"/>
          <w:sz w:val="24"/>
          <w:szCs w:val="24"/>
        </w:rPr>
        <w:t>Arabidopsis</w:t>
      </w:r>
      <w:r w:rsidR="00C320FD" w:rsidRPr="003A126C">
        <w:rPr>
          <w:rFonts w:ascii="Times New Roman" w:hAnsi="Times New Roman" w:cs="Times New Roman"/>
          <w:sz w:val="24"/>
          <w:szCs w:val="24"/>
        </w:rPr>
        <w:t xml:space="preserve"> mRNA interatome capture protocol.</w:t>
      </w:r>
    </w:p>
    <w:p w14:paraId="58EC140F" w14:textId="065F151C" w:rsidR="00C320FD" w:rsidRPr="003A126C" w:rsidRDefault="00EC317E" w:rsidP="00C320F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A</w:t>
      </w:r>
      <w:r>
        <w:rPr>
          <w:rFonts w:ascii="Times New Roman" w:hAnsi="Times New Roman" w:cs="Times New Roman"/>
          <w:sz w:val="24"/>
          <w:szCs w:val="24"/>
        </w:rPr>
        <w:t>)</w:t>
      </w:r>
      <w:r w:rsidR="00C320FD">
        <w:rPr>
          <w:rFonts w:ascii="Times New Roman" w:hAnsi="Times New Roman" w:cs="Times New Roman"/>
          <w:sz w:val="24"/>
          <w:szCs w:val="24"/>
        </w:rPr>
        <w:t>.</w:t>
      </w:r>
      <w:r w:rsidR="00C320FD" w:rsidRPr="003A126C">
        <w:rPr>
          <w:rFonts w:ascii="Times New Roman" w:hAnsi="Times New Roman" w:cs="Times New Roman"/>
          <w:sz w:val="24"/>
          <w:szCs w:val="24"/>
        </w:rPr>
        <w:t xml:space="preserve"> RNA extracted from four-day-old etiolated seedlings was cross-linked (CL) either once, twice or three times at UV 150 mJ/cm</w:t>
      </w:r>
      <w:r w:rsidR="00C320FD" w:rsidRPr="003A126C">
        <w:rPr>
          <w:rFonts w:ascii="Times New Roman" w:hAnsi="Times New Roman" w:cs="Times New Roman"/>
          <w:sz w:val="24"/>
          <w:szCs w:val="24"/>
          <w:vertAlign w:val="superscript"/>
        </w:rPr>
        <w:t>2</w:t>
      </w:r>
      <w:r w:rsidR="00C320FD" w:rsidRPr="003A126C">
        <w:rPr>
          <w:rFonts w:ascii="Times New Roman" w:hAnsi="Times New Roman" w:cs="Times New Roman"/>
          <w:sz w:val="24"/>
          <w:szCs w:val="24"/>
        </w:rPr>
        <w:t>. Non-cross-linked (noCL) seedlings were used as control. RNA integrity was analysed on a Bioanalyzer 2100 using an RNA pico chip, and is depicted as the gel representation of in-chip electrophoresis.</w:t>
      </w:r>
    </w:p>
    <w:p w14:paraId="73CA6FCB" w14:textId="4FDFA671" w:rsidR="00C320FD" w:rsidRPr="003A126C" w:rsidRDefault="00EC317E" w:rsidP="00C320F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B</w:t>
      </w:r>
      <w:r>
        <w:rPr>
          <w:rFonts w:ascii="Times New Roman" w:hAnsi="Times New Roman" w:cs="Times New Roman"/>
          <w:sz w:val="24"/>
          <w:szCs w:val="24"/>
        </w:rPr>
        <w:t>)</w:t>
      </w:r>
      <w:r w:rsidR="00C320FD">
        <w:rPr>
          <w:rFonts w:ascii="Times New Roman" w:hAnsi="Times New Roman" w:cs="Times New Roman"/>
          <w:sz w:val="24"/>
          <w:szCs w:val="24"/>
        </w:rPr>
        <w:t>.</w:t>
      </w:r>
      <w:r w:rsidR="00C320FD" w:rsidRPr="003A126C">
        <w:rPr>
          <w:rFonts w:ascii="Times New Roman" w:hAnsi="Times New Roman" w:cs="Times New Roman"/>
          <w:sz w:val="24"/>
          <w:szCs w:val="24"/>
        </w:rPr>
        <w:t xml:space="preserve"> Lysates were prepared from noCL four-day-old etiolated seedlings using a lysis buffer with or without polyvinylpyrrolidone 40 (PVP40) and </w:t>
      </w:r>
      <w:r w:rsidR="00C320FD" w:rsidRPr="003A126C">
        <w:rPr>
          <w:rFonts w:ascii="Symbol" w:hAnsi="Symbol" w:cs="Times New Roman"/>
          <w:sz w:val="24"/>
          <w:szCs w:val="24"/>
        </w:rPr>
        <w:t></w:t>
      </w:r>
      <w:r w:rsidR="00C320FD" w:rsidRPr="003A126C">
        <w:rPr>
          <w:rFonts w:ascii="Times New Roman" w:hAnsi="Times New Roman" w:cs="Times New Roman"/>
          <w:sz w:val="24"/>
          <w:szCs w:val="24"/>
        </w:rPr>
        <w:t>-mercaptoethanol (</w:t>
      </w:r>
      <w:r w:rsidR="00C320FD" w:rsidRPr="003A126C">
        <w:rPr>
          <w:rFonts w:ascii="Symbol" w:hAnsi="Symbol" w:cs="Times New Roman"/>
          <w:sz w:val="24"/>
          <w:szCs w:val="24"/>
        </w:rPr>
        <w:t></w:t>
      </w:r>
      <w:r w:rsidR="00C320FD" w:rsidRPr="003A126C">
        <w:rPr>
          <w:rFonts w:ascii="Times New Roman" w:hAnsi="Times New Roman" w:cs="Times New Roman"/>
          <w:sz w:val="24"/>
          <w:szCs w:val="24"/>
        </w:rPr>
        <w:t xml:space="preserve">-ME). RNA captured on oligo(dT) beads was extracted and used for qRT-PCR. Measurements are the average of three technical replicates and are shown as fold change in RNA recovery upon addition of PVP40 and </w:t>
      </w:r>
      <w:r w:rsidR="00C320FD" w:rsidRPr="003A126C">
        <w:rPr>
          <w:rFonts w:ascii="Symbol" w:hAnsi="Symbol" w:cs="Times New Roman"/>
          <w:sz w:val="24"/>
          <w:szCs w:val="24"/>
        </w:rPr>
        <w:t></w:t>
      </w:r>
      <w:r w:rsidR="00C320FD">
        <w:rPr>
          <w:rFonts w:ascii="Times New Roman" w:hAnsi="Times New Roman" w:cs="Times New Roman"/>
          <w:sz w:val="24"/>
          <w:szCs w:val="24"/>
        </w:rPr>
        <w:t xml:space="preserve">-ME to </w:t>
      </w:r>
      <w:r w:rsidR="00C320FD" w:rsidRPr="003A126C">
        <w:rPr>
          <w:rFonts w:ascii="Times New Roman" w:hAnsi="Times New Roman" w:cs="Times New Roman"/>
          <w:sz w:val="24"/>
          <w:szCs w:val="24"/>
        </w:rPr>
        <w:t>lysis buffer.</w:t>
      </w:r>
    </w:p>
    <w:p w14:paraId="382FB19D" w14:textId="10E8E2B5" w:rsidR="00C320FD" w:rsidRPr="003A126C" w:rsidRDefault="00EC317E" w:rsidP="00C320F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C</w:t>
      </w:r>
      <w:r>
        <w:rPr>
          <w:rFonts w:ascii="Times New Roman" w:hAnsi="Times New Roman" w:cs="Times New Roman"/>
          <w:sz w:val="24"/>
          <w:szCs w:val="24"/>
        </w:rPr>
        <w:t>)</w:t>
      </w:r>
      <w:r w:rsidR="00C320FD">
        <w:rPr>
          <w:rFonts w:ascii="Times New Roman" w:hAnsi="Times New Roman" w:cs="Times New Roman"/>
          <w:sz w:val="24"/>
          <w:szCs w:val="24"/>
        </w:rPr>
        <w:t>.</w:t>
      </w:r>
      <w:r w:rsidR="00C320FD" w:rsidRPr="003A126C">
        <w:rPr>
          <w:rFonts w:ascii="Times New Roman" w:hAnsi="Times New Roman" w:cs="Times New Roman"/>
          <w:sz w:val="24"/>
          <w:szCs w:val="24"/>
        </w:rPr>
        <w:t xml:space="preserve"> Two rounds of oligo(dT) capture were performed using a lysate from noCL four-day-old etiolated seedlings. Aliquots of the lysate were taken after the first and second round of oligo(dT) capture, respectively, followed by RNA extraction and qRT-PCR analysis. </w:t>
      </w:r>
      <w:r w:rsidR="00C320FD" w:rsidRPr="003A126C">
        <w:rPr>
          <w:rFonts w:ascii="Times New Roman" w:hAnsi="Times New Roman" w:cs="Times New Roman"/>
          <w:sz w:val="24"/>
          <w:szCs w:val="24"/>
        </w:rPr>
        <w:lastRenderedPageBreak/>
        <w:t xml:space="preserve">Measurements are the average of three technical replicates </w:t>
      </w:r>
      <w:r w:rsidR="00C320FD" w:rsidRPr="003A126C">
        <w:rPr>
          <w:rFonts w:ascii="Times New Roman" w:hAnsi="Times New Roman"/>
          <w:sz w:val="24"/>
          <w:szCs w:val="24"/>
        </w:rPr>
        <w:t>with error bars representing the SD. Measurements are shown relative to the input.</w:t>
      </w:r>
      <w:r w:rsidR="00C320FD" w:rsidRPr="003A126C">
        <w:rPr>
          <w:rFonts w:ascii="Times New Roman" w:hAnsi="Times New Roman" w:cs="Times New Roman"/>
          <w:sz w:val="24"/>
          <w:szCs w:val="24"/>
        </w:rPr>
        <w:t xml:space="preserve"> </w:t>
      </w:r>
    </w:p>
    <w:p w14:paraId="18BD990C" w14:textId="7F39C0DE" w:rsidR="00C320FD" w:rsidRPr="003A126C" w:rsidRDefault="00EC317E" w:rsidP="00011907">
      <w:pPr>
        <w:spacing w:before="240"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D</w:t>
      </w:r>
      <w:r>
        <w:rPr>
          <w:rFonts w:ascii="Times New Roman" w:hAnsi="Times New Roman" w:cs="Times New Roman"/>
          <w:sz w:val="24"/>
          <w:szCs w:val="24"/>
        </w:rPr>
        <w:t>)</w:t>
      </w:r>
      <w:r w:rsidR="00C320FD">
        <w:rPr>
          <w:rFonts w:ascii="Times New Roman" w:hAnsi="Times New Roman" w:cs="Times New Roman"/>
          <w:sz w:val="24"/>
          <w:szCs w:val="24"/>
        </w:rPr>
        <w:t>.</w:t>
      </w:r>
      <w:r w:rsidR="00C320FD" w:rsidRPr="003A126C">
        <w:rPr>
          <w:rFonts w:ascii="Times New Roman" w:hAnsi="Times New Roman" w:cs="Times New Roman"/>
          <w:sz w:val="24"/>
          <w:szCs w:val="24"/>
        </w:rPr>
        <w:t xml:space="preserve"> Scatter plots comparing the protein enrichment in CL over noCL based on LC-MS/MS intensities of two biological replicates. Proteins significantly enriched (FDR &lt; 5%) in CL or noCL are depicted in red. </w:t>
      </w:r>
      <w:r w:rsidR="00C320FD" w:rsidRPr="00375663">
        <w:rPr>
          <w:rFonts w:ascii="Times New Roman" w:hAnsi="Times New Roman" w:cs="Times New Roman"/>
          <w:sz w:val="24"/>
          <w:szCs w:val="24"/>
        </w:rPr>
        <w:t>Proteins that lack enrichment are depicted in black</w:t>
      </w:r>
      <w:del w:id="227" w:author="Marlene Reichel" w:date="2016-06-11T10:56:00Z">
        <w:r w:rsidR="00C320FD" w:rsidRPr="00375663" w:rsidDel="00FE7ECD">
          <w:rPr>
            <w:rFonts w:ascii="Times New Roman" w:hAnsi="Times New Roman" w:cs="Times New Roman"/>
            <w:sz w:val="24"/>
            <w:szCs w:val="24"/>
          </w:rPr>
          <w:delText xml:space="preserve"> (double check this)</w:delText>
        </w:r>
      </w:del>
      <w:r w:rsidR="00C320FD" w:rsidRPr="00375663">
        <w:rPr>
          <w:rFonts w:ascii="Times New Roman" w:hAnsi="Times New Roman" w:cs="Times New Roman"/>
          <w:sz w:val="24"/>
          <w:szCs w:val="24"/>
        </w:rPr>
        <w:t>.</w:t>
      </w:r>
    </w:p>
    <w:p w14:paraId="3CA52000" w14:textId="77777777" w:rsidR="00C320FD" w:rsidRPr="003A126C" w:rsidRDefault="00C320FD" w:rsidP="00C320FD">
      <w:pPr>
        <w:spacing w:after="0" w:line="480" w:lineRule="auto"/>
        <w:jc w:val="both"/>
        <w:rPr>
          <w:rFonts w:ascii="Times New Roman" w:hAnsi="Times New Roman" w:cs="Times New Roman"/>
          <w:sz w:val="24"/>
          <w:szCs w:val="24"/>
        </w:rPr>
      </w:pPr>
    </w:p>
    <w:p w14:paraId="25C97425" w14:textId="77777777" w:rsidR="00C320FD" w:rsidRPr="003A126C" w:rsidRDefault="00C320FD" w:rsidP="00C320FD">
      <w:pPr>
        <w:spacing w:after="0" w:line="480" w:lineRule="auto"/>
        <w:jc w:val="both"/>
        <w:rPr>
          <w:rFonts w:ascii="Times New Roman" w:hAnsi="Times New Roman" w:cs="Times New Roman"/>
          <w:sz w:val="24"/>
          <w:szCs w:val="24"/>
        </w:rPr>
      </w:pPr>
      <w:r w:rsidRPr="00011907">
        <w:rPr>
          <w:rFonts w:ascii="Times New Roman" w:hAnsi="Times New Roman" w:cs="Times New Roman"/>
          <w:b/>
          <w:sz w:val="24"/>
          <w:szCs w:val="24"/>
        </w:rPr>
        <w:t>Supplemental Figure 2</w:t>
      </w:r>
      <w:r w:rsidRPr="003A126C">
        <w:rPr>
          <w:rFonts w:ascii="Times New Roman" w:hAnsi="Times New Roman" w:cs="Times New Roman"/>
          <w:sz w:val="24"/>
          <w:szCs w:val="24"/>
        </w:rPr>
        <w:t>. GO enrichment analysis of At-RBPs and candidate At-RBPs.</w:t>
      </w:r>
    </w:p>
    <w:p w14:paraId="3C79889B" w14:textId="5A18EB8B" w:rsidR="00C320FD" w:rsidRPr="003A126C" w:rsidRDefault="00EC317E" w:rsidP="00C320FD">
      <w:pPr>
        <w:spacing w:after="0" w:line="480" w:lineRule="auto"/>
        <w:ind w:left="567" w:hanging="567"/>
        <w:jc w:val="both"/>
        <w:rPr>
          <w:rFonts w:ascii="Times New Roman" w:hAnsi="Times New Roman" w:cs="Times New Roman"/>
          <w:sz w:val="24"/>
          <w:szCs w:val="24"/>
        </w:rPr>
      </w:pPr>
      <w:r>
        <w:rPr>
          <w:rFonts w:ascii="Times New Roman" w:hAnsi="Times New Roman"/>
          <w:sz w:val="24"/>
          <w:szCs w:val="24"/>
        </w:rPr>
        <w:t>(</w:t>
      </w:r>
      <w:r w:rsidR="00C320FD" w:rsidRPr="003A126C">
        <w:rPr>
          <w:rFonts w:ascii="Times New Roman" w:hAnsi="Times New Roman"/>
          <w:sz w:val="24"/>
          <w:szCs w:val="24"/>
        </w:rPr>
        <w:t>A-B</w:t>
      </w:r>
      <w:r>
        <w:rPr>
          <w:rFonts w:ascii="Times New Roman" w:hAnsi="Times New Roman"/>
          <w:sz w:val="24"/>
          <w:szCs w:val="24"/>
        </w:rPr>
        <w:t>)</w:t>
      </w:r>
      <w:r w:rsidR="00C320FD" w:rsidRPr="003A126C">
        <w:rPr>
          <w:rFonts w:ascii="Times New Roman" w:hAnsi="Times New Roman"/>
          <w:sz w:val="24"/>
          <w:szCs w:val="24"/>
        </w:rPr>
        <w:t xml:space="preserve"> </w:t>
      </w:r>
      <w:r w:rsidR="00C320FD" w:rsidRPr="003A126C">
        <w:rPr>
          <w:rFonts w:ascii="Times New Roman" w:hAnsi="Times New Roman" w:cs="Times New Roman"/>
          <w:sz w:val="24"/>
          <w:szCs w:val="24"/>
        </w:rPr>
        <w:t>The most significantly over- and under</w:t>
      </w:r>
      <w:r w:rsidR="00C320FD">
        <w:rPr>
          <w:rFonts w:ascii="Times New Roman" w:hAnsi="Times New Roman" w:cs="Times New Roman"/>
          <w:sz w:val="24"/>
          <w:szCs w:val="24"/>
        </w:rPr>
        <w:t xml:space="preserve">- </w:t>
      </w:r>
      <w:r w:rsidR="00C320FD" w:rsidRPr="003A126C">
        <w:rPr>
          <w:rFonts w:ascii="Times New Roman" w:hAnsi="Times New Roman" w:cs="Times New Roman"/>
          <w:sz w:val="24"/>
          <w:szCs w:val="24"/>
        </w:rPr>
        <w:t>represented Gene Ontology (GO) terms for biological process in At-RBPs (A) and candidate At-RBPs (B).</w:t>
      </w:r>
    </w:p>
    <w:p w14:paraId="1D7A81FF" w14:textId="713EAB1F" w:rsidR="00C320FD" w:rsidRDefault="00EC317E" w:rsidP="00C320FD">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w:t>
      </w:r>
      <w:r w:rsidR="00C320FD" w:rsidRPr="003A126C">
        <w:rPr>
          <w:rFonts w:ascii="Times New Roman" w:hAnsi="Times New Roman" w:cs="Times New Roman"/>
          <w:sz w:val="24"/>
          <w:szCs w:val="24"/>
        </w:rPr>
        <w:t>C-D</w:t>
      </w:r>
      <w:r>
        <w:rPr>
          <w:rFonts w:ascii="Times New Roman" w:hAnsi="Times New Roman" w:cs="Times New Roman"/>
          <w:sz w:val="24"/>
          <w:szCs w:val="24"/>
        </w:rPr>
        <w:t>)</w:t>
      </w:r>
      <w:r w:rsidR="00C320FD" w:rsidRPr="003A126C">
        <w:rPr>
          <w:rFonts w:ascii="Times New Roman" w:hAnsi="Times New Roman" w:cs="Times New Roman"/>
          <w:sz w:val="24"/>
          <w:szCs w:val="24"/>
        </w:rPr>
        <w:t xml:space="preserve"> The most significantly over- and underrepresented GO terms for cellular compartment in candidate At-RBPs (C) and candidate At-RBPs (D).</w:t>
      </w:r>
    </w:p>
    <w:p w14:paraId="7FD9C563" w14:textId="77777777" w:rsidR="00C320FD" w:rsidRDefault="00C320FD" w:rsidP="00C320FD">
      <w:pPr>
        <w:spacing w:after="0" w:line="480" w:lineRule="auto"/>
        <w:ind w:left="426" w:hanging="426"/>
        <w:jc w:val="both"/>
        <w:rPr>
          <w:rFonts w:ascii="Times New Roman" w:hAnsi="Times New Roman" w:cs="Times New Roman"/>
          <w:sz w:val="24"/>
          <w:szCs w:val="24"/>
        </w:rPr>
      </w:pPr>
    </w:p>
    <w:p w14:paraId="6076582E" w14:textId="77777777" w:rsidR="00C320FD" w:rsidRPr="003A126C" w:rsidRDefault="00C320FD" w:rsidP="00C320FD">
      <w:pPr>
        <w:spacing w:after="0" w:line="480" w:lineRule="auto"/>
        <w:ind w:left="426" w:hanging="426"/>
        <w:jc w:val="both"/>
        <w:rPr>
          <w:rFonts w:ascii="Times New Roman" w:hAnsi="Times New Roman"/>
          <w:sz w:val="24"/>
          <w:szCs w:val="24"/>
        </w:rPr>
      </w:pPr>
      <w:r w:rsidRPr="00011907">
        <w:rPr>
          <w:rFonts w:ascii="Times New Roman" w:hAnsi="Times New Roman" w:cs="Times New Roman"/>
          <w:b/>
          <w:sz w:val="24"/>
          <w:szCs w:val="24"/>
        </w:rPr>
        <w:t>Supplemental Figure 3</w:t>
      </w:r>
      <w:r>
        <w:rPr>
          <w:rFonts w:ascii="Times New Roman" w:hAnsi="Times New Roman" w:cs="Times New Roman"/>
          <w:sz w:val="24"/>
          <w:szCs w:val="24"/>
        </w:rPr>
        <w:t>. Conservation of RBPs across kingdoms.</w:t>
      </w:r>
    </w:p>
    <w:p w14:paraId="3721C83C" w14:textId="59ED1850" w:rsidR="00C320FD" w:rsidRPr="00011907" w:rsidRDefault="00EC317E" w:rsidP="00011907">
      <w:pPr>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0D7407" w:rsidRPr="00011907">
        <w:rPr>
          <w:rFonts w:ascii="Times New Roman" w:hAnsi="Times New Roman" w:cs="Times New Roman"/>
          <w:sz w:val="24"/>
          <w:szCs w:val="24"/>
        </w:rPr>
        <w:t>Categorization</w:t>
      </w:r>
      <w:r w:rsidR="00C320FD" w:rsidRPr="00011907">
        <w:rPr>
          <w:rFonts w:ascii="Times New Roman" w:hAnsi="Times New Roman" w:cs="Times New Roman"/>
          <w:sz w:val="24"/>
          <w:szCs w:val="24"/>
        </w:rPr>
        <w:t xml:space="preserve"> of </w:t>
      </w:r>
      <w:r w:rsidR="000D7407" w:rsidRPr="00011907">
        <w:rPr>
          <w:rFonts w:ascii="Times New Roman" w:hAnsi="Times New Roman" w:cs="Times New Roman"/>
          <w:sz w:val="24"/>
          <w:szCs w:val="24"/>
        </w:rPr>
        <w:t>At-RBPs</w:t>
      </w:r>
      <w:r w:rsidR="00C320FD" w:rsidRPr="00011907">
        <w:rPr>
          <w:rFonts w:ascii="Times New Roman" w:hAnsi="Times New Roman" w:cs="Times New Roman"/>
          <w:sz w:val="24"/>
          <w:szCs w:val="24"/>
        </w:rPr>
        <w:t xml:space="preserve"> based on conservation between Arabidopsis,</w:t>
      </w:r>
      <w:r w:rsidR="000D7407" w:rsidRPr="00011907">
        <w:rPr>
          <w:rFonts w:ascii="Times New Roman" w:hAnsi="Times New Roman" w:cs="Times New Roman"/>
          <w:sz w:val="24"/>
          <w:szCs w:val="24"/>
        </w:rPr>
        <w:t xml:space="preserve"> yeast, mouse, and human</w:t>
      </w:r>
      <w:r w:rsidR="00C320FD" w:rsidRPr="00011907">
        <w:rPr>
          <w:rFonts w:ascii="Times New Roman" w:hAnsi="Times New Roman" w:cs="Times New Roman"/>
          <w:sz w:val="24"/>
          <w:szCs w:val="24"/>
        </w:rPr>
        <w:t>.</w:t>
      </w:r>
    </w:p>
    <w:p w14:paraId="260B7260" w14:textId="16BB7790" w:rsidR="00C320FD" w:rsidRPr="00011907" w:rsidRDefault="00EC317E" w:rsidP="00011907">
      <w:pPr>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C320FD" w:rsidRPr="00011907">
        <w:rPr>
          <w:rFonts w:ascii="Times New Roman" w:hAnsi="Times New Roman" w:cs="Times New Roman"/>
          <w:sz w:val="24"/>
          <w:szCs w:val="24"/>
        </w:rPr>
        <w:t xml:space="preserve">Overlap of </w:t>
      </w:r>
      <w:r w:rsidR="000D7407" w:rsidRPr="00011907">
        <w:rPr>
          <w:rFonts w:ascii="Times New Roman" w:hAnsi="Times New Roman" w:cs="Times New Roman"/>
          <w:sz w:val="24"/>
          <w:szCs w:val="24"/>
        </w:rPr>
        <w:t>At-RBPs</w:t>
      </w:r>
      <w:r w:rsidR="00C320FD" w:rsidRPr="00011907">
        <w:rPr>
          <w:rFonts w:ascii="Times New Roman" w:hAnsi="Times New Roman" w:cs="Times New Roman"/>
          <w:sz w:val="24"/>
          <w:szCs w:val="24"/>
        </w:rPr>
        <w:t xml:space="preserve"> with </w:t>
      </w:r>
      <w:r w:rsidR="000D7407" w:rsidRPr="00011907">
        <w:rPr>
          <w:rFonts w:ascii="Times New Roman" w:hAnsi="Times New Roman" w:cs="Times New Roman"/>
          <w:sz w:val="24"/>
          <w:szCs w:val="24"/>
        </w:rPr>
        <w:t>proteins</w:t>
      </w:r>
      <w:r w:rsidR="00C320FD" w:rsidRPr="00011907">
        <w:rPr>
          <w:rFonts w:ascii="Times New Roman" w:hAnsi="Times New Roman" w:cs="Times New Roman"/>
          <w:sz w:val="24"/>
          <w:szCs w:val="24"/>
        </w:rPr>
        <w:t xml:space="preserve"> </w:t>
      </w:r>
      <w:r w:rsidR="000D7407" w:rsidRPr="00011907">
        <w:rPr>
          <w:rFonts w:ascii="Times New Roman" w:hAnsi="Times New Roman" w:cs="Times New Roman"/>
          <w:sz w:val="24"/>
          <w:szCs w:val="24"/>
        </w:rPr>
        <w:t xml:space="preserve">identified in mRNA interactomes of </w:t>
      </w:r>
      <w:r w:rsidR="00C320FD" w:rsidRPr="00011907">
        <w:rPr>
          <w:rFonts w:ascii="Times New Roman" w:hAnsi="Times New Roman" w:cs="Times New Roman"/>
          <w:sz w:val="24"/>
          <w:szCs w:val="24"/>
        </w:rPr>
        <w:t>yeast (Beckmann et a</w:t>
      </w:r>
      <w:r w:rsidR="000D7407" w:rsidRPr="00011907">
        <w:rPr>
          <w:rFonts w:ascii="Times New Roman" w:hAnsi="Times New Roman" w:cs="Times New Roman"/>
          <w:sz w:val="24"/>
          <w:szCs w:val="24"/>
        </w:rPr>
        <w:t>l. 2015), mouse (mESC (Kwon et al., 2013, HL-1 (Liao et al. 2016</w:t>
      </w:r>
      <w:r w:rsidR="00C320FD" w:rsidRPr="00011907">
        <w:rPr>
          <w:rFonts w:ascii="Times New Roman" w:hAnsi="Times New Roman" w:cs="Times New Roman"/>
          <w:sz w:val="24"/>
          <w:szCs w:val="24"/>
        </w:rPr>
        <w:t>)</w:t>
      </w:r>
      <w:r w:rsidR="000D7407" w:rsidRPr="00011907">
        <w:rPr>
          <w:rFonts w:ascii="Times New Roman" w:hAnsi="Times New Roman" w:cs="Times New Roman"/>
          <w:sz w:val="24"/>
          <w:szCs w:val="24"/>
        </w:rPr>
        <w:t>) and human</w:t>
      </w:r>
      <w:r w:rsidR="00C320FD" w:rsidRPr="00011907">
        <w:rPr>
          <w:rFonts w:ascii="Times New Roman" w:hAnsi="Times New Roman" w:cs="Times New Roman"/>
          <w:sz w:val="24"/>
          <w:szCs w:val="24"/>
        </w:rPr>
        <w:t xml:space="preserve"> </w:t>
      </w:r>
      <w:r w:rsidR="000D7407" w:rsidRPr="00011907">
        <w:rPr>
          <w:rFonts w:ascii="Times New Roman" w:hAnsi="Times New Roman" w:cs="Times New Roman"/>
          <w:sz w:val="24"/>
          <w:szCs w:val="24"/>
        </w:rPr>
        <w:t>(</w:t>
      </w:r>
      <w:r w:rsidR="00C320FD" w:rsidRPr="00011907">
        <w:rPr>
          <w:rFonts w:ascii="Times New Roman" w:hAnsi="Times New Roman" w:cs="Times New Roman"/>
          <w:sz w:val="24"/>
          <w:szCs w:val="24"/>
        </w:rPr>
        <w:t>HEK293 (Baltz et al., 2012), HuH7 (Beckmann et al. 2015)</w:t>
      </w:r>
      <w:r w:rsidR="000D7407" w:rsidRPr="00011907">
        <w:rPr>
          <w:rFonts w:ascii="Times New Roman" w:hAnsi="Times New Roman" w:cs="Times New Roman"/>
          <w:sz w:val="24"/>
          <w:szCs w:val="24"/>
        </w:rPr>
        <w:t>)</w:t>
      </w:r>
      <w:r w:rsidR="00C320FD" w:rsidRPr="00011907">
        <w:rPr>
          <w:rFonts w:ascii="Times New Roman" w:hAnsi="Times New Roman" w:cs="Times New Roman"/>
          <w:sz w:val="24"/>
          <w:szCs w:val="24"/>
        </w:rPr>
        <w:t>.</w:t>
      </w:r>
    </w:p>
    <w:p w14:paraId="202F98C8" w14:textId="77777777" w:rsidR="00C320FD" w:rsidRDefault="00C320FD" w:rsidP="00C320FD">
      <w:pPr>
        <w:spacing w:after="0" w:line="480" w:lineRule="auto"/>
        <w:rPr>
          <w:rFonts w:ascii="Times New Roman" w:hAnsi="Times New Roman"/>
          <w:sz w:val="24"/>
          <w:szCs w:val="24"/>
        </w:rPr>
      </w:pPr>
    </w:p>
    <w:p w14:paraId="5D04E435" w14:textId="77777777" w:rsidR="00C320FD" w:rsidRPr="003A126C" w:rsidRDefault="00C320FD" w:rsidP="00C320FD">
      <w:pPr>
        <w:spacing w:after="0" w:line="480" w:lineRule="auto"/>
        <w:rPr>
          <w:rFonts w:ascii="Times New Roman" w:hAnsi="Times New Roman"/>
          <w:sz w:val="24"/>
          <w:szCs w:val="24"/>
        </w:rPr>
      </w:pPr>
      <w:r w:rsidRPr="00011907">
        <w:rPr>
          <w:rFonts w:ascii="Times New Roman" w:hAnsi="Times New Roman"/>
          <w:b/>
          <w:sz w:val="24"/>
          <w:szCs w:val="24"/>
        </w:rPr>
        <w:t>Supplemental Figure 4</w:t>
      </w:r>
      <w:r w:rsidRPr="003A126C">
        <w:rPr>
          <w:rFonts w:ascii="Times New Roman" w:hAnsi="Times New Roman"/>
          <w:sz w:val="24"/>
          <w:szCs w:val="24"/>
        </w:rPr>
        <w:t>. Analysis of amino acid enrichment/depletion in the Arabidopsis mRNA interactome.</w:t>
      </w:r>
    </w:p>
    <w:p w14:paraId="1FB39DE5" w14:textId="71FD737C" w:rsidR="00C320FD" w:rsidRPr="003A126C" w:rsidRDefault="00C320FD" w:rsidP="00C320FD">
      <w:pPr>
        <w:spacing w:after="0" w:line="480" w:lineRule="auto"/>
        <w:rPr>
          <w:rFonts w:ascii="Times New Roman" w:hAnsi="Times New Roman"/>
          <w:sz w:val="24"/>
          <w:szCs w:val="24"/>
        </w:rPr>
      </w:pPr>
      <w:r w:rsidRPr="003A126C">
        <w:rPr>
          <w:rFonts w:ascii="Times New Roman" w:hAnsi="Times New Roman" w:cs="Times New Roman"/>
          <w:sz w:val="24"/>
          <w:szCs w:val="24"/>
        </w:rPr>
        <w:t xml:space="preserve">Log2 enrichment (A) and depletion (B) of amino acids of </w:t>
      </w:r>
      <w:r w:rsidR="00EC317E">
        <w:rPr>
          <w:rFonts w:ascii="Times New Roman" w:hAnsi="Times New Roman"/>
          <w:sz w:val="24"/>
          <w:szCs w:val="24"/>
        </w:rPr>
        <w:t>At-RBPs</w:t>
      </w:r>
      <w:r w:rsidR="00EC317E" w:rsidRPr="003A126C">
        <w:rPr>
          <w:rFonts w:ascii="Times New Roman" w:hAnsi="Times New Roman"/>
          <w:sz w:val="24"/>
          <w:szCs w:val="24"/>
        </w:rPr>
        <w:t xml:space="preserve"> (</w:t>
      </w:r>
      <w:r w:rsidR="00EC317E">
        <w:rPr>
          <w:rFonts w:ascii="Times New Roman" w:hAnsi="Times New Roman"/>
          <w:sz w:val="24"/>
          <w:szCs w:val="24"/>
        </w:rPr>
        <w:t xml:space="preserve">green), </w:t>
      </w:r>
      <w:r w:rsidR="00EC317E" w:rsidRPr="003A126C">
        <w:rPr>
          <w:rFonts w:ascii="Times New Roman" w:hAnsi="Times New Roman"/>
          <w:sz w:val="24"/>
          <w:szCs w:val="24"/>
        </w:rPr>
        <w:t xml:space="preserve">proteins from the </w:t>
      </w:r>
      <w:r w:rsidR="00EC317E">
        <w:rPr>
          <w:rFonts w:ascii="Times New Roman" w:hAnsi="Times New Roman"/>
          <w:sz w:val="24"/>
          <w:szCs w:val="24"/>
        </w:rPr>
        <w:t>input</w:t>
      </w:r>
      <w:r w:rsidR="00EC317E" w:rsidRPr="003A126C">
        <w:rPr>
          <w:rFonts w:ascii="Times New Roman" w:hAnsi="Times New Roman"/>
          <w:sz w:val="24"/>
          <w:szCs w:val="24"/>
        </w:rPr>
        <w:t xml:space="preserve"> proteome annotated as ‘RNA-binding’ (</w:t>
      </w:r>
      <w:r w:rsidR="00EC317E">
        <w:rPr>
          <w:rFonts w:ascii="Times New Roman" w:hAnsi="Times New Roman"/>
          <w:sz w:val="24"/>
          <w:szCs w:val="24"/>
        </w:rPr>
        <w:t>light purple</w:t>
      </w:r>
      <w:r w:rsidR="00EC317E" w:rsidRPr="003A126C">
        <w:rPr>
          <w:rFonts w:ascii="Times New Roman" w:hAnsi="Times New Roman"/>
          <w:sz w:val="24"/>
          <w:szCs w:val="24"/>
        </w:rPr>
        <w:t>)</w:t>
      </w:r>
      <w:r w:rsidR="00EC317E">
        <w:rPr>
          <w:rFonts w:ascii="Times New Roman" w:hAnsi="Times New Roman"/>
          <w:sz w:val="24"/>
          <w:szCs w:val="24"/>
        </w:rPr>
        <w:t>, At-RBPs</w:t>
      </w:r>
      <w:r w:rsidR="00EC317E" w:rsidRPr="003A126C">
        <w:rPr>
          <w:rFonts w:ascii="Times New Roman" w:hAnsi="Times New Roman"/>
          <w:sz w:val="24"/>
          <w:szCs w:val="24"/>
        </w:rPr>
        <w:t xml:space="preserve"> with unknown RBD (</w:t>
      </w:r>
      <w:r w:rsidR="00EC317E">
        <w:rPr>
          <w:rFonts w:ascii="Times New Roman" w:hAnsi="Times New Roman"/>
          <w:sz w:val="24"/>
          <w:szCs w:val="24"/>
        </w:rPr>
        <w:t>light orange) and</w:t>
      </w:r>
      <w:r w:rsidR="00EC317E" w:rsidRPr="003A126C">
        <w:rPr>
          <w:rFonts w:ascii="Times New Roman" w:hAnsi="Times New Roman"/>
          <w:sz w:val="24"/>
          <w:szCs w:val="24"/>
        </w:rPr>
        <w:t xml:space="preserve"> candidate </w:t>
      </w:r>
      <w:r w:rsidR="00EC317E">
        <w:rPr>
          <w:rFonts w:ascii="Times New Roman" w:hAnsi="Times New Roman"/>
          <w:sz w:val="24"/>
          <w:szCs w:val="24"/>
        </w:rPr>
        <w:t>At-RBP</w:t>
      </w:r>
      <w:r w:rsidR="00EC317E" w:rsidRPr="003A126C">
        <w:rPr>
          <w:rFonts w:ascii="Times New Roman" w:hAnsi="Times New Roman"/>
          <w:sz w:val="24"/>
          <w:szCs w:val="24"/>
        </w:rPr>
        <w:t xml:space="preserve"> (</w:t>
      </w:r>
      <w:r w:rsidR="00EC317E">
        <w:rPr>
          <w:rFonts w:ascii="Times New Roman" w:hAnsi="Times New Roman"/>
          <w:sz w:val="24"/>
          <w:szCs w:val="24"/>
        </w:rPr>
        <w:t>blue)</w:t>
      </w:r>
      <w:r w:rsidR="00EC317E" w:rsidRPr="003A126C">
        <w:rPr>
          <w:rFonts w:ascii="Times New Roman" w:hAnsi="Times New Roman"/>
          <w:sz w:val="24"/>
          <w:szCs w:val="24"/>
        </w:rPr>
        <w:t xml:space="preserve"> </w:t>
      </w:r>
      <w:r w:rsidR="00EC317E">
        <w:rPr>
          <w:rFonts w:ascii="Times New Roman" w:hAnsi="Times New Roman"/>
          <w:sz w:val="24"/>
          <w:szCs w:val="24"/>
        </w:rPr>
        <w:t>compared to the input</w:t>
      </w:r>
      <w:r w:rsidR="00EC317E" w:rsidRPr="003A126C">
        <w:rPr>
          <w:rFonts w:ascii="Times New Roman" w:hAnsi="Times New Roman"/>
          <w:sz w:val="24"/>
          <w:szCs w:val="24"/>
        </w:rPr>
        <w:t xml:space="preserve"> proteome</w:t>
      </w:r>
      <w:r w:rsidRPr="003A126C">
        <w:rPr>
          <w:rFonts w:ascii="Times New Roman" w:hAnsi="Times New Roman"/>
          <w:sz w:val="24"/>
          <w:szCs w:val="24"/>
        </w:rPr>
        <w:t>.</w:t>
      </w:r>
    </w:p>
    <w:p w14:paraId="48BD2F76" w14:textId="77777777" w:rsidR="00C320FD" w:rsidRDefault="00C320FD" w:rsidP="00C320FD">
      <w:pPr>
        <w:spacing w:after="0" w:line="480" w:lineRule="auto"/>
        <w:rPr>
          <w:rFonts w:ascii="Times New Roman" w:hAnsi="Times New Roman" w:cs="Times New Roman"/>
          <w:sz w:val="24"/>
          <w:szCs w:val="24"/>
        </w:rPr>
      </w:pPr>
    </w:p>
    <w:p w14:paraId="779F3DC8" w14:textId="77777777" w:rsidR="00EC317E" w:rsidRPr="003A126C" w:rsidRDefault="00EC317E" w:rsidP="00C320FD">
      <w:pPr>
        <w:spacing w:after="0" w:line="480" w:lineRule="auto"/>
        <w:rPr>
          <w:rFonts w:ascii="Times New Roman" w:hAnsi="Times New Roman" w:cs="Times New Roman"/>
          <w:sz w:val="24"/>
          <w:szCs w:val="24"/>
        </w:rPr>
      </w:pPr>
    </w:p>
    <w:p w14:paraId="22EEDF42" w14:textId="77777777" w:rsidR="00EC317E" w:rsidRPr="00011907" w:rsidRDefault="00C320FD" w:rsidP="00C320FD">
      <w:pPr>
        <w:spacing w:after="0" w:line="480" w:lineRule="auto"/>
        <w:rPr>
          <w:rFonts w:ascii="Times New Roman" w:hAnsi="Times New Roman" w:cs="Times New Roman"/>
          <w:b/>
          <w:sz w:val="24"/>
          <w:szCs w:val="24"/>
        </w:rPr>
      </w:pPr>
      <w:r w:rsidRPr="00011907">
        <w:rPr>
          <w:rFonts w:ascii="Times New Roman" w:hAnsi="Times New Roman" w:cs="Times New Roman"/>
          <w:b/>
          <w:sz w:val="24"/>
          <w:szCs w:val="24"/>
        </w:rPr>
        <w:t>Supplemental Data Set</w:t>
      </w:r>
      <w:r w:rsidR="00EC317E" w:rsidRPr="00011907">
        <w:rPr>
          <w:rFonts w:ascii="Times New Roman" w:hAnsi="Times New Roman" w:cs="Times New Roman"/>
          <w:b/>
          <w:sz w:val="24"/>
          <w:szCs w:val="24"/>
        </w:rPr>
        <w:t>s</w:t>
      </w:r>
    </w:p>
    <w:p w14:paraId="1CD29078" w14:textId="3643E483" w:rsidR="00C320FD" w:rsidRPr="00011907" w:rsidRDefault="00EC317E" w:rsidP="00C320FD">
      <w:pPr>
        <w:spacing w:after="0" w:line="480" w:lineRule="auto"/>
        <w:rPr>
          <w:rFonts w:ascii="Times New Roman" w:hAnsi="Times New Roman" w:cs="Times New Roman"/>
          <w:b/>
          <w:sz w:val="24"/>
          <w:szCs w:val="24"/>
        </w:rPr>
      </w:pPr>
      <w:r w:rsidRPr="00EC317E">
        <w:rPr>
          <w:rFonts w:ascii="Times New Roman" w:hAnsi="Times New Roman" w:cs="Times New Roman"/>
          <w:b/>
          <w:sz w:val="24"/>
          <w:szCs w:val="24"/>
        </w:rPr>
        <w:t>Supplemental Data Sets</w:t>
      </w:r>
      <w:r w:rsidR="00C320FD" w:rsidRPr="00011907">
        <w:rPr>
          <w:rFonts w:ascii="Times New Roman" w:hAnsi="Times New Roman" w:cs="Times New Roman"/>
          <w:b/>
          <w:sz w:val="24"/>
          <w:szCs w:val="24"/>
        </w:rPr>
        <w:t xml:space="preserve"> 1</w:t>
      </w:r>
      <w:r w:rsidR="00C320FD" w:rsidRPr="003A126C">
        <w:rPr>
          <w:rFonts w:ascii="Times New Roman" w:hAnsi="Times New Roman" w:cs="Times New Roman"/>
          <w:sz w:val="24"/>
          <w:szCs w:val="24"/>
        </w:rPr>
        <w:t>. Arabidopsis mRNA interactome.</w:t>
      </w:r>
    </w:p>
    <w:p w14:paraId="54FD13D3" w14:textId="77777777" w:rsidR="00C320FD" w:rsidRPr="003A126C" w:rsidRDefault="00C320FD" w:rsidP="00C320FD">
      <w:pPr>
        <w:spacing w:after="0" w:line="480" w:lineRule="auto"/>
        <w:rPr>
          <w:rFonts w:ascii="Times New Roman" w:hAnsi="Times New Roman" w:cs="Times New Roman"/>
          <w:sz w:val="24"/>
          <w:szCs w:val="24"/>
        </w:rPr>
      </w:pPr>
      <w:r w:rsidRPr="003A126C">
        <w:rPr>
          <w:rFonts w:ascii="Times New Roman" w:hAnsi="Times New Roman" w:cs="Times New Roman"/>
          <w:sz w:val="24"/>
          <w:szCs w:val="24"/>
        </w:rPr>
        <w:t xml:space="preserve">List of Arabidopsis interactome and candidate proteins including protein and gene IDs, log2 fold enrichement, p-values, protein domains, classifications and associated GO terms (obtained from TAIR </w:t>
      </w:r>
      <w:r w:rsidRPr="003A126C">
        <w:rPr>
          <w:rFonts w:ascii="Times New Roman" w:hAnsi="Times New Roman" w:cs="Times New Roman"/>
          <w:sz w:val="24"/>
          <w:szCs w:val="24"/>
          <w:lang w:val="en-US"/>
        </w:rPr>
        <w:t xml:space="preserve">(version 10) ATH_GO_GOSLIM.txt .gz downloaded from </w:t>
      </w:r>
      <w:hyperlink r:id="rId17" w:history="1">
        <w:r w:rsidRPr="003A126C">
          <w:rPr>
            <w:rStyle w:val="Hyperlink"/>
            <w:rFonts w:ascii="Times New Roman" w:hAnsi="Times New Roman" w:cs="Times New Roman"/>
            <w:sz w:val="24"/>
            <w:szCs w:val="24"/>
            <w:lang w:val="en-US"/>
          </w:rPr>
          <w:t>https://www.arabidopsis.org/</w:t>
        </w:r>
      </w:hyperlink>
      <w:r w:rsidRPr="003A126C">
        <w:rPr>
          <w:rFonts w:ascii="Times New Roman" w:hAnsi="Times New Roman" w:cs="Times New Roman"/>
          <w:sz w:val="24"/>
          <w:szCs w:val="24"/>
          <w:lang w:val="en-US"/>
        </w:rPr>
        <w:t xml:space="preserve"> on 20</w:t>
      </w:r>
      <w:r w:rsidRPr="003A126C">
        <w:rPr>
          <w:rFonts w:ascii="Times New Roman" w:hAnsi="Times New Roman" w:cs="Times New Roman"/>
          <w:sz w:val="24"/>
          <w:szCs w:val="24"/>
          <w:vertAlign w:val="superscript"/>
          <w:lang w:val="en-US"/>
        </w:rPr>
        <w:t>th</w:t>
      </w:r>
      <w:r w:rsidRPr="003A126C">
        <w:rPr>
          <w:rFonts w:ascii="Times New Roman" w:hAnsi="Times New Roman" w:cs="Times New Roman"/>
          <w:sz w:val="24"/>
          <w:szCs w:val="24"/>
          <w:lang w:val="en-US"/>
        </w:rPr>
        <w:t xml:space="preserve"> August  2015). HEK293, mESC, HL-1, HuH-7 and yeast mRNA interactomes (</w:t>
      </w:r>
      <w:r w:rsidRPr="003A126C">
        <w:rPr>
          <w:rFonts w:ascii="Times New Roman" w:hAnsi="Times New Roman" w:cs="Times New Roman"/>
          <w:sz w:val="24"/>
          <w:szCs w:val="24"/>
        </w:rPr>
        <w:t>Baltz et al., 2012; Kwon et al., 2013, Liao et al., 2016; Beckmann et al., 2015</w:t>
      </w:r>
      <w:r w:rsidRPr="003A126C">
        <w:rPr>
          <w:rFonts w:ascii="Times New Roman" w:hAnsi="Times New Roman" w:cs="Times New Roman"/>
          <w:sz w:val="24"/>
          <w:szCs w:val="24"/>
          <w:lang w:val="en-US"/>
        </w:rPr>
        <w:t>) were surveyed for the presence of Arabidopsis RBPs.</w:t>
      </w:r>
      <w:r w:rsidRPr="003A126C">
        <w:rPr>
          <w:rFonts w:ascii="Times New Roman" w:hAnsi="Times New Roman" w:cs="Times New Roman"/>
          <w:sz w:val="24"/>
          <w:szCs w:val="24"/>
        </w:rPr>
        <w:t xml:space="preserve"> </w:t>
      </w:r>
    </w:p>
    <w:p w14:paraId="0BEE6364" w14:textId="77777777" w:rsidR="00C320FD" w:rsidRPr="003A126C" w:rsidRDefault="00C320FD" w:rsidP="00C320FD">
      <w:pPr>
        <w:spacing w:after="0" w:line="480" w:lineRule="auto"/>
        <w:rPr>
          <w:rFonts w:ascii="Times New Roman" w:hAnsi="Times New Roman" w:cs="Times New Roman"/>
          <w:sz w:val="24"/>
          <w:szCs w:val="24"/>
        </w:rPr>
      </w:pPr>
    </w:p>
    <w:p w14:paraId="65A23EB8" w14:textId="77777777" w:rsidR="00EC317E" w:rsidRDefault="00EC317E" w:rsidP="00C320FD">
      <w:pPr>
        <w:pStyle w:val="NoSpacing"/>
        <w:spacing w:line="480" w:lineRule="auto"/>
        <w:rPr>
          <w:rFonts w:ascii="Times New Roman" w:hAnsi="Times New Roman" w:cs="Times New Roman"/>
          <w:sz w:val="24"/>
        </w:rPr>
      </w:pPr>
    </w:p>
    <w:p w14:paraId="1C4CFD7A" w14:textId="77777777" w:rsidR="00EC317E" w:rsidRDefault="00EC317E" w:rsidP="00C320FD">
      <w:pPr>
        <w:pStyle w:val="NoSpacing"/>
        <w:spacing w:line="480" w:lineRule="auto"/>
        <w:rPr>
          <w:rFonts w:ascii="Times New Roman" w:hAnsi="Times New Roman" w:cs="Times New Roman"/>
          <w:sz w:val="24"/>
        </w:rPr>
      </w:pPr>
    </w:p>
    <w:p w14:paraId="50A4E29F" w14:textId="77777777" w:rsidR="00EC317E" w:rsidRPr="00011907" w:rsidRDefault="00C320FD" w:rsidP="00C320FD">
      <w:pPr>
        <w:pStyle w:val="NoSpacing"/>
        <w:spacing w:line="480" w:lineRule="auto"/>
        <w:rPr>
          <w:rFonts w:ascii="Times New Roman" w:hAnsi="Times New Roman" w:cs="Times New Roman"/>
          <w:b/>
          <w:sz w:val="24"/>
        </w:rPr>
      </w:pPr>
      <w:r w:rsidRPr="00011907">
        <w:rPr>
          <w:rFonts w:ascii="Times New Roman" w:hAnsi="Times New Roman" w:cs="Times New Roman"/>
          <w:b/>
          <w:sz w:val="24"/>
        </w:rPr>
        <w:t>Supplemental Table</w:t>
      </w:r>
      <w:r w:rsidR="00EC317E" w:rsidRPr="00011907">
        <w:rPr>
          <w:rFonts w:ascii="Times New Roman" w:hAnsi="Times New Roman" w:cs="Times New Roman"/>
          <w:b/>
          <w:sz w:val="24"/>
        </w:rPr>
        <w:t>s</w:t>
      </w:r>
    </w:p>
    <w:p w14:paraId="5367AFB8" w14:textId="00A3FDB5" w:rsidR="00C320FD" w:rsidRPr="003A126C" w:rsidRDefault="00EC317E" w:rsidP="00C320FD">
      <w:pPr>
        <w:pStyle w:val="NoSpacing"/>
        <w:spacing w:line="480" w:lineRule="auto"/>
        <w:rPr>
          <w:rFonts w:ascii="Times New Roman" w:hAnsi="Times New Roman" w:cs="Times New Roman"/>
          <w:sz w:val="24"/>
        </w:rPr>
      </w:pPr>
      <w:r w:rsidRPr="00EC317E">
        <w:rPr>
          <w:rFonts w:ascii="Times New Roman" w:hAnsi="Times New Roman" w:cs="Times New Roman"/>
          <w:b/>
          <w:sz w:val="24"/>
        </w:rPr>
        <w:t>Supplemental Table</w:t>
      </w:r>
      <w:r w:rsidR="00C320FD" w:rsidRPr="00011907">
        <w:rPr>
          <w:rFonts w:ascii="Times New Roman" w:hAnsi="Times New Roman" w:cs="Times New Roman"/>
          <w:b/>
          <w:sz w:val="24"/>
        </w:rPr>
        <w:t xml:space="preserve"> 1</w:t>
      </w:r>
      <w:r w:rsidR="00C320FD" w:rsidRPr="003A126C">
        <w:rPr>
          <w:rFonts w:ascii="Times New Roman" w:hAnsi="Times New Roman" w:cs="Times New Roman"/>
          <w:sz w:val="24"/>
        </w:rPr>
        <w:t>. Zinc-finger proteins not associated with RNA-binding identified by mRNA interactome capture.</w:t>
      </w:r>
    </w:p>
    <w:p w14:paraId="77084CBB" w14:textId="605A251F" w:rsidR="00C12063" w:rsidRPr="00C6526C" w:rsidRDefault="00C320FD" w:rsidP="00C12063">
      <w:pPr>
        <w:pStyle w:val="NoSpacing"/>
        <w:spacing w:line="480" w:lineRule="auto"/>
        <w:rPr>
          <w:rFonts w:ascii="Times New Roman" w:hAnsi="Times New Roman" w:cs="Times New Roman"/>
          <w:sz w:val="24"/>
          <w:szCs w:val="24"/>
        </w:rPr>
      </w:pPr>
      <w:r w:rsidRPr="003A126C">
        <w:rPr>
          <w:rFonts w:ascii="Times New Roman" w:hAnsi="Times New Roman" w:cs="Times New Roman"/>
          <w:sz w:val="24"/>
        </w:rPr>
        <w:t xml:space="preserve">List of zinc-finger proteins within At-RBPs not previously known to bind </w:t>
      </w:r>
      <w:r w:rsidR="00C12063">
        <w:rPr>
          <w:rFonts w:ascii="Times New Roman" w:hAnsi="Times New Roman" w:cs="Times New Roman"/>
          <w:sz w:val="24"/>
        </w:rPr>
        <w:t>RNA</w:t>
      </w:r>
      <w:r w:rsidR="00C12063">
        <w:rPr>
          <w:rFonts w:ascii="Times New Roman" w:eastAsia="Times New Roman" w:hAnsi="Times New Roman" w:cs="Arial"/>
          <w:color w:val="000000"/>
          <w:sz w:val="24"/>
          <w:szCs w:val="24"/>
          <w:shd w:val="clear" w:color="auto" w:fill="FFFFFF"/>
        </w:rPr>
        <w:t xml:space="preserve"> </w:t>
      </w:r>
      <w:r w:rsidR="00217DAB">
        <w:rPr>
          <w:rFonts w:ascii="Times New Roman" w:eastAsia="Times New Roman" w:hAnsi="Times New Roman" w:cs="Arial"/>
          <w:color w:val="000000"/>
          <w:sz w:val="24"/>
          <w:szCs w:val="24"/>
          <w:shd w:val="clear" w:color="auto" w:fill="FFFFFF"/>
        </w:rPr>
        <w:t>including</w:t>
      </w:r>
      <w:r w:rsidR="00E14F27">
        <w:rPr>
          <w:rFonts w:ascii="Times New Roman" w:eastAsia="Times New Roman" w:hAnsi="Times New Roman" w:cs="Arial"/>
          <w:color w:val="000000"/>
          <w:sz w:val="24"/>
          <w:szCs w:val="24"/>
          <w:shd w:val="clear" w:color="auto" w:fill="FFFFFF"/>
        </w:rPr>
        <w:t xml:space="preserve"> their </w:t>
      </w:r>
      <w:r w:rsidR="00C12063">
        <w:rPr>
          <w:rFonts w:ascii="Times New Roman" w:eastAsia="Times New Roman" w:hAnsi="Times New Roman" w:cs="Arial"/>
          <w:color w:val="000000"/>
          <w:sz w:val="24"/>
          <w:szCs w:val="24"/>
          <w:shd w:val="clear" w:color="auto" w:fill="FFFFFF"/>
        </w:rPr>
        <w:t>annotated protein domains and</w:t>
      </w:r>
      <w:r w:rsidR="00C12063" w:rsidRPr="004C54CD">
        <w:rPr>
          <w:rFonts w:ascii="Times New Roman" w:eastAsia="Times New Roman" w:hAnsi="Times New Roman" w:cs="Arial"/>
          <w:color w:val="000000"/>
          <w:sz w:val="24"/>
          <w:szCs w:val="24"/>
          <w:shd w:val="clear" w:color="auto" w:fill="FFFFFF"/>
        </w:rPr>
        <w:t> </w:t>
      </w:r>
      <w:r w:rsidR="00C12063">
        <w:rPr>
          <w:rFonts w:ascii="Times New Roman" w:eastAsia="Times New Roman" w:hAnsi="Times New Roman" w:cs="Arial"/>
          <w:color w:val="000000"/>
          <w:sz w:val="24"/>
          <w:szCs w:val="24"/>
          <w:shd w:val="clear" w:color="auto" w:fill="FFFFFF"/>
        </w:rPr>
        <w:t>FDRs indicating enrichment in CL compared to noCL in mRNA interactome capture.</w:t>
      </w:r>
    </w:p>
    <w:p w14:paraId="14C9D39C" w14:textId="7B97E466" w:rsidR="00C320FD" w:rsidRPr="003A126C" w:rsidRDefault="00C320FD" w:rsidP="00C320FD">
      <w:pPr>
        <w:pStyle w:val="NoSpacing"/>
        <w:spacing w:line="480" w:lineRule="auto"/>
        <w:rPr>
          <w:rFonts w:ascii="Times New Roman" w:hAnsi="Times New Roman" w:cs="Times New Roman"/>
          <w:sz w:val="24"/>
        </w:rPr>
      </w:pPr>
    </w:p>
    <w:p w14:paraId="487F75FC" w14:textId="77777777" w:rsidR="00E14F27" w:rsidRDefault="00C320FD" w:rsidP="00C320FD">
      <w:pPr>
        <w:pStyle w:val="NoSpacing"/>
        <w:spacing w:line="480" w:lineRule="auto"/>
        <w:rPr>
          <w:rFonts w:ascii="Times New Roman" w:eastAsia="Times New Roman" w:hAnsi="Times New Roman" w:cs="Arial"/>
          <w:color w:val="000000"/>
          <w:sz w:val="24"/>
          <w:szCs w:val="24"/>
          <w:shd w:val="clear" w:color="auto" w:fill="FFFFFF"/>
        </w:rPr>
      </w:pPr>
      <w:r w:rsidRPr="00011907">
        <w:rPr>
          <w:rFonts w:ascii="Times New Roman" w:hAnsi="Times New Roman" w:cs="Times New Roman"/>
          <w:b/>
          <w:sz w:val="24"/>
        </w:rPr>
        <w:t>Supplemental Table 2</w:t>
      </w:r>
      <w:r w:rsidRPr="003A126C">
        <w:rPr>
          <w:rFonts w:ascii="Times New Roman" w:hAnsi="Times New Roman" w:cs="Times New Roman"/>
          <w:sz w:val="24"/>
        </w:rPr>
        <w:t xml:space="preserve">. </w:t>
      </w:r>
      <w:r w:rsidRPr="004C54CD">
        <w:rPr>
          <w:rFonts w:ascii="Times New Roman" w:eastAsia="Times New Roman" w:hAnsi="Times New Roman" w:cs="Arial"/>
          <w:color w:val="000000"/>
          <w:sz w:val="24"/>
          <w:szCs w:val="24"/>
          <w:shd w:val="clear" w:color="auto" w:fill="FFFFFF"/>
        </w:rPr>
        <w:t xml:space="preserve">Examples of </w:t>
      </w:r>
      <w:r w:rsidR="001F4A9C">
        <w:rPr>
          <w:rFonts w:ascii="Times New Roman" w:eastAsia="Times New Roman" w:hAnsi="Times New Roman" w:cs="Arial"/>
          <w:color w:val="000000"/>
          <w:sz w:val="24"/>
          <w:szCs w:val="24"/>
          <w:shd w:val="clear" w:color="auto" w:fill="FFFFFF"/>
        </w:rPr>
        <w:t>non-canonical RBPs identified by mRNA interactome capture</w:t>
      </w:r>
      <w:r w:rsidR="00E14F27">
        <w:rPr>
          <w:rFonts w:ascii="Times New Roman" w:eastAsia="Times New Roman" w:hAnsi="Times New Roman" w:cs="Arial"/>
          <w:color w:val="000000"/>
          <w:sz w:val="24"/>
          <w:szCs w:val="24"/>
          <w:shd w:val="clear" w:color="auto" w:fill="FFFFFF"/>
        </w:rPr>
        <w:t>.</w:t>
      </w:r>
      <w:r w:rsidR="00D80CC4">
        <w:rPr>
          <w:rFonts w:ascii="Times New Roman" w:eastAsia="Times New Roman" w:hAnsi="Times New Roman" w:cs="Arial"/>
          <w:color w:val="000000"/>
          <w:sz w:val="24"/>
          <w:szCs w:val="24"/>
          <w:shd w:val="clear" w:color="auto" w:fill="FFFFFF"/>
        </w:rPr>
        <w:t xml:space="preserve"> </w:t>
      </w:r>
    </w:p>
    <w:p w14:paraId="1DC7B5C1" w14:textId="426D1A4C" w:rsidR="00C320FD" w:rsidRPr="00C6526C" w:rsidRDefault="00E14F27" w:rsidP="00C320FD">
      <w:pPr>
        <w:pStyle w:val="NoSpacing"/>
        <w:spacing w:line="480" w:lineRule="auto"/>
        <w:rPr>
          <w:rFonts w:ascii="Times New Roman" w:hAnsi="Times New Roman" w:cs="Times New Roman"/>
          <w:sz w:val="24"/>
          <w:szCs w:val="24"/>
        </w:rPr>
      </w:pPr>
      <w:r>
        <w:rPr>
          <w:rFonts w:ascii="Times New Roman" w:eastAsia="Times New Roman" w:hAnsi="Times New Roman" w:cs="Arial"/>
          <w:color w:val="000000"/>
          <w:sz w:val="24"/>
          <w:szCs w:val="24"/>
          <w:shd w:val="clear" w:color="auto" w:fill="FFFFFF"/>
        </w:rPr>
        <w:t>List of non-canonical At-RBPs and their</w:t>
      </w:r>
      <w:r w:rsidR="00D80CC4">
        <w:rPr>
          <w:rFonts w:ascii="Times New Roman" w:eastAsia="Times New Roman" w:hAnsi="Times New Roman" w:cs="Arial"/>
          <w:color w:val="000000"/>
          <w:sz w:val="24"/>
          <w:szCs w:val="24"/>
          <w:shd w:val="clear" w:color="auto" w:fill="FFFFFF"/>
        </w:rPr>
        <w:t xml:space="preserve"> annotated protein domains, </w:t>
      </w:r>
      <w:r w:rsidR="00C12063">
        <w:rPr>
          <w:rFonts w:ascii="Times New Roman" w:eastAsia="Times New Roman" w:hAnsi="Times New Roman" w:cs="Arial"/>
          <w:color w:val="000000"/>
          <w:sz w:val="24"/>
          <w:szCs w:val="24"/>
          <w:shd w:val="clear" w:color="auto" w:fill="FFFFFF"/>
        </w:rPr>
        <w:t>known functions and</w:t>
      </w:r>
      <w:r w:rsidR="00C320FD" w:rsidRPr="004C54CD">
        <w:rPr>
          <w:rFonts w:ascii="Times New Roman" w:eastAsia="Times New Roman" w:hAnsi="Times New Roman" w:cs="Arial"/>
          <w:color w:val="000000"/>
          <w:sz w:val="24"/>
          <w:szCs w:val="24"/>
          <w:shd w:val="clear" w:color="auto" w:fill="FFFFFF"/>
        </w:rPr>
        <w:t> </w:t>
      </w:r>
      <w:r w:rsidR="00C12063">
        <w:rPr>
          <w:rFonts w:ascii="Times New Roman" w:eastAsia="Times New Roman" w:hAnsi="Times New Roman" w:cs="Arial"/>
          <w:color w:val="000000"/>
          <w:sz w:val="24"/>
          <w:szCs w:val="24"/>
          <w:shd w:val="clear" w:color="auto" w:fill="FFFFFF"/>
        </w:rPr>
        <w:t>FDRs indicating</w:t>
      </w:r>
      <w:r w:rsidR="00C320FD">
        <w:rPr>
          <w:rFonts w:ascii="Times New Roman" w:eastAsia="Times New Roman" w:hAnsi="Times New Roman" w:cs="Arial"/>
          <w:color w:val="000000"/>
          <w:sz w:val="24"/>
          <w:szCs w:val="24"/>
          <w:shd w:val="clear" w:color="auto" w:fill="FFFFFF"/>
        </w:rPr>
        <w:t xml:space="preserve"> enri</w:t>
      </w:r>
      <w:r w:rsidR="00C12063">
        <w:rPr>
          <w:rFonts w:ascii="Times New Roman" w:eastAsia="Times New Roman" w:hAnsi="Times New Roman" w:cs="Arial"/>
          <w:color w:val="000000"/>
          <w:sz w:val="24"/>
          <w:szCs w:val="24"/>
          <w:shd w:val="clear" w:color="auto" w:fill="FFFFFF"/>
        </w:rPr>
        <w:t>chment in CL compared to noCL</w:t>
      </w:r>
      <w:r w:rsidR="00C320FD">
        <w:rPr>
          <w:rFonts w:ascii="Times New Roman" w:eastAsia="Times New Roman" w:hAnsi="Times New Roman" w:cs="Arial"/>
          <w:color w:val="000000"/>
          <w:sz w:val="24"/>
          <w:szCs w:val="24"/>
          <w:shd w:val="clear" w:color="auto" w:fill="FFFFFF"/>
        </w:rPr>
        <w:t xml:space="preserve"> in mRNA interactome capture.</w:t>
      </w:r>
    </w:p>
    <w:p w14:paraId="2F2172AA" w14:textId="77777777" w:rsidR="00733014" w:rsidRPr="003A126C" w:rsidRDefault="00733014" w:rsidP="00733014">
      <w:pPr>
        <w:spacing w:after="0" w:line="480" w:lineRule="auto"/>
        <w:rPr>
          <w:rFonts w:ascii="Times New Roman" w:hAnsi="Times New Roman" w:cs="Times New Roman"/>
          <w:sz w:val="24"/>
          <w:szCs w:val="24"/>
        </w:rPr>
      </w:pPr>
    </w:p>
    <w:p w14:paraId="5BE32157" w14:textId="77777777" w:rsidR="00733014" w:rsidRPr="003A126C" w:rsidRDefault="00733014" w:rsidP="00733014">
      <w:pPr>
        <w:pStyle w:val="NoSpacing"/>
        <w:spacing w:line="480" w:lineRule="auto"/>
        <w:rPr>
          <w:rFonts w:ascii="Times New Roman" w:hAnsi="Times New Roman" w:cs="Times New Roman"/>
          <w:sz w:val="24"/>
          <w:szCs w:val="24"/>
        </w:rPr>
      </w:pPr>
    </w:p>
    <w:p w14:paraId="2D90E263" w14:textId="77777777" w:rsidR="00E20694" w:rsidRDefault="00E20694" w:rsidP="00BA6118">
      <w:pPr>
        <w:pStyle w:val="NoSpacing"/>
        <w:spacing w:line="480" w:lineRule="auto"/>
      </w:pPr>
    </w:p>
    <w:sectPr w:rsidR="00E20694">
      <w:footerReference w:type="even"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homas Preiss" w:date="2016-06-09T22:29:00Z" w:initials="TP">
    <w:p w14:paraId="3B3A762F" w14:textId="26927B36" w:rsidR="0015246E" w:rsidRDefault="0015246E">
      <w:pPr>
        <w:pStyle w:val="CommentText"/>
      </w:pPr>
      <w:r>
        <w:rPr>
          <w:rStyle w:val="CommentReference"/>
        </w:rPr>
        <w:annotationRef/>
      </w:r>
      <w:r>
        <w:t>Being the head of the facility/group typically constitutes ‘input’ in my opinion.</w:t>
      </w:r>
    </w:p>
  </w:comment>
  <w:comment w:id="1" w:author="Marlene Reichel" w:date="2016-06-08T14:04:00Z" w:initials="MR">
    <w:p w14:paraId="42E54343" w14:textId="0BFBDDF8" w:rsidR="0015246E" w:rsidRDefault="0015246E">
      <w:pPr>
        <w:pStyle w:val="CommentText"/>
      </w:pPr>
      <w:r>
        <w:rPr>
          <w:rStyle w:val="CommentReference"/>
        </w:rPr>
        <w:annotationRef/>
      </w:r>
      <w:r>
        <w:t>Jeroen had no input in this project, but he was the head of the EMBL proteomics facility at the time. Should he be included in the authors list or not, Matthias?</w:t>
      </w:r>
    </w:p>
  </w:comment>
  <w:comment w:id="5" w:author="Thomas Preiss" w:date="2016-06-09T22:35:00Z" w:initials="TP">
    <w:p w14:paraId="10BB1282" w14:textId="4EBF94B0" w:rsidR="0015246E" w:rsidRDefault="0015246E">
      <w:pPr>
        <w:pStyle w:val="CommentText"/>
      </w:pPr>
      <w:r>
        <w:rPr>
          <w:rStyle w:val="CommentReference"/>
        </w:rPr>
        <w:annotationRef/>
      </w:r>
      <w:r>
        <w:t>Do we mean the 300 or the over 700? The sentence is not clear.</w:t>
      </w:r>
    </w:p>
  </w:comment>
  <w:comment w:id="14" w:author="Thomas Preiss" w:date="2016-06-09T22:38:00Z" w:initials="TP">
    <w:p w14:paraId="1116548F" w14:textId="064ADE84" w:rsidR="0015246E" w:rsidRDefault="0015246E">
      <w:pPr>
        <w:pStyle w:val="CommentText"/>
      </w:pPr>
      <w:r>
        <w:rPr>
          <w:rStyle w:val="CommentReference"/>
        </w:rPr>
        <w:annotationRef/>
      </w:r>
      <w:r>
        <w:t>Cite source of what constitutes ‘known RBDs’ or else define what we mean by that.</w:t>
      </w:r>
    </w:p>
  </w:comment>
  <w:comment w:id="57" w:author="Thomas Preiss" w:date="2016-06-09T22:51:00Z" w:initials="TP">
    <w:p w14:paraId="32B3E8AD" w14:textId="71755B44" w:rsidR="0015246E" w:rsidRDefault="0015246E">
      <w:pPr>
        <w:pStyle w:val="CommentText"/>
      </w:pPr>
      <w:r>
        <w:rPr>
          <w:rStyle w:val="CommentReference"/>
        </w:rPr>
        <w:annotationRef/>
      </w:r>
      <w:r w:rsidRPr="005D4F6A">
        <w:rPr>
          <w:highlight w:val="yellow"/>
        </w:rPr>
        <w:t>Yalin</w:t>
      </w:r>
      <w:r>
        <w:t>: do you have an answer for this now? EJC is a favourite of Matthias, so we should have our statements correct here.</w:t>
      </w:r>
    </w:p>
  </w:comment>
  <w:comment w:id="54" w:author="Thomas Preiss" w:date="2016-05-23T16:31:00Z" w:initials="TP">
    <w:p w14:paraId="6E383B63" w14:textId="5E254FE1" w:rsidR="0015246E" w:rsidRDefault="0015246E">
      <w:pPr>
        <w:pStyle w:val="CommentText"/>
      </w:pPr>
      <w:r>
        <w:rPr>
          <w:rStyle w:val="CommentReference"/>
        </w:rPr>
        <w:annotationRef/>
      </w:r>
      <w:r>
        <w:t>Are there any new findings on this from either our HL-1 interactome or Alfredo’s most recent efforts?</w:t>
      </w:r>
    </w:p>
    <w:p w14:paraId="70BEB890" w14:textId="2C21763D" w:rsidR="0015246E" w:rsidRDefault="0015246E">
      <w:pPr>
        <w:pStyle w:val="CommentText"/>
      </w:pPr>
      <w:r>
        <w:t>I surveyed EJC complex proteins in multiple datasets before, I will find that when I have access to the server (Yalin note) (I suppose to have the access set up by IT, but it does not work for my folder)</w:t>
      </w:r>
    </w:p>
  </w:comment>
  <w:comment w:id="65" w:author="Thomas Preiss" w:date="2016-06-09T22:52:00Z" w:initials="TP">
    <w:p w14:paraId="286CF8DD" w14:textId="77777777" w:rsidR="0015246E" w:rsidRDefault="0015246E" w:rsidP="00E6542C">
      <w:pPr>
        <w:pStyle w:val="CommentText"/>
      </w:pPr>
      <w:r>
        <w:rPr>
          <w:rStyle w:val="CommentReference"/>
        </w:rPr>
        <w:annotationRef/>
      </w:r>
      <w:r>
        <w:t>There are already papers on the YTH proteins as RBPs in plants:</w:t>
      </w:r>
    </w:p>
    <w:p w14:paraId="02904A7E" w14:textId="0010CF56" w:rsidR="0015246E" w:rsidRDefault="0015246E" w:rsidP="00E6542C">
      <w:pPr>
        <w:pStyle w:val="CommentText"/>
      </w:pPr>
      <w:r>
        <w:rPr>
          <w:rFonts w:ascii="Times New Roman" w:hAnsi="Times New Roman" w:cs="Times New Roman"/>
          <w:sz w:val="24"/>
          <w:szCs w:val="24"/>
        </w:rPr>
        <w:t>(Li et al., 2014) shows RNA-binding by YTH5 in vitro…</w:t>
      </w:r>
    </w:p>
    <w:p w14:paraId="748669D6" w14:textId="25789822" w:rsidR="0015246E" w:rsidRDefault="0015246E" w:rsidP="00E6542C">
      <w:pPr>
        <w:pStyle w:val="CommentText"/>
      </w:pPr>
      <w:r>
        <w:t>Also:</w:t>
      </w:r>
    </w:p>
    <w:p w14:paraId="77940661" w14:textId="77777777" w:rsidR="0015246E" w:rsidRDefault="0015246E" w:rsidP="00E6542C">
      <w:pPr>
        <w:pStyle w:val="CommentText"/>
        <w:rPr>
          <w:lang w:val="en-US"/>
        </w:rPr>
      </w:pPr>
      <w:r w:rsidRPr="00F91B27">
        <w:rPr>
          <w:lang w:val="en-US"/>
        </w:rPr>
        <w:t xml:space="preserve">Wang, N., Yue, Z., Liang, D., &amp; Ma, F. (2014). Genome-wide identification of members in the YTH domain-containing RNA-binding protein family in apple and expression analysis of their responsiveness to senescence and abiotic stresses. </w:t>
      </w:r>
      <w:r w:rsidRPr="00F91B27">
        <w:rPr>
          <w:i/>
          <w:iCs/>
          <w:lang w:val="en-US"/>
        </w:rPr>
        <w:t>Gene</w:t>
      </w:r>
      <w:r w:rsidRPr="00F91B27">
        <w:rPr>
          <w:lang w:val="en-US"/>
        </w:rPr>
        <w:t xml:space="preserve">, </w:t>
      </w:r>
      <w:r w:rsidRPr="00F91B27">
        <w:rPr>
          <w:i/>
          <w:iCs/>
          <w:lang w:val="en-US"/>
        </w:rPr>
        <w:t>538</w:t>
      </w:r>
      <w:r w:rsidRPr="00F91B27">
        <w:rPr>
          <w:lang w:val="en-US"/>
        </w:rPr>
        <w:t xml:space="preserve">(2), 292–305. </w:t>
      </w:r>
      <w:hyperlink r:id="rId1" w:history="1">
        <w:r w:rsidRPr="00D22E97">
          <w:rPr>
            <w:rStyle w:val="Hyperlink"/>
            <w:lang w:val="en-US"/>
          </w:rPr>
          <w:t>http://doi.org/10.1016/j.gene.2014.01.039</w:t>
        </w:r>
      </w:hyperlink>
    </w:p>
    <w:p w14:paraId="311B1037" w14:textId="77777777" w:rsidR="0015246E" w:rsidRDefault="0015246E" w:rsidP="00E6542C">
      <w:pPr>
        <w:pStyle w:val="CommentText"/>
      </w:pPr>
    </w:p>
  </w:comment>
  <w:comment w:id="77" w:author="Thomas Preiss" w:date="2016-06-09T22:54:00Z" w:initials="TP">
    <w:p w14:paraId="775AD171" w14:textId="2C8052E4" w:rsidR="0015246E" w:rsidRDefault="0015246E">
      <w:pPr>
        <w:pStyle w:val="CommentText"/>
      </w:pPr>
      <w:r>
        <w:rPr>
          <w:rStyle w:val="CommentReference"/>
        </w:rPr>
        <w:annotationRef/>
      </w:r>
      <w:r>
        <w:t xml:space="preserve">Question for </w:t>
      </w:r>
      <w:r w:rsidRPr="000F6B05">
        <w:rPr>
          <w:highlight w:val="yellow"/>
        </w:rPr>
        <w:t>Maurits</w:t>
      </w:r>
      <w:r>
        <w:t>: Is this statement correct, or did we perform the analyses with ALL m6A and ALL 3’ ends of polyadenylated RNAs?</w:t>
      </w:r>
    </w:p>
  </w:comment>
  <w:comment w:id="90" w:author="Thomas Preiss" w:date="2016-06-09T22:55:00Z" w:initials="TP">
    <w:p w14:paraId="11161204" w14:textId="0A616BDB" w:rsidR="0015246E" w:rsidRDefault="0015246E">
      <w:pPr>
        <w:pStyle w:val="CommentText"/>
      </w:pPr>
      <w:r>
        <w:rPr>
          <w:rStyle w:val="CommentReference"/>
        </w:rPr>
        <w:annotationRef/>
      </w:r>
      <w:r>
        <w:t>Cut back to one representative reference?</w:t>
      </w:r>
    </w:p>
  </w:comment>
  <w:comment w:id="97" w:author="Thomas Preiss" w:date="2016-06-09T22:55:00Z" w:initials="TP">
    <w:p w14:paraId="2AD8AC5A" w14:textId="49559D2D" w:rsidR="0015246E" w:rsidRDefault="0015246E">
      <w:pPr>
        <w:pStyle w:val="CommentText"/>
      </w:pPr>
      <w:r>
        <w:rPr>
          <w:rStyle w:val="CommentReference"/>
        </w:rPr>
        <w:annotationRef/>
      </w:r>
      <w:r>
        <w:t>Cut back to one representative reference?</w:t>
      </w:r>
    </w:p>
  </w:comment>
  <w:comment w:id="99" w:author="Marlene Reichel" w:date="2016-06-09T22:56:00Z" w:initials="MR">
    <w:p w14:paraId="6FA7FD8D" w14:textId="090F20BD" w:rsidR="0015246E" w:rsidRDefault="0015246E">
      <w:pPr>
        <w:pStyle w:val="CommentText"/>
      </w:pPr>
      <w:r>
        <w:rPr>
          <w:rStyle w:val="CommentReference"/>
        </w:rPr>
        <w:annotationRef/>
      </w:r>
      <w:r>
        <w:t>Or should we say ‘novel’ or something else?</w:t>
      </w:r>
    </w:p>
    <w:p w14:paraId="7AE0F2C6" w14:textId="77777777" w:rsidR="0015246E" w:rsidRDefault="0015246E">
      <w:pPr>
        <w:pStyle w:val="CommentText"/>
      </w:pPr>
    </w:p>
    <w:p w14:paraId="22CE9E27" w14:textId="7B001225" w:rsidR="0015246E" w:rsidRDefault="0015246E">
      <w:pPr>
        <w:pStyle w:val="CommentText"/>
      </w:pPr>
      <w:r>
        <w:t>TP: No. But is this section conceptually different from the previous one? The titles suggest pretty much the same thing. Can we make the section titles more unique?</w:t>
      </w:r>
    </w:p>
  </w:comment>
  <w:comment w:id="102" w:author="Marlene Reichel" w:date="2016-06-09T22:57:00Z" w:initials="MR">
    <w:p w14:paraId="0D9341D7" w14:textId="77777777" w:rsidR="0015246E" w:rsidRDefault="0015246E" w:rsidP="00F03308">
      <w:pPr>
        <w:pStyle w:val="CommentText"/>
      </w:pPr>
      <w:r>
        <w:rPr>
          <w:rStyle w:val="CommentReference"/>
        </w:rPr>
        <w:annotationRef/>
      </w:r>
      <w:r>
        <w:t xml:space="preserve">Should we really say that? </w:t>
      </w:r>
    </w:p>
    <w:p w14:paraId="7CB119F6" w14:textId="77777777" w:rsidR="0015246E" w:rsidRDefault="0015246E" w:rsidP="00F03308">
      <w:pPr>
        <w:pStyle w:val="CommentText"/>
      </w:pPr>
    </w:p>
    <w:p w14:paraId="313DE383" w14:textId="2E4DD6DB" w:rsidR="0015246E" w:rsidRDefault="0015246E" w:rsidP="00F03308">
      <w:pPr>
        <w:pStyle w:val="CommentText"/>
      </w:pPr>
      <w:r>
        <w:t>TP: No!</w:t>
      </w:r>
    </w:p>
  </w:comment>
  <w:comment w:id="104" w:author="Thomas Preiss" w:date="2016-06-09T22:58:00Z" w:initials="TP">
    <w:p w14:paraId="0998692A" w14:textId="4397CDFC" w:rsidR="0015246E" w:rsidRDefault="0015246E">
      <w:pPr>
        <w:pStyle w:val="CommentText"/>
      </w:pPr>
      <w:r>
        <w:rPr>
          <w:rStyle w:val="CommentReference"/>
        </w:rPr>
        <w:annotationRef/>
      </w:r>
      <w:r>
        <w:t>RNA could regulate the receptors. Perhaps this is the more exiting possibility here.</w:t>
      </w:r>
    </w:p>
  </w:comment>
  <w:comment w:id="105" w:author="Tony Millar" w:date="2016-06-10T16:56:00Z" w:initials="TM">
    <w:p w14:paraId="0A031A76" w14:textId="0D60F923" w:rsidR="0015246E" w:rsidRDefault="0015246E">
      <w:pPr>
        <w:pStyle w:val="CommentText"/>
      </w:pPr>
      <w:r>
        <w:rPr>
          <w:rStyle w:val="CommentReference"/>
        </w:rPr>
        <w:annotationRef/>
      </w:r>
      <w:r>
        <w:t xml:space="preserve">Matthias, as you have an interest in the link between Ca and RBPs, is there anything here you would like to add? Do you think Marlene’s paragraph is adding anything worthwhile to the manuscript, as both Marlene and I think the link is pretty weak.  </w:t>
      </w:r>
    </w:p>
  </w:comment>
  <w:comment w:id="106" w:author="Thomas Preiss" w:date="2016-06-09T23:03:00Z" w:initials="TP">
    <w:p w14:paraId="3C6B529E" w14:textId="7C822BF5" w:rsidR="0015246E" w:rsidRDefault="0015246E">
      <w:pPr>
        <w:pStyle w:val="CommentText"/>
      </w:pPr>
      <w:r>
        <w:rPr>
          <w:rStyle w:val="CommentReference"/>
        </w:rPr>
        <w:annotationRef/>
      </w:r>
      <w:r>
        <w:t>The 300 or the 700? Be more specific/conservative.</w:t>
      </w:r>
    </w:p>
  </w:comment>
  <w:comment w:id="107" w:author="Thomas Preiss" w:date="2016-06-09T23:04:00Z" w:initials="TP">
    <w:p w14:paraId="28416AFF" w14:textId="4A3E95CE" w:rsidR="0015246E" w:rsidRDefault="0015246E">
      <w:pPr>
        <w:pStyle w:val="CommentText"/>
      </w:pPr>
      <w:r>
        <w:rPr>
          <w:rStyle w:val="CommentReference"/>
        </w:rPr>
        <w:annotationRef/>
      </w:r>
      <w:r>
        <w:t>I still think this is not great…</w:t>
      </w:r>
    </w:p>
  </w:comment>
  <w:comment w:id="108" w:author="Thomas Preiss" w:date="2016-05-23T16:31:00Z" w:initials="TP">
    <w:p w14:paraId="0DCD6BCD" w14:textId="241A33AB" w:rsidR="0015246E" w:rsidRDefault="0015246E">
      <w:pPr>
        <w:pStyle w:val="CommentText"/>
      </w:pPr>
      <w:r>
        <w:rPr>
          <w:rStyle w:val="CommentReference"/>
        </w:rPr>
        <w:annotationRef/>
      </w:r>
      <w:r>
        <w:t>I’m not sure about this statement, and the next sentence kind of contradicts it… Also, this kind of point should already be made earlier, perhaps when describing that most At-RBPs have RNA-related ontology. Finally, not all RBPs will regulate mRNAs, there are also polyadenylated ncRNAs and I am always intrigued by the possibility that RNA might regulate protein function(s) as well.</w:t>
      </w:r>
    </w:p>
  </w:comment>
  <w:comment w:id="117" w:author="Mandy Rettel" w:date="2016-05-23T16:31:00Z" w:initials="MR">
    <w:p w14:paraId="20C0B5A1" w14:textId="77777777" w:rsidR="0015246E" w:rsidRDefault="0015246E" w:rsidP="00BD5BC5">
      <w:pPr>
        <w:pStyle w:val="CommentText"/>
      </w:pPr>
      <w:r>
        <w:rPr>
          <w:rStyle w:val="CommentReference"/>
        </w:rPr>
        <w:annotationRef/>
      </w:r>
      <w:r>
        <w:t>Maybe use that instead to make it much shorter. If you have enough space you can also keep the original version.</w:t>
      </w:r>
    </w:p>
  </w:comment>
  <w:comment w:id="118" w:author="Marlene Reichel" w:date="2016-05-23T16:31:00Z" w:initials="MR">
    <w:p w14:paraId="1C049D82" w14:textId="26A087A2" w:rsidR="0015246E" w:rsidRDefault="0015246E">
      <w:pPr>
        <w:pStyle w:val="CommentText"/>
      </w:pPr>
      <w:r>
        <w:rPr>
          <w:rStyle w:val="CommentReference"/>
        </w:rPr>
        <w:annotationRef/>
      </w:r>
      <w:r>
        <w:t>Mandy suggests to use this paragraph instead to make it shorter. Thoughts?</w:t>
      </w:r>
    </w:p>
  </w:comment>
  <w:comment w:id="129" w:author="Thomas Preiss" w:date="2016-05-23T16:31:00Z" w:initials="TP">
    <w:p w14:paraId="5D34AAA3" w14:textId="25A30639" w:rsidR="0015246E" w:rsidRDefault="0015246E">
      <w:pPr>
        <w:pStyle w:val="CommentText"/>
      </w:pPr>
      <w:r>
        <w:rPr>
          <w:rStyle w:val="CommentReference"/>
        </w:rPr>
        <w:annotationRef/>
      </w:r>
      <w:r>
        <w:t>This is not understandable for an outsider. Surely, you mean proteins that were identified in CL but not seen in noCL.</w:t>
      </w:r>
    </w:p>
  </w:comment>
  <w:comment w:id="152" w:author="Thomas Preiss" w:date="2016-06-09T23:06:00Z" w:initials="TP">
    <w:p w14:paraId="2FE8AD23" w14:textId="190C81FE" w:rsidR="0015246E" w:rsidRDefault="0015246E">
      <w:pPr>
        <w:pStyle w:val="CommentText"/>
      </w:pPr>
      <w:r>
        <w:rPr>
          <w:rStyle w:val="CommentReference"/>
        </w:rPr>
        <w:annotationRef/>
      </w:r>
      <w:r>
        <w:t>Explain whether ALL sites or just mRNA sites were used. Explain PAC and/or make sure we use the same terminology throughout.</w:t>
      </w:r>
    </w:p>
  </w:comment>
  <w:comment w:id="192" w:author="Thomas Preiss" w:date="2016-06-09T23:06:00Z" w:initials="TP">
    <w:p w14:paraId="0776C437" w14:textId="52D01E0E" w:rsidR="0015246E" w:rsidRDefault="0015246E">
      <w:pPr>
        <w:pStyle w:val="CommentText"/>
      </w:pPr>
      <w:r>
        <w:rPr>
          <w:rStyle w:val="CommentReference"/>
        </w:rPr>
        <w:annotationRef/>
      </w:r>
      <w:r>
        <w:t>We need to describe contributions for J.K. and M.E.</w:t>
      </w:r>
    </w:p>
  </w:comment>
  <w:comment w:id="195" w:author="Marlene Reichel" w:date="2016-05-23T16:31:00Z" w:initials="MR">
    <w:p w14:paraId="67B0EBAA" w14:textId="62AA2A99" w:rsidR="0015246E" w:rsidRDefault="0015246E" w:rsidP="008C38AE">
      <w:pPr>
        <w:pStyle w:val="CommentText"/>
      </w:pPr>
      <w:r>
        <w:rPr>
          <w:rStyle w:val="CommentReference"/>
        </w:rPr>
        <w:annotationRef/>
      </w:r>
      <w:r>
        <w:t>Matthias, please check your funding info.</w:t>
      </w:r>
    </w:p>
  </w:comment>
  <w:comment w:id="196" w:author="Thomas Preiss" w:date="2016-06-09T23:07:00Z" w:initials="TP">
    <w:p w14:paraId="151DF2B4" w14:textId="671E65FB" w:rsidR="0015246E" w:rsidRDefault="0015246E">
      <w:pPr>
        <w:pStyle w:val="CommentText"/>
      </w:pPr>
      <w:r>
        <w:rPr>
          <w:rStyle w:val="CommentReference"/>
        </w:rPr>
        <w:annotationRef/>
      </w:r>
      <w:r>
        <w:t xml:space="preserve">We have too many references!!! Since they are listed alphabetically it is hard to see which might be redundant. </w:t>
      </w:r>
      <w:r w:rsidRPr="00EA661F">
        <w:rPr>
          <w:highlight w:val="yellow"/>
        </w:rPr>
        <w:t>Tony, Marlene?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3A762F" w15:done="0"/>
  <w15:commentEx w15:paraId="42E54343" w15:done="0"/>
  <w15:commentEx w15:paraId="10BB1282" w15:done="0"/>
  <w15:commentEx w15:paraId="1116548F" w15:done="0"/>
  <w15:commentEx w15:paraId="32B3E8AD" w15:done="0"/>
  <w15:commentEx w15:paraId="70BEB890" w15:done="0"/>
  <w15:commentEx w15:paraId="311B1037" w15:done="0"/>
  <w15:commentEx w15:paraId="775AD171" w15:done="0"/>
  <w15:commentEx w15:paraId="11161204" w15:done="0"/>
  <w15:commentEx w15:paraId="2AD8AC5A" w15:done="0"/>
  <w15:commentEx w15:paraId="22CE9E27" w15:done="0"/>
  <w15:commentEx w15:paraId="313DE383" w15:done="0"/>
  <w15:commentEx w15:paraId="0998692A" w15:done="0"/>
  <w15:commentEx w15:paraId="0A031A76" w15:done="0"/>
  <w15:commentEx w15:paraId="3C6B529E" w15:done="0"/>
  <w15:commentEx w15:paraId="28416AFF" w15:done="0"/>
  <w15:commentEx w15:paraId="0DCD6BCD" w15:done="0"/>
  <w15:commentEx w15:paraId="20C0B5A1" w15:done="0"/>
  <w15:commentEx w15:paraId="1C049D82" w15:done="0"/>
  <w15:commentEx w15:paraId="5D34AAA3" w15:done="0"/>
  <w15:commentEx w15:paraId="2FE8AD23" w15:done="0"/>
  <w15:commentEx w15:paraId="0776C437" w15:done="0"/>
  <w15:commentEx w15:paraId="67B0EBAA" w15:done="0"/>
  <w15:commentEx w15:paraId="151DF2B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670C3" w14:textId="77777777" w:rsidR="0015246E" w:rsidRDefault="0015246E" w:rsidP="002E50B9">
      <w:pPr>
        <w:spacing w:after="0" w:line="240" w:lineRule="auto"/>
      </w:pPr>
      <w:r>
        <w:separator/>
      </w:r>
    </w:p>
  </w:endnote>
  <w:endnote w:type="continuationSeparator" w:id="0">
    <w:p w14:paraId="0AF051A0" w14:textId="77777777" w:rsidR="0015246E" w:rsidRDefault="0015246E" w:rsidP="002E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F8BFF" w14:textId="77777777" w:rsidR="0015246E" w:rsidRDefault="0015246E" w:rsidP="002E50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D69FDD" w14:textId="77777777" w:rsidR="0015246E" w:rsidRDefault="0015246E" w:rsidP="00BA61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D3B0" w14:textId="447FAD97" w:rsidR="0015246E" w:rsidRDefault="0015246E" w:rsidP="002E50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14C">
      <w:rPr>
        <w:rStyle w:val="PageNumber"/>
        <w:noProof/>
      </w:rPr>
      <w:t>18</w:t>
    </w:r>
    <w:r>
      <w:rPr>
        <w:rStyle w:val="PageNumber"/>
      </w:rPr>
      <w:fldChar w:fldCharType="end"/>
    </w:r>
  </w:p>
  <w:p w14:paraId="1562EBC6" w14:textId="77777777" w:rsidR="0015246E" w:rsidRDefault="0015246E" w:rsidP="00A3658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69E8C" w14:textId="77777777" w:rsidR="0015246E" w:rsidRDefault="0015246E" w:rsidP="002E50B9">
      <w:pPr>
        <w:spacing w:after="0" w:line="240" w:lineRule="auto"/>
      </w:pPr>
      <w:r>
        <w:separator/>
      </w:r>
    </w:p>
  </w:footnote>
  <w:footnote w:type="continuationSeparator" w:id="0">
    <w:p w14:paraId="4ADA143F" w14:textId="77777777" w:rsidR="0015246E" w:rsidRDefault="0015246E" w:rsidP="002E50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2A08"/>
    <w:multiLevelType w:val="hybridMultilevel"/>
    <w:tmpl w:val="791C9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C743E"/>
    <w:multiLevelType w:val="hybridMultilevel"/>
    <w:tmpl w:val="4508B49C"/>
    <w:lvl w:ilvl="0" w:tplc="416E722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F5E9C"/>
    <w:multiLevelType w:val="hybridMultilevel"/>
    <w:tmpl w:val="704A5CC0"/>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20209"/>
    <w:multiLevelType w:val="hybridMultilevel"/>
    <w:tmpl w:val="7F4CF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3213DBA"/>
    <w:multiLevelType w:val="hybridMultilevel"/>
    <w:tmpl w:val="A3E06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lene Reichel">
    <w15:presenceInfo w15:providerId="AD" w15:userId="S-1-5-21-764740551-2310652364-1679632760-71145"/>
  </w15:person>
  <w15:person w15:author="Mandy Rettel">
    <w15:presenceInfo w15:providerId="None" w15:userId="Mandy Ret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US" w:vendorID="64" w:dllVersion="131078" w:nlCheck="1" w:checkStyle="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72C"/>
    <w:rsid w:val="00005704"/>
    <w:rsid w:val="0000581C"/>
    <w:rsid w:val="00006233"/>
    <w:rsid w:val="00006689"/>
    <w:rsid w:val="00006CC9"/>
    <w:rsid w:val="00011907"/>
    <w:rsid w:val="00015F5D"/>
    <w:rsid w:val="00021108"/>
    <w:rsid w:val="00021A42"/>
    <w:rsid w:val="00021B57"/>
    <w:rsid w:val="00023E97"/>
    <w:rsid w:val="00024E90"/>
    <w:rsid w:val="00025398"/>
    <w:rsid w:val="00026B74"/>
    <w:rsid w:val="00027369"/>
    <w:rsid w:val="000301CF"/>
    <w:rsid w:val="00031540"/>
    <w:rsid w:val="0004037C"/>
    <w:rsid w:val="00041176"/>
    <w:rsid w:val="0004140D"/>
    <w:rsid w:val="0005113E"/>
    <w:rsid w:val="000571F8"/>
    <w:rsid w:val="00061D1E"/>
    <w:rsid w:val="00061E90"/>
    <w:rsid w:val="000626C4"/>
    <w:rsid w:val="00066016"/>
    <w:rsid w:val="0008079B"/>
    <w:rsid w:val="00083432"/>
    <w:rsid w:val="00086579"/>
    <w:rsid w:val="0008703F"/>
    <w:rsid w:val="000873B0"/>
    <w:rsid w:val="0009066C"/>
    <w:rsid w:val="00090962"/>
    <w:rsid w:val="0009122A"/>
    <w:rsid w:val="00095627"/>
    <w:rsid w:val="0009576F"/>
    <w:rsid w:val="000958B0"/>
    <w:rsid w:val="00097494"/>
    <w:rsid w:val="000A1085"/>
    <w:rsid w:val="000A1234"/>
    <w:rsid w:val="000A1509"/>
    <w:rsid w:val="000A18D3"/>
    <w:rsid w:val="000A3A85"/>
    <w:rsid w:val="000A6359"/>
    <w:rsid w:val="000B01E4"/>
    <w:rsid w:val="000B0910"/>
    <w:rsid w:val="000B3668"/>
    <w:rsid w:val="000B4310"/>
    <w:rsid w:val="000B53CE"/>
    <w:rsid w:val="000B586F"/>
    <w:rsid w:val="000B69FE"/>
    <w:rsid w:val="000C1027"/>
    <w:rsid w:val="000C491D"/>
    <w:rsid w:val="000C5681"/>
    <w:rsid w:val="000C61FA"/>
    <w:rsid w:val="000C7289"/>
    <w:rsid w:val="000D112A"/>
    <w:rsid w:val="000D11C7"/>
    <w:rsid w:val="000D65E3"/>
    <w:rsid w:val="000D69A9"/>
    <w:rsid w:val="000D7407"/>
    <w:rsid w:val="000E10EE"/>
    <w:rsid w:val="000E179A"/>
    <w:rsid w:val="000E180E"/>
    <w:rsid w:val="000E44C9"/>
    <w:rsid w:val="000E6CEF"/>
    <w:rsid w:val="000F0CF8"/>
    <w:rsid w:val="000F12C4"/>
    <w:rsid w:val="000F3429"/>
    <w:rsid w:val="000F6B05"/>
    <w:rsid w:val="000F6D8F"/>
    <w:rsid w:val="00102B52"/>
    <w:rsid w:val="001030A5"/>
    <w:rsid w:val="00103133"/>
    <w:rsid w:val="00103380"/>
    <w:rsid w:val="001034B8"/>
    <w:rsid w:val="00103643"/>
    <w:rsid w:val="00104F78"/>
    <w:rsid w:val="00110E25"/>
    <w:rsid w:val="001136A5"/>
    <w:rsid w:val="001141D7"/>
    <w:rsid w:val="00122FB3"/>
    <w:rsid w:val="00123800"/>
    <w:rsid w:val="00130FD7"/>
    <w:rsid w:val="0013223D"/>
    <w:rsid w:val="00135794"/>
    <w:rsid w:val="00137CC8"/>
    <w:rsid w:val="001400C0"/>
    <w:rsid w:val="00142F86"/>
    <w:rsid w:val="001436FA"/>
    <w:rsid w:val="0014414A"/>
    <w:rsid w:val="001448AE"/>
    <w:rsid w:val="001448AF"/>
    <w:rsid w:val="001459CD"/>
    <w:rsid w:val="001470C0"/>
    <w:rsid w:val="001513D2"/>
    <w:rsid w:val="00151BA3"/>
    <w:rsid w:val="0015246E"/>
    <w:rsid w:val="001526F5"/>
    <w:rsid w:val="00152E7B"/>
    <w:rsid w:val="00160FA1"/>
    <w:rsid w:val="00164153"/>
    <w:rsid w:val="00165EE3"/>
    <w:rsid w:val="001676FC"/>
    <w:rsid w:val="001721E6"/>
    <w:rsid w:val="0017352A"/>
    <w:rsid w:val="00173EED"/>
    <w:rsid w:val="00175969"/>
    <w:rsid w:val="00176590"/>
    <w:rsid w:val="00177A5C"/>
    <w:rsid w:val="00177CF5"/>
    <w:rsid w:val="00182AFF"/>
    <w:rsid w:val="00190DCE"/>
    <w:rsid w:val="00191392"/>
    <w:rsid w:val="00191B00"/>
    <w:rsid w:val="00194FDE"/>
    <w:rsid w:val="001A48A7"/>
    <w:rsid w:val="001A68C3"/>
    <w:rsid w:val="001A693C"/>
    <w:rsid w:val="001B3E4F"/>
    <w:rsid w:val="001B699B"/>
    <w:rsid w:val="001B6F2D"/>
    <w:rsid w:val="001B7C81"/>
    <w:rsid w:val="001C0C52"/>
    <w:rsid w:val="001C1802"/>
    <w:rsid w:val="001C6A12"/>
    <w:rsid w:val="001D3383"/>
    <w:rsid w:val="001E0B1F"/>
    <w:rsid w:val="001E1840"/>
    <w:rsid w:val="001E1D00"/>
    <w:rsid w:val="001F046A"/>
    <w:rsid w:val="001F3595"/>
    <w:rsid w:val="001F47FE"/>
    <w:rsid w:val="001F4A9C"/>
    <w:rsid w:val="001F645D"/>
    <w:rsid w:val="00201FD7"/>
    <w:rsid w:val="002023C4"/>
    <w:rsid w:val="0020257B"/>
    <w:rsid w:val="00203894"/>
    <w:rsid w:val="002114AA"/>
    <w:rsid w:val="00214CDB"/>
    <w:rsid w:val="00217D48"/>
    <w:rsid w:val="00217DAB"/>
    <w:rsid w:val="00220C77"/>
    <w:rsid w:val="002257C1"/>
    <w:rsid w:val="00230686"/>
    <w:rsid w:val="00232256"/>
    <w:rsid w:val="002366A1"/>
    <w:rsid w:val="00236E53"/>
    <w:rsid w:val="00240DBF"/>
    <w:rsid w:val="00241FFF"/>
    <w:rsid w:val="00242A13"/>
    <w:rsid w:val="00242D3C"/>
    <w:rsid w:val="002445B9"/>
    <w:rsid w:val="00246D93"/>
    <w:rsid w:val="0025065D"/>
    <w:rsid w:val="00252910"/>
    <w:rsid w:val="002535D5"/>
    <w:rsid w:val="00256287"/>
    <w:rsid w:val="002563CE"/>
    <w:rsid w:val="0025722E"/>
    <w:rsid w:val="00257CA5"/>
    <w:rsid w:val="00262355"/>
    <w:rsid w:val="002643CF"/>
    <w:rsid w:val="0026794C"/>
    <w:rsid w:val="002705E3"/>
    <w:rsid w:val="00270B34"/>
    <w:rsid w:val="00271FA3"/>
    <w:rsid w:val="00275F65"/>
    <w:rsid w:val="00281D1E"/>
    <w:rsid w:val="002820FB"/>
    <w:rsid w:val="00285263"/>
    <w:rsid w:val="002915B3"/>
    <w:rsid w:val="00297DDA"/>
    <w:rsid w:val="002A06C4"/>
    <w:rsid w:val="002A0CF5"/>
    <w:rsid w:val="002A1456"/>
    <w:rsid w:val="002A16D9"/>
    <w:rsid w:val="002A3217"/>
    <w:rsid w:val="002A3DF1"/>
    <w:rsid w:val="002A3F45"/>
    <w:rsid w:val="002A48DB"/>
    <w:rsid w:val="002A6062"/>
    <w:rsid w:val="002B1EE3"/>
    <w:rsid w:val="002B397D"/>
    <w:rsid w:val="002B6149"/>
    <w:rsid w:val="002B78C1"/>
    <w:rsid w:val="002C012E"/>
    <w:rsid w:val="002C020C"/>
    <w:rsid w:val="002C2D4B"/>
    <w:rsid w:val="002C48E9"/>
    <w:rsid w:val="002D31B7"/>
    <w:rsid w:val="002D3508"/>
    <w:rsid w:val="002D42D2"/>
    <w:rsid w:val="002D4B3A"/>
    <w:rsid w:val="002D5440"/>
    <w:rsid w:val="002D5F4D"/>
    <w:rsid w:val="002E2C86"/>
    <w:rsid w:val="002E50B9"/>
    <w:rsid w:val="002F2698"/>
    <w:rsid w:val="002F3714"/>
    <w:rsid w:val="002F37F1"/>
    <w:rsid w:val="002F5EB9"/>
    <w:rsid w:val="0030288D"/>
    <w:rsid w:val="00302A6C"/>
    <w:rsid w:val="00311506"/>
    <w:rsid w:val="003127A6"/>
    <w:rsid w:val="0031536D"/>
    <w:rsid w:val="003210B4"/>
    <w:rsid w:val="003306BE"/>
    <w:rsid w:val="00330DEF"/>
    <w:rsid w:val="00332D2E"/>
    <w:rsid w:val="00335122"/>
    <w:rsid w:val="00342438"/>
    <w:rsid w:val="00343060"/>
    <w:rsid w:val="00362ABE"/>
    <w:rsid w:val="00364A33"/>
    <w:rsid w:val="0036756B"/>
    <w:rsid w:val="003740A6"/>
    <w:rsid w:val="00375663"/>
    <w:rsid w:val="00377180"/>
    <w:rsid w:val="0037788B"/>
    <w:rsid w:val="003812ED"/>
    <w:rsid w:val="00382548"/>
    <w:rsid w:val="003839C3"/>
    <w:rsid w:val="00384E19"/>
    <w:rsid w:val="00386636"/>
    <w:rsid w:val="00390A5C"/>
    <w:rsid w:val="00395D48"/>
    <w:rsid w:val="003960EB"/>
    <w:rsid w:val="003A58F9"/>
    <w:rsid w:val="003B2837"/>
    <w:rsid w:val="003B6943"/>
    <w:rsid w:val="003C00CA"/>
    <w:rsid w:val="003C3695"/>
    <w:rsid w:val="003C37AA"/>
    <w:rsid w:val="003C39C5"/>
    <w:rsid w:val="003C4EE4"/>
    <w:rsid w:val="003C5FDD"/>
    <w:rsid w:val="003C6636"/>
    <w:rsid w:val="003D0BE5"/>
    <w:rsid w:val="003D1410"/>
    <w:rsid w:val="003D46DC"/>
    <w:rsid w:val="003E014E"/>
    <w:rsid w:val="003E342F"/>
    <w:rsid w:val="003E5026"/>
    <w:rsid w:val="003E6A9E"/>
    <w:rsid w:val="003E721A"/>
    <w:rsid w:val="003F3A3A"/>
    <w:rsid w:val="003F3A51"/>
    <w:rsid w:val="003F6EFB"/>
    <w:rsid w:val="003F7F66"/>
    <w:rsid w:val="004008CF"/>
    <w:rsid w:val="004025F4"/>
    <w:rsid w:val="004076BC"/>
    <w:rsid w:val="00407C69"/>
    <w:rsid w:val="004116B5"/>
    <w:rsid w:val="00412F17"/>
    <w:rsid w:val="00413665"/>
    <w:rsid w:val="00414F2D"/>
    <w:rsid w:val="004203D3"/>
    <w:rsid w:val="004206E8"/>
    <w:rsid w:val="004209BD"/>
    <w:rsid w:val="00426E74"/>
    <w:rsid w:val="00431B44"/>
    <w:rsid w:val="00435196"/>
    <w:rsid w:val="00436574"/>
    <w:rsid w:val="00437225"/>
    <w:rsid w:val="0044236D"/>
    <w:rsid w:val="00442D0C"/>
    <w:rsid w:val="00443A3F"/>
    <w:rsid w:val="00446E2B"/>
    <w:rsid w:val="00446F7A"/>
    <w:rsid w:val="00451B60"/>
    <w:rsid w:val="00454351"/>
    <w:rsid w:val="00454561"/>
    <w:rsid w:val="00455654"/>
    <w:rsid w:val="004618F5"/>
    <w:rsid w:val="00461EB3"/>
    <w:rsid w:val="00461F22"/>
    <w:rsid w:val="004620AB"/>
    <w:rsid w:val="004640C4"/>
    <w:rsid w:val="00464DA8"/>
    <w:rsid w:val="004671E8"/>
    <w:rsid w:val="00467E86"/>
    <w:rsid w:val="004700FD"/>
    <w:rsid w:val="00475C77"/>
    <w:rsid w:val="00477A44"/>
    <w:rsid w:val="00483D39"/>
    <w:rsid w:val="00486DD4"/>
    <w:rsid w:val="00487310"/>
    <w:rsid w:val="00491122"/>
    <w:rsid w:val="00493BF5"/>
    <w:rsid w:val="004A7397"/>
    <w:rsid w:val="004B0333"/>
    <w:rsid w:val="004B0FB5"/>
    <w:rsid w:val="004B2130"/>
    <w:rsid w:val="004B320D"/>
    <w:rsid w:val="004B543A"/>
    <w:rsid w:val="004B5D76"/>
    <w:rsid w:val="004B6E50"/>
    <w:rsid w:val="004B7AD8"/>
    <w:rsid w:val="004C0DB4"/>
    <w:rsid w:val="004C349F"/>
    <w:rsid w:val="004C73C6"/>
    <w:rsid w:val="004C7EB4"/>
    <w:rsid w:val="004D06C6"/>
    <w:rsid w:val="004D1BB3"/>
    <w:rsid w:val="004D2213"/>
    <w:rsid w:val="004E006D"/>
    <w:rsid w:val="004E0A3F"/>
    <w:rsid w:val="004E1C1A"/>
    <w:rsid w:val="004E21A4"/>
    <w:rsid w:val="004E756B"/>
    <w:rsid w:val="004E77FC"/>
    <w:rsid w:val="004E78D4"/>
    <w:rsid w:val="004F03F1"/>
    <w:rsid w:val="004F0EAF"/>
    <w:rsid w:val="004F29A9"/>
    <w:rsid w:val="004F3238"/>
    <w:rsid w:val="004F468B"/>
    <w:rsid w:val="004F632C"/>
    <w:rsid w:val="00503918"/>
    <w:rsid w:val="00503D20"/>
    <w:rsid w:val="0051046C"/>
    <w:rsid w:val="00511880"/>
    <w:rsid w:val="00512F6F"/>
    <w:rsid w:val="0051430B"/>
    <w:rsid w:val="00515D7E"/>
    <w:rsid w:val="0052187C"/>
    <w:rsid w:val="00522224"/>
    <w:rsid w:val="0053215E"/>
    <w:rsid w:val="00532F68"/>
    <w:rsid w:val="00534615"/>
    <w:rsid w:val="005363B4"/>
    <w:rsid w:val="00537938"/>
    <w:rsid w:val="00540E74"/>
    <w:rsid w:val="00541B71"/>
    <w:rsid w:val="005454AD"/>
    <w:rsid w:val="00547389"/>
    <w:rsid w:val="005501AA"/>
    <w:rsid w:val="00551F11"/>
    <w:rsid w:val="005569C3"/>
    <w:rsid w:val="0056062A"/>
    <w:rsid w:val="00560FD2"/>
    <w:rsid w:val="0056154D"/>
    <w:rsid w:val="00563F98"/>
    <w:rsid w:val="0056538F"/>
    <w:rsid w:val="00567BEF"/>
    <w:rsid w:val="0057002D"/>
    <w:rsid w:val="0057179B"/>
    <w:rsid w:val="00571BE2"/>
    <w:rsid w:val="005759DE"/>
    <w:rsid w:val="00581674"/>
    <w:rsid w:val="00582063"/>
    <w:rsid w:val="00586230"/>
    <w:rsid w:val="00587DCF"/>
    <w:rsid w:val="005974DB"/>
    <w:rsid w:val="005A1D3F"/>
    <w:rsid w:val="005A42D0"/>
    <w:rsid w:val="005A5222"/>
    <w:rsid w:val="005A6E59"/>
    <w:rsid w:val="005B2D8A"/>
    <w:rsid w:val="005B2E97"/>
    <w:rsid w:val="005B303F"/>
    <w:rsid w:val="005B6375"/>
    <w:rsid w:val="005B6434"/>
    <w:rsid w:val="005C0DB9"/>
    <w:rsid w:val="005C48AE"/>
    <w:rsid w:val="005D04F4"/>
    <w:rsid w:val="005D246B"/>
    <w:rsid w:val="005D3D7E"/>
    <w:rsid w:val="005D4F6A"/>
    <w:rsid w:val="005D6459"/>
    <w:rsid w:val="005D6FAB"/>
    <w:rsid w:val="005E1DC6"/>
    <w:rsid w:val="005E3044"/>
    <w:rsid w:val="005E450A"/>
    <w:rsid w:val="005E5D9D"/>
    <w:rsid w:val="005E7EC1"/>
    <w:rsid w:val="005F25FE"/>
    <w:rsid w:val="005F2A4F"/>
    <w:rsid w:val="005F4AD3"/>
    <w:rsid w:val="005F4D78"/>
    <w:rsid w:val="005F6654"/>
    <w:rsid w:val="005F7482"/>
    <w:rsid w:val="006000BC"/>
    <w:rsid w:val="0060448F"/>
    <w:rsid w:val="00605EDC"/>
    <w:rsid w:val="0061143D"/>
    <w:rsid w:val="00611DC3"/>
    <w:rsid w:val="006132BB"/>
    <w:rsid w:val="00613B96"/>
    <w:rsid w:val="00613FE3"/>
    <w:rsid w:val="006259B9"/>
    <w:rsid w:val="00627C29"/>
    <w:rsid w:val="00632353"/>
    <w:rsid w:val="006329D7"/>
    <w:rsid w:val="00633148"/>
    <w:rsid w:val="00633ED6"/>
    <w:rsid w:val="00635E02"/>
    <w:rsid w:val="00637519"/>
    <w:rsid w:val="00637C3D"/>
    <w:rsid w:val="0064381B"/>
    <w:rsid w:val="0064386C"/>
    <w:rsid w:val="006446B9"/>
    <w:rsid w:val="0064510E"/>
    <w:rsid w:val="006460E6"/>
    <w:rsid w:val="00646283"/>
    <w:rsid w:val="0065172C"/>
    <w:rsid w:val="00652FB2"/>
    <w:rsid w:val="006556FA"/>
    <w:rsid w:val="00655A15"/>
    <w:rsid w:val="006610CD"/>
    <w:rsid w:val="00661696"/>
    <w:rsid w:val="00662C52"/>
    <w:rsid w:val="006640D4"/>
    <w:rsid w:val="0066417E"/>
    <w:rsid w:val="0066608E"/>
    <w:rsid w:val="0067138C"/>
    <w:rsid w:val="00671CD1"/>
    <w:rsid w:val="006757EC"/>
    <w:rsid w:val="00676571"/>
    <w:rsid w:val="00676E07"/>
    <w:rsid w:val="006771B3"/>
    <w:rsid w:val="006843FF"/>
    <w:rsid w:val="00684C7E"/>
    <w:rsid w:val="00685A0C"/>
    <w:rsid w:val="00685A85"/>
    <w:rsid w:val="006905A1"/>
    <w:rsid w:val="006942FD"/>
    <w:rsid w:val="00695A7D"/>
    <w:rsid w:val="00697ABC"/>
    <w:rsid w:val="006A126E"/>
    <w:rsid w:val="006A2C7B"/>
    <w:rsid w:val="006A4D8A"/>
    <w:rsid w:val="006B1971"/>
    <w:rsid w:val="006B562D"/>
    <w:rsid w:val="006B65BB"/>
    <w:rsid w:val="006B7BD3"/>
    <w:rsid w:val="006C0A0C"/>
    <w:rsid w:val="006C1C69"/>
    <w:rsid w:val="006C2AE2"/>
    <w:rsid w:val="006D1146"/>
    <w:rsid w:val="006E00E2"/>
    <w:rsid w:val="006E08FC"/>
    <w:rsid w:val="006E16F7"/>
    <w:rsid w:val="006E19D6"/>
    <w:rsid w:val="006E2248"/>
    <w:rsid w:val="006E33DB"/>
    <w:rsid w:val="006E5348"/>
    <w:rsid w:val="006E6648"/>
    <w:rsid w:val="006E693C"/>
    <w:rsid w:val="006E6F4B"/>
    <w:rsid w:val="006E76A5"/>
    <w:rsid w:val="006F032A"/>
    <w:rsid w:val="006F21DB"/>
    <w:rsid w:val="006F271D"/>
    <w:rsid w:val="006F2E17"/>
    <w:rsid w:val="006F2E7A"/>
    <w:rsid w:val="006F505F"/>
    <w:rsid w:val="006F7A68"/>
    <w:rsid w:val="00701638"/>
    <w:rsid w:val="00701CF0"/>
    <w:rsid w:val="00702B26"/>
    <w:rsid w:val="00702EE1"/>
    <w:rsid w:val="00703CE2"/>
    <w:rsid w:val="00711924"/>
    <w:rsid w:val="007128A0"/>
    <w:rsid w:val="007146F9"/>
    <w:rsid w:val="007155FD"/>
    <w:rsid w:val="00715CEC"/>
    <w:rsid w:val="007173D9"/>
    <w:rsid w:val="007200AE"/>
    <w:rsid w:val="007278C2"/>
    <w:rsid w:val="00731C5F"/>
    <w:rsid w:val="00733014"/>
    <w:rsid w:val="00734B48"/>
    <w:rsid w:val="00737034"/>
    <w:rsid w:val="00742A3A"/>
    <w:rsid w:val="00742B47"/>
    <w:rsid w:val="00743A54"/>
    <w:rsid w:val="00743DA2"/>
    <w:rsid w:val="007517B3"/>
    <w:rsid w:val="00753086"/>
    <w:rsid w:val="00753357"/>
    <w:rsid w:val="00755AAF"/>
    <w:rsid w:val="00755DB1"/>
    <w:rsid w:val="00757236"/>
    <w:rsid w:val="0076315C"/>
    <w:rsid w:val="00766C5C"/>
    <w:rsid w:val="007675ED"/>
    <w:rsid w:val="00767A74"/>
    <w:rsid w:val="00775395"/>
    <w:rsid w:val="0078225F"/>
    <w:rsid w:val="00785874"/>
    <w:rsid w:val="00785A28"/>
    <w:rsid w:val="007874BC"/>
    <w:rsid w:val="00787939"/>
    <w:rsid w:val="00787A94"/>
    <w:rsid w:val="00791E89"/>
    <w:rsid w:val="0079212E"/>
    <w:rsid w:val="00794ADF"/>
    <w:rsid w:val="007A4EE3"/>
    <w:rsid w:val="007A5BB3"/>
    <w:rsid w:val="007A6B88"/>
    <w:rsid w:val="007A6BB4"/>
    <w:rsid w:val="007B018D"/>
    <w:rsid w:val="007B0536"/>
    <w:rsid w:val="007B21FA"/>
    <w:rsid w:val="007B2688"/>
    <w:rsid w:val="007B31FC"/>
    <w:rsid w:val="007B48D9"/>
    <w:rsid w:val="007B4DCB"/>
    <w:rsid w:val="007B6929"/>
    <w:rsid w:val="007C4EE2"/>
    <w:rsid w:val="007C68D0"/>
    <w:rsid w:val="007D08FD"/>
    <w:rsid w:val="007D7762"/>
    <w:rsid w:val="007E1191"/>
    <w:rsid w:val="007E38A5"/>
    <w:rsid w:val="007F0379"/>
    <w:rsid w:val="007F09A1"/>
    <w:rsid w:val="007F2940"/>
    <w:rsid w:val="007F5599"/>
    <w:rsid w:val="007F7075"/>
    <w:rsid w:val="007F7C72"/>
    <w:rsid w:val="00802015"/>
    <w:rsid w:val="0080351B"/>
    <w:rsid w:val="00803F79"/>
    <w:rsid w:val="00804071"/>
    <w:rsid w:val="00804235"/>
    <w:rsid w:val="00806925"/>
    <w:rsid w:val="00810D96"/>
    <w:rsid w:val="008129AE"/>
    <w:rsid w:val="008146D8"/>
    <w:rsid w:val="008173C4"/>
    <w:rsid w:val="00820024"/>
    <w:rsid w:val="00820455"/>
    <w:rsid w:val="008209B0"/>
    <w:rsid w:val="0082122C"/>
    <w:rsid w:val="00825FF2"/>
    <w:rsid w:val="00826914"/>
    <w:rsid w:val="00830222"/>
    <w:rsid w:val="008353D4"/>
    <w:rsid w:val="008411BF"/>
    <w:rsid w:val="00845D31"/>
    <w:rsid w:val="00846DEE"/>
    <w:rsid w:val="0085102A"/>
    <w:rsid w:val="00852B49"/>
    <w:rsid w:val="00854A3A"/>
    <w:rsid w:val="00856BBC"/>
    <w:rsid w:val="008605AF"/>
    <w:rsid w:val="00866F47"/>
    <w:rsid w:val="00872343"/>
    <w:rsid w:val="00872D68"/>
    <w:rsid w:val="00876293"/>
    <w:rsid w:val="0088056F"/>
    <w:rsid w:val="00881862"/>
    <w:rsid w:val="00883A7B"/>
    <w:rsid w:val="00883EE3"/>
    <w:rsid w:val="008847A5"/>
    <w:rsid w:val="00886278"/>
    <w:rsid w:val="00890130"/>
    <w:rsid w:val="00891D65"/>
    <w:rsid w:val="00892920"/>
    <w:rsid w:val="00893F5B"/>
    <w:rsid w:val="008943F4"/>
    <w:rsid w:val="008B208C"/>
    <w:rsid w:val="008B61E1"/>
    <w:rsid w:val="008C0902"/>
    <w:rsid w:val="008C1F4C"/>
    <w:rsid w:val="008C38AE"/>
    <w:rsid w:val="008C3C24"/>
    <w:rsid w:val="008C643F"/>
    <w:rsid w:val="008C66E1"/>
    <w:rsid w:val="008C7458"/>
    <w:rsid w:val="008D0570"/>
    <w:rsid w:val="008D0972"/>
    <w:rsid w:val="008D1E6C"/>
    <w:rsid w:val="008D2288"/>
    <w:rsid w:val="008D3B82"/>
    <w:rsid w:val="008D635B"/>
    <w:rsid w:val="008E018B"/>
    <w:rsid w:val="008E099B"/>
    <w:rsid w:val="008E0A56"/>
    <w:rsid w:val="008E508B"/>
    <w:rsid w:val="008E550B"/>
    <w:rsid w:val="008E7662"/>
    <w:rsid w:val="008F3D8D"/>
    <w:rsid w:val="0090133A"/>
    <w:rsid w:val="00901BF3"/>
    <w:rsid w:val="00903923"/>
    <w:rsid w:val="009049DD"/>
    <w:rsid w:val="00905B48"/>
    <w:rsid w:val="00910205"/>
    <w:rsid w:val="00912AB7"/>
    <w:rsid w:val="00912D5D"/>
    <w:rsid w:val="00914380"/>
    <w:rsid w:val="00920397"/>
    <w:rsid w:val="009256AA"/>
    <w:rsid w:val="00926158"/>
    <w:rsid w:val="00931741"/>
    <w:rsid w:val="009327E3"/>
    <w:rsid w:val="009338B8"/>
    <w:rsid w:val="009344B2"/>
    <w:rsid w:val="009347E4"/>
    <w:rsid w:val="00940390"/>
    <w:rsid w:val="00940C00"/>
    <w:rsid w:val="00940E4F"/>
    <w:rsid w:val="00941E15"/>
    <w:rsid w:val="0094486E"/>
    <w:rsid w:val="00946215"/>
    <w:rsid w:val="00951A23"/>
    <w:rsid w:val="00957282"/>
    <w:rsid w:val="00960DAD"/>
    <w:rsid w:val="00966D2D"/>
    <w:rsid w:val="0097157F"/>
    <w:rsid w:val="00971A55"/>
    <w:rsid w:val="009729EB"/>
    <w:rsid w:val="00973AC5"/>
    <w:rsid w:val="009769F5"/>
    <w:rsid w:val="00977188"/>
    <w:rsid w:val="009772FB"/>
    <w:rsid w:val="0097758D"/>
    <w:rsid w:val="00980708"/>
    <w:rsid w:val="00983D7C"/>
    <w:rsid w:val="009840CC"/>
    <w:rsid w:val="0098414C"/>
    <w:rsid w:val="009861F2"/>
    <w:rsid w:val="00986CE7"/>
    <w:rsid w:val="009879B4"/>
    <w:rsid w:val="00990960"/>
    <w:rsid w:val="0099480B"/>
    <w:rsid w:val="00994AAB"/>
    <w:rsid w:val="00995D9A"/>
    <w:rsid w:val="009A2527"/>
    <w:rsid w:val="009A5298"/>
    <w:rsid w:val="009A54F5"/>
    <w:rsid w:val="009A70C1"/>
    <w:rsid w:val="009A7CAA"/>
    <w:rsid w:val="009B0679"/>
    <w:rsid w:val="009B251B"/>
    <w:rsid w:val="009B5D54"/>
    <w:rsid w:val="009C096F"/>
    <w:rsid w:val="009C34E5"/>
    <w:rsid w:val="009C3E12"/>
    <w:rsid w:val="009C4522"/>
    <w:rsid w:val="009C4B12"/>
    <w:rsid w:val="009C52F6"/>
    <w:rsid w:val="009D0BD7"/>
    <w:rsid w:val="009D0F5C"/>
    <w:rsid w:val="009D2630"/>
    <w:rsid w:val="009D265D"/>
    <w:rsid w:val="009D59EC"/>
    <w:rsid w:val="009D6EF5"/>
    <w:rsid w:val="009D7D8E"/>
    <w:rsid w:val="009E11F3"/>
    <w:rsid w:val="009E2836"/>
    <w:rsid w:val="009E4026"/>
    <w:rsid w:val="009E4EB9"/>
    <w:rsid w:val="009E5584"/>
    <w:rsid w:val="009E696C"/>
    <w:rsid w:val="009E7A9B"/>
    <w:rsid w:val="009F019E"/>
    <w:rsid w:val="009F0ECF"/>
    <w:rsid w:val="009F112C"/>
    <w:rsid w:val="009F3F3C"/>
    <w:rsid w:val="009F46AF"/>
    <w:rsid w:val="009F733B"/>
    <w:rsid w:val="00A00E7C"/>
    <w:rsid w:val="00A01518"/>
    <w:rsid w:val="00A0212C"/>
    <w:rsid w:val="00A0376B"/>
    <w:rsid w:val="00A101CF"/>
    <w:rsid w:val="00A14E5F"/>
    <w:rsid w:val="00A1791F"/>
    <w:rsid w:val="00A223C5"/>
    <w:rsid w:val="00A30F2D"/>
    <w:rsid w:val="00A31D37"/>
    <w:rsid w:val="00A36586"/>
    <w:rsid w:val="00A42BE3"/>
    <w:rsid w:val="00A45DA0"/>
    <w:rsid w:val="00A53488"/>
    <w:rsid w:val="00A5480B"/>
    <w:rsid w:val="00A54A9E"/>
    <w:rsid w:val="00A57B0E"/>
    <w:rsid w:val="00A61170"/>
    <w:rsid w:val="00A632F2"/>
    <w:rsid w:val="00A67ED7"/>
    <w:rsid w:val="00A75FD8"/>
    <w:rsid w:val="00A80507"/>
    <w:rsid w:val="00A8150F"/>
    <w:rsid w:val="00A817C1"/>
    <w:rsid w:val="00A851AA"/>
    <w:rsid w:val="00A85869"/>
    <w:rsid w:val="00A87325"/>
    <w:rsid w:val="00A91F1C"/>
    <w:rsid w:val="00A95ADA"/>
    <w:rsid w:val="00AA09E6"/>
    <w:rsid w:val="00AA104B"/>
    <w:rsid w:val="00AB7D60"/>
    <w:rsid w:val="00AC10EA"/>
    <w:rsid w:val="00AC2257"/>
    <w:rsid w:val="00AC2258"/>
    <w:rsid w:val="00AC7567"/>
    <w:rsid w:val="00AD244C"/>
    <w:rsid w:val="00AD2569"/>
    <w:rsid w:val="00AD415D"/>
    <w:rsid w:val="00AD5055"/>
    <w:rsid w:val="00AD7150"/>
    <w:rsid w:val="00AE1F2A"/>
    <w:rsid w:val="00AE4598"/>
    <w:rsid w:val="00AE6B19"/>
    <w:rsid w:val="00AE6B2B"/>
    <w:rsid w:val="00AF2EF4"/>
    <w:rsid w:val="00AF7D15"/>
    <w:rsid w:val="00B05CDD"/>
    <w:rsid w:val="00B109CD"/>
    <w:rsid w:val="00B17E11"/>
    <w:rsid w:val="00B17F6A"/>
    <w:rsid w:val="00B203FA"/>
    <w:rsid w:val="00B21373"/>
    <w:rsid w:val="00B22253"/>
    <w:rsid w:val="00B239CB"/>
    <w:rsid w:val="00B244B4"/>
    <w:rsid w:val="00B24A3B"/>
    <w:rsid w:val="00B24B03"/>
    <w:rsid w:val="00B27478"/>
    <w:rsid w:val="00B349F2"/>
    <w:rsid w:val="00B34C3A"/>
    <w:rsid w:val="00B35B49"/>
    <w:rsid w:val="00B400CB"/>
    <w:rsid w:val="00B432A4"/>
    <w:rsid w:val="00B459F2"/>
    <w:rsid w:val="00B46AB5"/>
    <w:rsid w:val="00B47F24"/>
    <w:rsid w:val="00B51B0D"/>
    <w:rsid w:val="00B60850"/>
    <w:rsid w:val="00B633CC"/>
    <w:rsid w:val="00B639B0"/>
    <w:rsid w:val="00B66D80"/>
    <w:rsid w:val="00B7345D"/>
    <w:rsid w:val="00B73FB8"/>
    <w:rsid w:val="00B76176"/>
    <w:rsid w:val="00B763DC"/>
    <w:rsid w:val="00B76DE6"/>
    <w:rsid w:val="00B7758C"/>
    <w:rsid w:val="00B77A1C"/>
    <w:rsid w:val="00B8085D"/>
    <w:rsid w:val="00B8271C"/>
    <w:rsid w:val="00B83139"/>
    <w:rsid w:val="00B858B8"/>
    <w:rsid w:val="00B864C0"/>
    <w:rsid w:val="00B9096D"/>
    <w:rsid w:val="00B9250F"/>
    <w:rsid w:val="00B92A30"/>
    <w:rsid w:val="00B93783"/>
    <w:rsid w:val="00B94698"/>
    <w:rsid w:val="00B97408"/>
    <w:rsid w:val="00BA0466"/>
    <w:rsid w:val="00BA5639"/>
    <w:rsid w:val="00BA6118"/>
    <w:rsid w:val="00BA6EE3"/>
    <w:rsid w:val="00BB0025"/>
    <w:rsid w:val="00BB06C7"/>
    <w:rsid w:val="00BB10AB"/>
    <w:rsid w:val="00BC16FE"/>
    <w:rsid w:val="00BC2C25"/>
    <w:rsid w:val="00BC3251"/>
    <w:rsid w:val="00BC7E04"/>
    <w:rsid w:val="00BD2DFC"/>
    <w:rsid w:val="00BD4D1B"/>
    <w:rsid w:val="00BD5BC5"/>
    <w:rsid w:val="00BD6BDC"/>
    <w:rsid w:val="00BE1264"/>
    <w:rsid w:val="00BE3BCB"/>
    <w:rsid w:val="00BE4B3D"/>
    <w:rsid w:val="00BE4CD5"/>
    <w:rsid w:val="00BE5E2F"/>
    <w:rsid w:val="00BF2A8C"/>
    <w:rsid w:val="00BF72EA"/>
    <w:rsid w:val="00C00673"/>
    <w:rsid w:val="00C04CBE"/>
    <w:rsid w:val="00C04F13"/>
    <w:rsid w:val="00C05098"/>
    <w:rsid w:val="00C07E72"/>
    <w:rsid w:val="00C1082B"/>
    <w:rsid w:val="00C12063"/>
    <w:rsid w:val="00C13967"/>
    <w:rsid w:val="00C13F83"/>
    <w:rsid w:val="00C140A4"/>
    <w:rsid w:val="00C143F0"/>
    <w:rsid w:val="00C150EE"/>
    <w:rsid w:val="00C1731A"/>
    <w:rsid w:val="00C212E2"/>
    <w:rsid w:val="00C22D1A"/>
    <w:rsid w:val="00C23CC8"/>
    <w:rsid w:val="00C2766B"/>
    <w:rsid w:val="00C3095E"/>
    <w:rsid w:val="00C31191"/>
    <w:rsid w:val="00C320FD"/>
    <w:rsid w:val="00C32B1C"/>
    <w:rsid w:val="00C357FD"/>
    <w:rsid w:val="00C37C5F"/>
    <w:rsid w:val="00C41B5D"/>
    <w:rsid w:val="00C427F4"/>
    <w:rsid w:val="00C5486B"/>
    <w:rsid w:val="00C56145"/>
    <w:rsid w:val="00C566DD"/>
    <w:rsid w:val="00C61EA3"/>
    <w:rsid w:val="00C6279F"/>
    <w:rsid w:val="00C631F4"/>
    <w:rsid w:val="00C63A77"/>
    <w:rsid w:val="00C64246"/>
    <w:rsid w:val="00C65F09"/>
    <w:rsid w:val="00C667E7"/>
    <w:rsid w:val="00C66CB0"/>
    <w:rsid w:val="00C76F90"/>
    <w:rsid w:val="00C76F9E"/>
    <w:rsid w:val="00C77D1D"/>
    <w:rsid w:val="00C80F0A"/>
    <w:rsid w:val="00C82218"/>
    <w:rsid w:val="00C86593"/>
    <w:rsid w:val="00C87B38"/>
    <w:rsid w:val="00C9013E"/>
    <w:rsid w:val="00C91992"/>
    <w:rsid w:val="00C9475E"/>
    <w:rsid w:val="00C96E38"/>
    <w:rsid w:val="00CA043E"/>
    <w:rsid w:val="00CA38A0"/>
    <w:rsid w:val="00CA435C"/>
    <w:rsid w:val="00CA613F"/>
    <w:rsid w:val="00CA6681"/>
    <w:rsid w:val="00CA66FB"/>
    <w:rsid w:val="00CB0B72"/>
    <w:rsid w:val="00CB5383"/>
    <w:rsid w:val="00CB7114"/>
    <w:rsid w:val="00CB7167"/>
    <w:rsid w:val="00CC3CCB"/>
    <w:rsid w:val="00CC3E05"/>
    <w:rsid w:val="00CC3FDE"/>
    <w:rsid w:val="00CC4818"/>
    <w:rsid w:val="00CC6F68"/>
    <w:rsid w:val="00CD0268"/>
    <w:rsid w:val="00CE11B3"/>
    <w:rsid w:val="00CE2A06"/>
    <w:rsid w:val="00CE4F24"/>
    <w:rsid w:val="00CE5B57"/>
    <w:rsid w:val="00CF1758"/>
    <w:rsid w:val="00CF3BE3"/>
    <w:rsid w:val="00CF72ED"/>
    <w:rsid w:val="00D004B1"/>
    <w:rsid w:val="00D02515"/>
    <w:rsid w:val="00D0364F"/>
    <w:rsid w:val="00D03F79"/>
    <w:rsid w:val="00D05478"/>
    <w:rsid w:val="00D06E6A"/>
    <w:rsid w:val="00D07272"/>
    <w:rsid w:val="00D07CA1"/>
    <w:rsid w:val="00D107C9"/>
    <w:rsid w:val="00D14423"/>
    <w:rsid w:val="00D24E55"/>
    <w:rsid w:val="00D271EF"/>
    <w:rsid w:val="00D27714"/>
    <w:rsid w:val="00D3044C"/>
    <w:rsid w:val="00D3127B"/>
    <w:rsid w:val="00D312E7"/>
    <w:rsid w:val="00D35123"/>
    <w:rsid w:val="00D35432"/>
    <w:rsid w:val="00D36220"/>
    <w:rsid w:val="00D4052E"/>
    <w:rsid w:val="00D42A65"/>
    <w:rsid w:val="00D43FF2"/>
    <w:rsid w:val="00D445A2"/>
    <w:rsid w:val="00D4608C"/>
    <w:rsid w:val="00D46B1D"/>
    <w:rsid w:val="00D50FED"/>
    <w:rsid w:val="00D516EF"/>
    <w:rsid w:val="00D540CE"/>
    <w:rsid w:val="00D60360"/>
    <w:rsid w:val="00D64E34"/>
    <w:rsid w:val="00D65F25"/>
    <w:rsid w:val="00D6680A"/>
    <w:rsid w:val="00D674F0"/>
    <w:rsid w:val="00D7480B"/>
    <w:rsid w:val="00D76A78"/>
    <w:rsid w:val="00D80CC4"/>
    <w:rsid w:val="00D92FDF"/>
    <w:rsid w:val="00D97025"/>
    <w:rsid w:val="00DA1EA7"/>
    <w:rsid w:val="00DA2732"/>
    <w:rsid w:val="00DA2F1A"/>
    <w:rsid w:val="00DA3401"/>
    <w:rsid w:val="00DA4D12"/>
    <w:rsid w:val="00DB1759"/>
    <w:rsid w:val="00DC1AA7"/>
    <w:rsid w:val="00DD131F"/>
    <w:rsid w:val="00DD3A7E"/>
    <w:rsid w:val="00DD5A10"/>
    <w:rsid w:val="00DD60DC"/>
    <w:rsid w:val="00DD619F"/>
    <w:rsid w:val="00DE1575"/>
    <w:rsid w:val="00DE3525"/>
    <w:rsid w:val="00DE5F6E"/>
    <w:rsid w:val="00DF3F85"/>
    <w:rsid w:val="00DF4DF6"/>
    <w:rsid w:val="00DF4F6E"/>
    <w:rsid w:val="00DF53B2"/>
    <w:rsid w:val="00DF54F3"/>
    <w:rsid w:val="00DF5F31"/>
    <w:rsid w:val="00E00F21"/>
    <w:rsid w:val="00E03290"/>
    <w:rsid w:val="00E07834"/>
    <w:rsid w:val="00E10587"/>
    <w:rsid w:val="00E14CC9"/>
    <w:rsid w:val="00E14F27"/>
    <w:rsid w:val="00E20694"/>
    <w:rsid w:val="00E20A7E"/>
    <w:rsid w:val="00E23901"/>
    <w:rsid w:val="00E244FD"/>
    <w:rsid w:val="00E24F0E"/>
    <w:rsid w:val="00E31D57"/>
    <w:rsid w:val="00E32A07"/>
    <w:rsid w:val="00E3385E"/>
    <w:rsid w:val="00E34E9B"/>
    <w:rsid w:val="00E413FE"/>
    <w:rsid w:val="00E44C0D"/>
    <w:rsid w:val="00E453AB"/>
    <w:rsid w:val="00E45CFA"/>
    <w:rsid w:val="00E46E91"/>
    <w:rsid w:val="00E47296"/>
    <w:rsid w:val="00E62229"/>
    <w:rsid w:val="00E63469"/>
    <w:rsid w:val="00E63AF4"/>
    <w:rsid w:val="00E6542C"/>
    <w:rsid w:val="00E658B5"/>
    <w:rsid w:val="00E71121"/>
    <w:rsid w:val="00E72C76"/>
    <w:rsid w:val="00E80904"/>
    <w:rsid w:val="00E87A8E"/>
    <w:rsid w:val="00E87E83"/>
    <w:rsid w:val="00E93918"/>
    <w:rsid w:val="00EA38CC"/>
    <w:rsid w:val="00EA661F"/>
    <w:rsid w:val="00EA7DA7"/>
    <w:rsid w:val="00EB3EC6"/>
    <w:rsid w:val="00EB7DEA"/>
    <w:rsid w:val="00EC317E"/>
    <w:rsid w:val="00EC4762"/>
    <w:rsid w:val="00EC55E4"/>
    <w:rsid w:val="00ED14E4"/>
    <w:rsid w:val="00ED24A5"/>
    <w:rsid w:val="00ED3C5D"/>
    <w:rsid w:val="00ED593D"/>
    <w:rsid w:val="00ED63C9"/>
    <w:rsid w:val="00EE0EA5"/>
    <w:rsid w:val="00EE1F01"/>
    <w:rsid w:val="00EE4D91"/>
    <w:rsid w:val="00EE5180"/>
    <w:rsid w:val="00EE6D79"/>
    <w:rsid w:val="00EE7CBA"/>
    <w:rsid w:val="00EF588E"/>
    <w:rsid w:val="00EF7495"/>
    <w:rsid w:val="00F016AA"/>
    <w:rsid w:val="00F03308"/>
    <w:rsid w:val="00F111F1"/>
    <w:rsid w:val="00F12DD3"/>
    <w:rsid w:val="00F13403"/>
    <w:rsid w:val="00F13CE3"/>
    <w:rsid w:val="00F1457A"/>
    <w:rsid w:val="00F2142C"/>
    <w:rsid w:val="00F21583"/>
    <w:rsid w:val="00F230F7"/>
    <w:rsid w:val="00F23D67"/>
    <w:rsid w:val="00F322D2"/>
    <w:rsid w:val="00F32AD0"/>
    <w:rsid w:val="00F347A4"/>
    <w:rsid w:val="00F415D2"/>
    <w:rsid w:val="00F416DC"/>
    <w:rsid w:val="00F43347"/>
    <w:rsid w:val="00F45657"/>
    <w:rsid w:val="00F46297"/>
    <w:rsid w:val="00F47C6D"/>
    <w:rsid w:val="00F50A91"/>
    <w:rsid w:val="00F51F43"/>
    <w:rsid w:val="00F542AE"/>
    <w:rsid w:val="00F6071A"/>
    <w:rsid w:val="00F620F6"/>
    <w:rsid w:val="00F667CC"/>
    <w:rsid w:val="00F66DF9"/>
    <w:rsid w:val="00F7317A"/>
    <w:rsid w:val="00F75B75"/>
    <w:rsid w:val="00F76FC5"/>
    <w:rsid w:val="00F806F3"/>
    <w:rsid w:val="00F90082"/>
    <w:rsid w:val="00F9365E"/>
    <w:rsid w:val="00F93751"/>
    <w:rsid w:val="00F95B8E"/>
    <w:rsid w:val="00FA06FF"/>
    <w:rsid w:val="00FA31A9"/>
    <w:rsid w:val="00FA337F"/>
    <w:rsid w:val="00FA3C86"/>
    <w:rsid w:val="00FA5B13"/>
    <w:rsid w:val="00FA7217"/>
    <w:rsid w:val="00FB2A70"/>
    <w:rsid w:val="00FB35A3"/>
    <w:rsid w:val="00FB40D9"/>
    <w:rsid w:val="00FB7858"/>
    <w:rsid w:val="00FC02D7"/>
    <w:rsid w:val="00FC70E4"/>
    <w:rsid w:val="00FD06BD"/>
    <w:rsid w:val="00FD13D5"/>
    <w:rsid w:val="00FD1A07"/>
    <w:rsid w:val="00FE3019"/>
    <w:rsid w:val="00FE7ECD"/>
    <w:rsid w:val="00FF2043"/>
    <w:rsid w:val="00FF3A51"/>
    <w:rsid w:val="00FF5E60"/>
    <w:rsid w:val="00FF6DDE"/>
    <w:rsid w:val="00FF6E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5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94"/>
    <w:pPr>
      <w:spacing w:after="200" w:line="276" w:lineRule="auto"/>
    </w:pPr>
  </w:style>
  <w:style w:type="paragraph" w:styleId="Heading1">
    <w:name w:val="heading 1"/>
    <w:basedOn w:val="Normal"/>
    <w:link w:val="Heading1Char"/>
    <w:uiPriority w:val="9"/>
    <w:qFormat/>
    <w:rsid w:val="008C3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694"/>
    <w:pPr>
      <w:spacing w:after="0" w:line="240" w:lineRule="auto"/>
    </w:pPr>
  </w:style>
  <w:style w:type="character" w:styleId="CommentReference">
    <w:name w:val="annotation reference"/>
    <w:basedOn w:val="DefaultParagraphFont"/>
    <w:uiPriority w:val="99"/>
    <w:semiHidden/>
    <w:unhideWhenUsed/>
    <w:rsid w:val="00E20694"/>
    <w:rPr>
      <w:sz w:val="16"/>
      <w:szCs w:val="16"/>
    </w:rPr>
  </w:style>
  <w:style w:type="paragraph" w:styleId="CommentText">
    <w:name w:val="annotation text"/>
    <w:basedOn w:val="Normal"/>
    <w:link w:val="CommentTextChar"/>
    <w:uiPriority w:val="99"/>
    <w:unhideWhenUsed/>
    <w:rsid w:val="00E20694"/>
    <w:pPr>
      <w:spacing w:line="240" w:lineRule="auto"/>
    </w:pPr>
    <w:rPr>
      <w:sz w:val="20"/>
      <w:szCs w:val="20"/>
    </w:rPr>
  </w:style>
  <w:style w:type="character" w:customStyle="1" w:styleId="CommentTextChar">
    <w:name w:val="Comment Text Char"/>
    <w:basedOn w:val="DefaultParagraphFont"/>
    <w:link w:val="CommentText"/>
    <w:uiPriority w:val="99"/>
    <w:rsid w:val="00E20694"/>
    <w:rPr>
      <w:sz w:val="20"/>
      <w:szCs w:val="20"/>
    </w:rPr>
  </w:style>
  <w:style w:type="paragraph" w:styleId="BalloonText">
    <w:name w:val="Balloon Text"/>
    <w:basedOn w:val="Normal"/>
    <w:link w:val="BalloonTextChar"/>
    <w:uiPriority w:val="99"/>
    <w:semiHidden/>
    <w:unhideWhenUsed/>
    <w:rsid w:val="00E20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694"/>
    <w:rPr>
      <w:rFonts w:ascii="Segoe UI" w:hAnsi="Segoe UI" w:cs="Segoe UI"/>
      <w:sz w:val="18"/>
      <w:szCs w:val="18"/>
    </w:rPr>
  </w:style>
  <w:style w:type="character" w:styleId="Hyperlink">
    <w:name w:val="Hyperlink"/>
    <w:basedOn w:val="DefaultParagraphFont"/>
    <w:uiPriority w:val="99"/>
    <w:unhideWhenUsed/>
    <w:rsid w:val="008C38AE"/>
    <w:rPr>
      <w:color w:val="0563C1" w:themeColor="hyperlink"/>
      <w:u w:val="single"/>
    </w:rPr>
  </w:style>
  <w:style w:type="character" w:customStyle="1" w:styleId="Heading1Char">
    <w:name w:val="Heading 1 Char"/>
    <w:basedOn w:val="DefaultParagraphFont"/>
    <w:link w:val="Heading1"/>
    <w:uiPriority w:val="9"/>
    <w:rsid w:val="008C38AE"/>
    <w:rPr>
      <w:rFonts w:ascii="Times New Roman" w:eastAsia="Times New Roman" w:hAnsi="Times New Roman" w:cs="Times New Roman"/>
      <w:b/>
      <w:bCs/>
      <w:kern w:val="36"/>
      <w:sz w:val="48"/>
      <w:szCs w:val="48"/>
      <w:lang w:eastAsia="en-AU"/>
    </w:rPr>
  </w:style>
  <w:style w:type="character" w:customStyle="1" w:styleId="apple-converted-space">
    <w:name w:val="apple-converted-space"/>
    <w:basedOn w:val="DefaultParagraphFont"/>
    <w:rsid w:val="008C38AE"/>
  </w:style>
  <w:style w:type="character" w:customStyle="1" w:styleId="journaltitle">
    <w:name w:val="journaltitle"/>
    <w:basedOn w:val="DefaultParagraphFont"/>
    <w:rsid w:val="008C38AE"/>
  </w:style>
  <w:style w:type="character" w:customStyle="1" w:styleId="cit">
    <w:name w:val="cit"/>
    <w:basedOn w:val="DefaultParagraphFont"/>
    <w:rsid w:val="008C38AE"/>
  </w:style>
  <w:style w:type="character" w:customStyle="1" w:styleId="fm-citation-ids-label">
    <w:name w:val="fm-citation-ids-label"/>
    <w:basedOn w:val="DefaultParagraphFont"/>
    <w:rsid w:val="008C38AE"/>
  </w:style>
  <w:style w:type="character" w:styleId="Emphasis">
    <w:name w:val="Emphasis"/>
    <w:basedOn w:val="DefaultParagraphFont"/>
    <w:uiPriority w:val="20"/>
    <w:qFormat/>
    <w:rsid w:val="008C38AE"/>
    <w:rPr>
      <w:i/>
      <w:iCs/>
    </w:rPr>
  </w:style>
  <w:style w:type="character" w:styleId="Strong">
    <w:name w:val="Strong"/>
    <w:basedOn w:val="DefaultParagraphFont"/>
    <w:uiPriority w:val="22"/>
    <w:qFormat/>
    <w:rsid w:val="008C38AE"/>
    <w:rPr>
      <w:b/>
      <w:bCs/>
    </w:rPr>
  </w:style>
  <w:style w:type="character" w:customStyle="1" w:styleId="ref-journal">
    <w:name w:val="ref-journal"/>
    <w:basedOn w:val="DefaultParagraphFont"/>
    <w:rsid w:val="008C38AE"/>
  </w:style>
  <w:style w:type="character" w:customStyle="1" w:styleId="ref-vol">
    <w:name w:val="ref-vol"/>
    <w:basedOn w:val="DefaultParagraphFont"/>
    <w:rsid w:val="008C38AE"/>
  </w:style>
  <w:style w:type="character" w:customStyle="1" w:styleId="author">
    <w:name w:val="author"/>
    <w:basedOn w:val="DefaultParagraphFont"/>
    <w:rsid w:val="008C38AE"/>
  </w:style>
  <w:style w:type="character" w:customStyle="1" w:styleId="pubyear">
    <w:name w:val="pubyear"/>
    <w:basedOn w:val="DefaultParagraphFont"/>
    <w:rsid w:val="008C38AE"/>
  </w:style>
  <w:style w:type="character" w:customStyle="1" w:styleId="articletitle">
    <w:name w:val="articletitle"/>
    <w:basedOn w:val="DefaultParagraphFont"/>
    <w:rsid w:val="008C38AE"/>
  </w:style>
  <w:style w:type="character" w:customStyle="1" w:styleId="vol">
    <w:name w:val="vol"/>
    <w:basedOn w:val="DefaultParagraphFont"/>
    <w:rsid w:val="008C38AE"/>
  </w:style>
  <w:style w:type="character" w:customStyle="1" w:styleId="pagefirst">
    <w:name w:val="pagefirst"/>
    <w:basedOn w:val="DefaultParagraphFont"/>
    <w:rsid w:val="008C38AE"/>
  </w:style>
  <w:style w:type="character" w:customStyle="1" w:styleId="pagelast">
    <w:name w:val="pagelast"/>
    <w:basedOn w:val="DefaultParagraphFont"/>
    <w:rsid w:val="008C38AE"/>
  </w:style>
  <w:style w:type="character" w:customStyle="1" w:styleId="refauthors">
    <w:name w:val="refauthors"/>
    <w:basedOn w:val="DefaultParagraphFont"/>
    <w:rsid w:val="008C38AE"/>
  </w:style>
  <w:style w:type="character" w:customStyle="1" w:styleId="reftitle">
    <w:name w:val="reftitle"/>
    <w:basedOn w:val="DefaultParagraphFont"/>
    <w:rsid w:val="008C38AE"/>
  </w:style>
  <w:style w:type="character" w:customStyle="1" w:styleId="refseriestitle">
    <w:name w:val="refseriestitle"/>
    <w:basedOn w:val="DefaultParagraphFont"/>
    <w:rsid w:val="008C38AE"/>
  </w:style>
  <w:style w:type="character" w:customStyle="1" w:styleId="refseriesvolume">
    <w:name w:val="refseriesvolume"/>
    <w:basedOn w:val="DefaultParagraphFont"/>
    <w:rsid w:val="008C38AE"/>
  </w:style>
  <w:style w:type="character" w:customStyle="1" w:styleId="refpages">
    <w:name w:val="refpages"/>
    <w:basedOn w:val="DefaultParagraphFont"/>
    <w:rsid w:val="008C38AE"/>
  </w:style>
  <w:style w:type="character" w:customStyle="1" w:styleId="element-citation">
    <w:name w:val="element-citation"/>
    <w:basedOn w:val="DefaultParagraphFont"/>
    <w:rsid w:val="008C38AE"/>
  </w:style>
  <w:style w:type="paragraph" w:customStyle="1" w:styleId="desc">
    <w:name w:val="desc"/>
    <w:basedOn w:val="Normal"/>
    <w:rsid w:val="008C38A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jrnl">
    <w:name w:val="jrnl"/>
    <w:basedOn w:val="DefaultParagraphFont"/>
    <w:rsid w:val="008C38AE"/>
  </w:style>
  <w:style w:type="paragraph" w:styleId="CommentSubject">
    <w:name w:val="annotation subject"/>
    <w:basedOn w:val="CommentText"/>
    <w:next w:val="CommentText"/>
    <w:link w:val="CommentSubjectChar"/>
    <w:uiPriority w:val="99"/>
    <w:semiHidden/>
    <w:unhideWhenUsed/>
    <w:rsid w:val="00271FA3"/>
    <w:rPr>
      <w:b/>
      <w:bCs/>
    </w:rPr>
  </w:style>
  <w:style w:type="character" w:customStyle="1" w:styleId="CommentSubjectChar">
    <w:name w:val="Comment Subject Char"/>
    <w:basedOn w:val="CommentTextChar"/>
    <w:link w:val="CommentSubject"/>
    <w:uiPriority w:val="99"/>
    <w:semiHidden/>
    <w:rsid w:val="00271FA3"/>
    <w:rPr>
      <w:b/>
      <w:bCs/>
      <w:sz w:val="20"/>
      <w:szCs w:val="20"/>
    </w:rPr>
  </w:style>
  <w:style w:type="paragraph" w:styleId="Footer">
    <w:name w:val="footer"/>
    <w:basedOn w:val="Normal"/>
    <w:link w:val="FooterChar"/>
    <w:uiPriority w:val="99"/>
    <w:unhideWhenUsed/>
    <w:rsid w:val="002E50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50B9"/>
  </w:style>
  <w:style w:type="character" w:styleId="PageNumber">
    <w:name w:val="page number"/>
    <w:basedOn w:val="DefaultParagraphFont"/>
    <w:uiPriority w:val="99"/>
    <w:semiHidden/>
    <w:unhideWhenUsed/>
    <w:rsid w:val="002E50B9"/>
  </w:style>
  <w:style w:type="paragraph" w:styleId="Revision">
    <w:name w:val="Revision"/>
    <w:hidden/>
    <w:uiPriority w:val="99"/>
    <w:semiHidden/>
    <w:rsid w:val="003A58F9"/>
    <w:pPr>
      <w:spacing w:after="0" w:line="240" w:lineRule="auto"/>
    </w:pPr>
  </w:style>
  <w:style w:type="paragraph" w:styleId="ListParagraph">
    <w:name w:val="List Paragraph"/>
    <w:basedOn w:val="Normal"/>
    <w:uiPriority w:val="34"/>
    <w:qFormat/>
    <w:rsid w:val="00733014"/>
    <w:pPr>
      <w:ind w:left="720"/>
      <w:contextualSpacing/>
    </w:pPr>
  </w:style>
  <w:style w:type="character" w:customStyle="1" w:styleId="text-with-line-breaks">
    <w:name w:val="text-with-line-breaks"/>
    <w:basedOn w:val="DefaultParagraphFont"/>
    <w:rsid w:val="007858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94"/>
    <w:pPr>
      <w:spacing w:after="200" w:line="276" w:lineRule="auto"/>
    </w:pPr>
  </w:style>
  <w:style w:type="paragraph" w:styleId="Heading1">
    <w:name w:val="heading 1"/>
    <w:basedOn w:val="Normal"/>
    <w:link w:val="Heading1Char"/>
    <w:uiPriority w:val="9"/>
    <w:qFormat/>
    <w:rsid w:val="008C3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694"/>
    <w:pPr>
      <w:spacing w:after="0" w:line="240" w:lineRule="auto"/>
    </w:pPr>
  </w:style>
  <w:style w:type="character" w:styleId="CommentReference">
    <w:name w:val="annotation reference"/>
    <w:basedOn w:val="DefaultParagraphFont"/>
    <w:uiPriority w:val="99"/>
    <w:semiHidden/>
    <w:unhideWhenUsed/>
    <w:rsid w:val="00E20694"/>
    <w:rPr>
      <w:sz w:val="16"/>
      <w:szCs w:val="16"/>
    </w:rPr>
  </w:style>
  <w:style w:type="paragraph" w:styleId="CommentText">
    <w:name w:val="annotation text"/>
    <w:basedOn w:val="Normal"/>
    <w:link w:val="CommentTextChar"/>
    <w:uiPriority w:val="99"/>
    <w:unhideWhenUsed/>
    <w:rsid w:val="00E20694"/>
    <w:pPr>
      <w:spacing w:line="240" w:lineRule="auto"/>
    </w:pPr>
    <w:rPr>
      <w:sz w:val="20"/>
      <w:szCs w:val="20"/>
    </w:rPr>
  </w:style>
  <w:style w:type="character" w:customStyle="1" w:styleId="CommentTextChar">
    <w:name w:val="Comment Text Char"/>
    <w:basedOn w:val="DefaultParagraphFont"/>
    <w:link w:val="CommentText"/>
    <w:uiPriority w:val="99"/>
    <w:rsid w:val="00E20694"/>
    <w:rPr>
      <w:sz w:val="20"/>
      <w:szCs w:val="20"/>
    </w:rPr>
  </w:style>
  <w:style w:type="paragraph" w:styleId="BalloonText">
    <w:name w:val="Balloon Text"/>
    <w:basedOn w:val="Normal"/>
    <w:link w:val="BalloonTextChar"/>
    <w:uiPriority w:val="99"/>
    <w:semiHidden/>
    <w:unhideWhenUsed/>
    <w:rsid w:val="00E20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694"/>
    <w:rPr>
      <w:rFonts w:ascii="Segoe UI" w:hAnsi="Segoe UI" w:cs="Segoe UI"/>
      <w:sz w:val="18"/>
      <w:szCs w:val="18"/>
    </w:rPr>
  </w:style>
  <w:style w:type="character" w:styleId="Hyperlink">
    <w:name w:val="Hyperlink"/>
    <w:basedOn w:val="DefaultParagraphFont"/>
    <w:uiPriority w:val="99"/>
    <w:unhideWhenUsed/>
    <w:rsid w:val="008C38AE"/>
    <w:rPr>
      <w:color w:val="0563C1" w:themeColor="hyperlink"/>
      <w:u w:val="single"/>
    </w:rPr>
  </w:style>
  <w:style w:type="character" w:customStyle="1" w:styleId="Heading1Char">
    <w:name w:val="Heading 1 Char"/>
    <w:basedOn w:val="DefaultParagraphFont"/>
    <w:link w:val="Heading1"/>
    <w:uiPriority w:val="9"/>
    <w:rsid w:val="008C38AE"/>
    <w:rPr>
      <w:rFonts w:ascii="Times New Roman" w:eastAsia="Times New Roman" w:hAnsi="Times New Roman" w:cs="Times New Roman"/>
      <w:b/>
      <w:bCs/>
      <w:kern w:val="36"/>
      <w:sz w:val="48"/>
      <w:szCs w:val="48"/>
      <w:lang w:eastAsia="en-AU"/>
    </w:rPr>
  </w:style>
  <w:style w:type="character" w:customStyle="1" w:styleId="apple-converted-space">
    <w:name w:val="apple-converted-space"/>
    <w:basedOn w:val="DefaultParagraphFont"/>
    <w:rsid w:val="008C38AE"/>
  </w:style>
  <w:style w:type="character" w:customStyle="1" w:styleId="journaltitle">
    <w:name w:val="journaltitle"/>
    <w:basedOn w:val="DefaultParagraphFont"/>
    <w:rsid w:val="008C38AE"/>
  </w:style>
  <w:style w:type="character" w:customStyle="1" w:styleId="cit">
    <w:name w:val="cit"/>
    <w:basedOn w:val="DefaultParagraphFont"/>
    <w:rsid w:val="008C38AE"/>
  </w:style>
  <w:style w:type="character" w:customStyle="1" w:styleId="fm-citation-ids-label">
    <w:name w:val="fm-citation-ids-label"/>
    <w:basedOn w:val="DefaultParagraphFont"/>
    <w:rsid w:val="008C38AE"/>
  </w:style>
  <w:style w:type="character" w:styleId="Emphasis">
    <w:name w:val="Emphasis"/>
    <w:basedOn w:val="DefaultParagraphFont"/>
    <w:uiPriority w:val="20"/>
    <w:qFormat/>
    <w:rsid w:val="008C38AE"/>
    <w:rPr>
      <w:i/>
      <w:iCs/>
    </w:rPr>
  </w:style>
  <w:style w:type="character" w:styleId="Strong">
    <w:name w:val="Strong"/>
    <w:basedOn w:val="DefaultParagraphFont"/>
    <w:uiPriority w:val="22"/>
    <w:qFormat/>
    <w:rsid w:val="008C38AE"/>
    <w:rPr>
      <w:b/>
      <w:bCs/>
    </w:rPr>
  </w:style>
  <w:style w:type="character" w:customStyle="1" w:styleId="ref-journal">
    <w:name w:val="ref-journal"/>
    <w:basedOn w:val="DefaultParagraphFont"/>
    <w:rsid w:val="008C38AE"/>
  </w:style>
  <w:style w:type="character" w:customStyle="1" w:styleId="ref-vol">
    <w:name w:val="ref-vol"/>
    <w:basedOn w:val="DefaultParagraphFont"/>
    <w:rsid w:val="008C38AE"/>
  </w:style>
  <w:style w:type="character" w:customStyle="1" w:styleId="author">
    <w:name w:val="author"/>
    <w:basedOn w:val="DefaultParagraphFont"/>
    <w:rsid w:val="008C38AE"/>
  </w:style>
  <w:style w:type="character" w:customStyle="1" w:styleId="pubyear">
    <w:name w:val="pubyear"/>
    <w:basedOn w:val="DefaultParagraphFont"/>
    <w:rsid w:val="008C38AE"/>
  </w:style>
  <w:style w:type="character" w:customStyle="1" w:styleId="articletitle">
    <w:name w:val="articletitle"/>
    <w:basedOn w:val="DefaultParagraphFont"/>
    <w:rsid w:val="008C38AE"/>
  </w:style>
  <w:style w:type="character" w:customStyle="1" w:styleId="vol">
    <w:name w:val="vol"/>
    <w:basedOn w:val="DefaultParagraphFont"/>
    <w:rsid w:val="008C38AE"/>
  </w:style>
  <w:style w:type="character" w:customStyle="1" w:styleId="pagefirst">
    <w:name w:val="pagefirst"/>
    <w:basedOn w:val="DefaultParagraphFont"/>
    <w:rsid w:val="008C38AE"/>
  </w:style>
  <w:style w:type="character" w:customStyle="1" w:styleId="pagelast">
    <w:name w:val="pagelast"/>
    <w:basedOn w:val="DefaultParagraphFont"/>
    <w:rsid w:val="008C38AE"/>
  </w:style>
  <w:style w:type="character" w:customStyle="1" w:styleId="refauthors">
    <w:name w:val="refauthors"/>
    <w:basedOn w:val="DefaultParagraphFont"/>
    <w:rsid w:val="008C38AE"/>
  </w:style>
  <w:style w:type="character" w:customStyle="1" w:styleId="reftitle">
    <w:name w:val="reftitle"/>
    <w:basedOn w:val="DefaultParagraphFont"/>
    <w:rsid w:val="008C38AE"/>
  </w:style>
  <w:style w:type="character" w:customStyle="1" w:styleId="refseriestitle">
    <w:name w:val="refseriestitle"/>
    <w:basedOn w:val="DefaultParagraphFont"/>
    <w:rsid w:val="008C38AE"/>
  </w:style>
  <w:style w:type="character" w:customStyle="1" w:styleId="refseriesvolume">
    <w:name w:val="refseriesvolume"/>
    <w:basedOn w:val="DefaultParagraphFont"/>
    <w:rsid w:val="008C38AE"/>
  </w:style>
  <w:style w:type="character" w:customStyle="1" w:styleId="refpages">
    <w:name w:val="refpages"/>
    <w:basedOn w:val="DefaultParagraphFont"/>
    <w:rsid w:val="008C38AE"/>
  </w:style>
  <w:style w:type="character" w:customStyle="1" w:styleId="element-citation">
    <w:name w:val="element-citation"/>
    <w:basedOn w:val="DefaultParagraphFont"/>
    <w:rsid w:val="008C38AE"/>
  </w:style>
  <w:style w:type="paragraph" w:customStyle="1" w:styleId="desc">
    <w:name w:val="desc"/>
    <w:basedOn w:val="Normal"/>
    <w:rsid w:val="008C38A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jrnl">
    <w:name w:val="jrnl"/>
    <w:basedOn w:val="DefaultParagraphFont"/>
    <w:rsid w:val="008C38AE"/>
  </w:style>
  <w:style w:type="paragraph" w:styleId="CommentSubject">
    <w:name w:val="annotation subject"/>
    <w:basedOn w:val="CommentText"/>
    <w:next w:val="CommentText"/>
    <w:link w:val="CommentSubjectChar"/>
    <w:uiPriority w:val="99"/>
    <w:semiHidden/>
    <w:unhideWhenUsed/>
    <w:rsid w:val="00271FA3"/>
    <w:rPr>
      <w:b/>
      <w:bCs/>
    </w:rPr>
  </w:style>
  <w:style w:type="character" w:customStyle="1" w:styleId="CommentSubjectChar">
    <w:name w:val="Comment Subject Char"/>
    <w:basedOn w:val="CommentTextChar"/>
    <w:link w:val="CommentSubject"/>
    <w:uiPriority w:val="99"/>
    <w:semiHidden/>
    <w:rsid w:val="00271FA3"/>
    <w:rPr>
      <w:b/>
      <w:bCs/>
      <w:sz w:val="20"/>
      <w:szCs w:val="20"/>
    </w:rPr>
  </w:style>
  <w:style w:type="paragraph" w:styleId="Footer">
    <w:name w:val="footer"/>
    <w:basedOn w:val="Normal"/>
    <w:link w:val="FooterChar"/>
    <w:uiPriority w:val="99"/>
    <w:unhideWhenUsed/>
    <w:rsid w:val="002E50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50B9"/>
  </w:style>
  <w:style w:type="character" w:styleId="PageNumber">
    <w:name w:val="page number"/>
    <w:basedOn w:val="DefaultParagraphFont"/>
    <w:uiPriority w:val="99"/>
    <w:semiHidden/>
    <w:unhideWhenUsed/>
    <w:rsid w:val="002E50B9"/>
  </w:style>
  <w:style w:type="paragraph" w:styleId="Revision">
    <w:name w:val="Revision"/>
    <w:hidden/>
    <w:uiPriority w:val="99"/>
    <w:semiHidden/>
    <w:rsid w:val="003A58F9"/>
    <w:pPr>
      <w:spacing w:after="0" w:line="240" w:lineRule="auto"/>
    </w:pPr>
  </w:style>
  <w:style w:type="paragraph" w:styleId="ListParagraph">
    <w:name w:val="List Paragraph"/>
    <w:basedOn w:val="Normal"/>
    <w:uiPriority w:val="34"/>
    <w:qFormat/>
    <w:rsid w:val="00733014"/>
    <w:pPr>
      <w:ind w:left="720"/>
      <w:contextualSpacing/>
    </w:pPr>
  </w:style>
  <w:style w:type="character" w:customStyle="1" w:styleId="text-with-line-breaks">
    <w:name w:val="text-with-line-breaks"/>
    <w:basedOn w:val="DefaultParagraphFont"/>
    <w:rsid w:val="00785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96361">
      <w:bodyDiv w:val="1"/>
      <w:marLeft w:val="0"/>
      <w:marRight w:val="0"/>
      <w:marTop w:val="0"/>
      <w:marBottom w:val="0"/>
      <w:divBdr>
        <w:top w:val="none" w:sz="0" w:space="0" w:color="auto"/>
        <w:left w:val="none" w:sz="0" w:space="0" w:color="auto"/>
        <w:bottom w:val="none" w:sz="0" w:space="0" w:color="auto"/>
        <w:right w:val="none" w:sz="0" w:space="0" w:color="auto"/>
      </w:divBdr>
      <w:divsChild>
        <w:div w:id="83650071">
          <w:marLeft w:val="0"/>
          <w:marRight w:val="0"/>
          <w:marTop w:val="0"/>
          <w:marBottom w:val="0"/>
          <w:divBdr>
            <w:top w:val="none" w:sz="0" w:space="0" w:color="auto"/>
            <w:left w:val="none" w:sz="0" w:space="0" w:color="auto"/>
            <w:bottom w:val="none" w:sz="0" w:space="0" w:color="auto"/>
            <w:right w:val="none" w:sz="0" w:space="0" w:color="auto"/>
          </w:divBdr>
        </w:div>
      </w:divsChild>
    </w:div>
    <w:div w:id="1101611194">
      <w:bodyDiv w:val="1"/>
      <w:marLeft w:val="0"/>
      <w:marRight w:val="0"/>
      <w:marTop w:val="0"/>
      <w:marBottom w:val="0"/>
      <w:divBdr>
        <w:top w:val="none" w:sz="0" w:space="0" w:color="auto"/>
        <w:left w:val="none" w:sz="0" w:space="0" w:color="auto"/>
        <w:bottom w:val="none" w:sz="0" w:space="0" w:color="auto"/>
        <w:right w:val="none" w:sz="0" w:space="0" w:color="auto"/>
      </w:divBdr>
    </w:div>
    <w:div w:id="11549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oi.org/10.1016/j.gene.2014.01.039"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www.plantcell.org" TargetMode="External"/><Relationship Id="rId11" Type="http://schemas.openxmlformats.org/officeDocument/2006/relationships/hyperlink" Target="https://www.arabidopsis.org/" TargetMode="External"/><Relationship Id="rId12" Type="http://schemas.openxmlformats.org/officeDocument/2006/relationships/hyperlink" Target="http://biopython.org/DIST/docs/api/Bio.SeqUtils.IsoelectricPoint-pysrc.html" TargetMode="External"/><Relationship Id="rId13" Type="http://schemas.openxmlformats.org/officeDocument/2006/relationships/hyperlink" Target="http://inparanoid.sbc.su.se/download/" TargetMode="Externa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hyperlink" Target="http://www.R-project.org/" TargetMode="External"/><Relationship Id="rId17" Type="http://schemas.openxmlformats.org/officeDocument/2006/relationships/hyperlink" Target="https://www.arabidopsis.or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FF2-00D7-614F-A668-B902F543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18159</Words>
  <Characters>103509</Characters>
  <Application>Microsoft Macintosh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121426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Reichel</dc:creator>
  <cp:lastModifiedBy>Maurits</cp:lastModifiedBy>
  <cp:revision>4</cp:revision>
  <dcterms:created xsi:type="dcterms:W3CDTF">2016-06-14T02:00:00Z</dcterms:created>
  <dcterms:modified xsi:type="dcterms:W3CDTF">2016-06-14T02:03:00Z</dcterms:modified>
</cp:coreProperties>
</file>