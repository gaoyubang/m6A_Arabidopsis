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D7577" w14:textId="77777777" w:rsidR="00B06C91" w:rsidRPr="00B1006E" w:rsidRDefault="00B06C91">
      <w:pPr>
        <w:rPr>
          <w:rFonts w:ascii="Times New Roman" w:hAnsi="Times New Roman" w:cs="Times New Roman"/>
          <w:b/>
          <w:sz w:val="24"/>
          <w:szCs w:val="24"/>
        </w:rPr>
      </w:pPr>
      <w:r w:rsidRPr="00B1006E">
        <w:rPr>
          <w:rFonts w:ascii="Times New Roman" w:hAnsi="Times New Roman" w:cs="Times New Roman"/>
          <w:b/>
          <w:sz w:val="24"/>
          <w:szCs w:val="24"/>
        </w:rPr>
        <w:t xml:space="preserve">Paragraph for </w:t>
      </w:r>
      <w:proofErr w:type="spellStart"/>
      <w:r w:rsidRPr="00B1006E">
        <w:rPr>
          <w:rFonts w:ascii="Times New Roman" w:hAnsi="Times New Roman" w:cs="Times New Roman"/>
          <w:b/>
          <w:sz w:val="24"/>
          <w:szCs w:val="24"/>
        </w:rPr>
        <w:t>interactome</w:t>
      </w:r>
      <w:proofErr w:type="spellEnd"/>
      <w:r w:rsidRPr="00B1006E">
        <w:rPr>
          <w:rFonts w:ascii="Times New Roman" w:hAnsi="Times New Roman" w:cs="Times New Roman"/>
          <w:b/>
          <w:sz w:val="24"/>
          <w:szCs w:val="24"/>
        </w:rPr>
        <w:t xml:space="preserve"> paper</w:t>
      </w:r>
    </w:p>
    <w:p w14:paraId="663045DF" w14:textId="77777777" w:rsidR="00B1006E" w:rsidRDefault="00B1006E" w:rsidP="00B100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57A0A" w14:textId="77777777" w:rsidR="00333E77" w:rsidRDefault="00B06C91" w:rsidP="00B100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the YTH-domain protein contain protein mRNA CLEAVAGE AND POLYADENYLATION SPECIFICITY FACTOR 30 (AtCPSF30)</w:t>
      </w:r>
      <w:r w:rsidRPr="007A6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identified in the At-RBP set, and is known to function in mRNA 3’-end formation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polyadenylation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choice (Thomas et al., 2012). AtCPSF30 is thought to bind RNA via its N-terminal CCCH zinc finger domains (Hunt, 2014), but the presence of a C-terminal YTH domain, which is a unique feature of AtCPSF30, has led to speculation that it might also contact m</w:t>
      </w:r>
      <w:r w:rsidRPr="0025065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A in pre-mRNA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Chakrabarti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2015), possibly linking RNA methylation to alternative mRNA 3’ end cleavage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polyadenylation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7BF67" w14:textId="2D5A2105" w:rsidR="00812A1C" w:rsidRDefault="00B06C91" w:rsidP="00B1006E">
      <w:pPr>
        <w:spacing w:line="360" w:lineRule="auto"/>
        <w:rPr>
          <w:ins w:id="0" w:author="Maurits" w:date="2016-05-23T14:19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investigate this possibility, we</w:t>
      </w:r>
      <w:ins w:id="1" w:author="Maurits" w:date="2016-05-23T14:17:00Z">
        <w:r w:rsidR="00812A1C">
          <w:rPr>
            <w:rFonts w:ascii="Times New Roman" w:hAnsi="Times New Roman" w:cs="Times New Roman"/>
            <w:sz w:val="24"/>
            <w:szCs w:val="24"/>
          </w:rPr>
          <w:t xml:space="preserve"> performed a meta-gene analysis involving </w:t>
        </w:r>
      </w:ins>
      <w:del w:id="2" w:author="Maurits" w:date="2016-05-23T14:17:00Z">
        <w:r w:rsidDel="00812A1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055B8" w:rsidDel="00812A1C">
          <w:rPr>
            <w:rFonts w:ascii="Times New Roman" w:hAnsi="Times New Roman" w:cs="Times New Roman"/>
            <w:sz w:val="24"/>
            <w:szCs w:val="24"/>
          </w:rPr>
          <w:delText xml:space="preserve">analysed </w:delText>
        </w:r>
      </w:del>
      <w:ins w:id="3" w:author="Maurits" w:date="2016-05-23T14:25:00Z">
        <w:r w:rsidR="00DA01B9">
          <w:rPr>
            <w:rFonts w:ascii="Times New Roman" w:hAnsi="Times New Roman" w:cs="Times New Roman"/>
            <w:sz w:val="24"/>
            <w:szCs w:val="24"/>
          </w:rPr>
          <w:t>the</w:t>
        </w:r>
      </w:ins>
      <w:ins w:id="4" w:author="Maurits" w:date="2016-05-23T14:15:00Z">
        <w:r w:rsidR="00812A1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" w:author="Maurits" w:date="2016-05-23T14:30:00Z">
        <w:r w:rsidR="00D46A72">
          <w:rPr>
            <w:rFonts w:ascii="Times New Roman" w:hAnsi="Times New Roman" w:cs="Times New Roman"/>
            <w:sz w:val="24"/>
            <w:szCs w:val="24"/>
          </w:rPr>
          <w:t xml:space="preserve">two </w:t>
        </w:r>
      </w:ins>
      <w:r w:rsidR="002055B8">
        <w:rPr>
          <w:rFonts w:ascii="Times New Roman" w:hAnsi="Times New Roman" w:cs="Times New Roman"/>
          <w:sz w:val="24"/>
          <w:szCs w:val="24"/>
        </w:rPr>
        <w:t xml:space="preserve">publicly available </w:t>
      </w:r>
      <w:del w:id="6" w:author="Maurits" w:date="2016-05-23T14:15:00Z">
        <w:r w:rsidR="002055B8" w:rsidDel="00812A1C">
          <w:rPr>
            <w:rFonts w:ascii="Times New Roman" w:hAnsi="Times New Roman" w:cs="Times New Roman"/>
            <w:sz w:val="24"/>
            <w:szCs w:val="24"/>
          </w:rPr>
          <w:delText xml:space="preserve">transcriptome-wide </w:delText>
        </w:r>
      </w:del>
      <w:r w:rsidR="002055B8">
        <w:rPr>
          <w:rFonts w:ascii="Times New Roman" w:hAnsi="Times New Roman" w:cs="Times New Roman"/>
          <w:sz w:val="24"/>
          <w:szCs w:val="24"/>
        </w:rPr>
        <w:t>dataset</w:t>
      </w:r>
      <w:del w:id="7" w:author="Maurits" w:date="2016-05-23T14:25:00Z">
        <w:r w:rsidR="002055B8" w:rsidDel="00DA01B9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2055B8">
        <w:rPr>
          <w:rFonts w:ascii="Times New Roman" w:hAnsi="Times New Roman" w:cs="Times New Roman"/>
          <w:sz w:val="24"/>
          <w:szCs w:val="24"/>
        </w:rPr>
        <w:t xml:space="preserve"> of </w:t>
      </w:r>
      <w:ins w:id="8" w:author="Maurits" w:date="2016-05-23T14:16:00Z">
        <w:r w:rsidR="00812A1C">
          <w:rPr>
            <w:rFonts w:ascii="Times New Roman" w:hAnsi="Times New Roman" w:cs="Times New Roman"/>
            <w:sz w:val="24"/>
            <w:szCs w:val="24"/>
          </w:rPr>
          <w:t xml:space="preserve">transcriptome-wide </w:t>
        </w:r>
      </w:ins>
      <w:del w:id="9" w:author="Maurits" w:date="2016-05-23T14:16:00Z">
        <w:r w:rsidR="002055B8" w:rsidDel="00812A1C">
          <w:rPr>
            <w:rFonts w:ascii="Times New Roman" w:hAnsi="Times New Roman" w:cs="Times New Roman"/>
            <w:sz w:val="24"/>
            <w:szCs w:val="24"/>
          </w:rPr>
          <w:delText xml:space="preserve">Arabidopsis </w:delText>
        </w:r>
      </w:del>
      <w:r w:rsidR="002055B8">
        <w:rPr>
          <w:rFonts w:ascii="Times New Roman" w:hAnsi="Times New Roman" w:cs="Times New Roman"/>
          <w:sz w:val="24"/>
          <w:szCs w:val="24"/>
        </w:rPr>
        <w:t>m</w:t>
      </w:r>
      <w:r w:rsidR="002055B8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055B8">
        <w:rPr>
          <w:rFonts w:ascii="Times New Roman" w:hAnsi="Times New Roman" w:cs="Times New Roman"/>
          <w:sz w:val="24"/>
          <w:szCs w:val="24"/>
        </w:rPr>
        <w:t>A methylation</w:t>
      </w:r>
      <w:ins w:id="10" w:author="Maurits" w:date="2016-05-23T14:16:00Z">
        <w:r w:rsidR="00812A1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1" w:author="Maurits" w:date="2016-05-23T14:16:00Z">
        <w:r w:rsidDel="00812A1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</w:t>
      </w:r>
      <w:ins w:id="12" w:author="Maurits" w:date="2016-05-23T14:30:00Z">
        <w:r w:rsidR="003C0DCE">
          <w:rPr>
            <w:rFonts w:ascii="Times New Roman" w:hAnsi="Times New Roman" w:cs="Times New Roman"/>
            <w:sz w:val="24"/>
            <w:szCs w:val="24"/>
          </w:rPr>
          <w:t xml:space="preserve">4; </w:t>
        </w:r>
      </w:ins>
      <w:del w:id="13" w:author="Maurits" w:date="2016-05-23T14:30:00Z">
        <w:r w:rsidDel="003C0DCE">
          <w:rPr>
            <w:rFonts w:ascii="Times New Roman" w:hAnsi="Times New Roman" w:cs="Times New Roman"/>
            <w:sz w:val="24"/>
            <w:szCs w:val="24"/>
          </w:rPr>
          <w:delText>5</w:delText>
        </w:r>
      </w:del>
      <w:ins w:id="14" w:author="Maurits" w:date="2016-05-23T14:16:00Z">
        <w:r w:rsidR="00812A1C">
          <w:rPr>
            <w:rFonts w:ascii="Times New Roman" w:hAnsi="Times New Roman" w:cs="Times New Roman"/>
            <w:sz w:val="24"/>
            <w:szCs w:val="24"/>
          </w:rPr>
          <w:t>Wan et al., 2015</w:t>
        </w:r>
      </w:ins>
      <w:r>
        <w:rPr>
          <w:rFonts w:ascii="Times New Roman" w:hAnsi="Times New Roman" w:cs="Times New Roman"/>
          <w:sz w:val="24"/>
          <w:szCs w:val="24"/>
        </w:rPr>
        <w:t>)</w:t>
      </w:r>
      <w:ins w:id="15" w:author="Maurits" w:date="2016-05-23T14:17:00Z">
        <w:r w:rsidR="00812A1C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16" w:author="Maurits" w:date="2016-05-23T14:17:00Z">
        <w:r w:rsidR="0011177E" w:rsidDel="00812A1C">
          <w:rPr>
            <w:rFonts w:ascii="Times New Roman" w:hAnsi="Times New Roman" w:cs="Times New Roman"/>
            <w:sz w:val="24"/>
            <w:szCs w:val="24"/>
          </w:rPr>
          <w:delText xml:space="preserve">as well </w:delText>
        </w:r>
      </w:del>
      <w:ins w:id="17" w:author="Maurits" w:date="2016-05-23T14:17:00Z">
        <w:r w:rsidR="00812A1C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18" w:author="Maurits" w:date="2016-05-23T14:18:00Z">
        <w:r w:rsidR="00812A1C">
          <w:rPr>
            <w:rFonts w:ascii="Times New Roman" w:hAnsi="Times New Roman" w:cs="Times New Roman"/>
            <w:sz w:val="24"/>
            <w:szCs w:val="24"/>
          </w:rPr>
          <w:t xml:space="preserve">two datasets of </w:t>
        </w:r>
      </w:ins>
      <w:proofErr w:type="spellStart"/>
      <w:ins w:id="19" w:author="Maurits" w:date="2016-05-23T14:22:00Z">
        <w:r w:rsidR="00812A1C">
          <w:rPr>
            <w:rFonts w:ascii="Times New Roman" w:hAnsi="Times New Roman" w:cs="Times New Roman"/>
            <w:sz w:val="24"/>
            <w:szCs w:val="24"/>
          </w:rPr>
          <w:t>pol</w:t>
        </w:r>
      </w:ins>
      <w:ins w:id="20" w:author="Maurits" w:date="2016-05-23T14:18:00Z">
        <w:r w:rsidR="00812A1C"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 w:rsidR="00812A1C">
          <w:rPr>
            <w:rFonts w:ascii="Times New Roman" w:hAnsi="Times New Roman" w:cs="Times New Roman"/>
            <w:sz w:val="24"/>
            <w:szCs w:val="24"/>
          </w:rPr>
          <w:t xml:space="preserve"> sites</w:t>
        </w:r>
      </w:ins>
      <w:ins w:id="21" w:author="Maurits" w:date="2016-05-23T14:22:00Z">
        <w:r w:rsidR="00812A1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2" w:author="Maurits" w:date="2016-05-23T14:17:00Z">
        <w:r w:rsidR="0011177E" w:rsidDel="00812A1C">
          <w:rPr>
            <w:rFonts w:ascii="Times New Roman" w:hAnsi="Times New Roman" w:cs="Times New Roman"/>
            <w:sz w:val="24"/>
            <w:szCs w:val="24"/>
          </w:rPr>
          <w:delText>as</w:delText>
        </w:r>
        <w:r w:rsidR="002055B8" w:rsidDel="00812A1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3" w:author="Maurits" w:date="2016-05-23T14:18:00Z">
        <w:r w:rsidR="002055B8" w:rsidDel="00812A1C">
          <w:rPr>
            <w:rFonts w:ascii="Times New Roman" w:hAnsi="Times New Roman" w:cs="Times New Roman"/>
            <w:sz w:val="24"/>
            <w:szCs w:val="24"/>
          </w:rPr>
          <w:delText xml:space="preserve">cleavage and polyadenylation sites </w:delText>
        </w:r>
      </w:del>
      <w:r w:rsidR="0011177E">
        <w:rPr>
          <w:rFonts w:ascii="Times New Roman" w:hAnsi="Times New Roman" w:cs="Times New Roman"/>
          <w:sz w:val="24"/>
          <w:szCs w:val="24"/>
        </w:rPr>
        <w:t xml:space="preserve">(Wu et al., 2011; </w:t>
      </w:r>
      <w:proofErr w:type="spellStart"/>
      <w:r w:rsidR="0011177E">
        <w:rPr>
          <w:rFonts w:ascii="Times New Roman" w:hAnsi="Times New Roman" w:cs="Times New Roman"/>
          <w:sz w:val="24"/>
          <w:szCs w:val="24"/>
        </w:rPr>
        <w:t>Sherstrev</w:t>
      </w:r>
      <w:proofErr w:type="spellEnd"/>
      <w:r w:rsidR="0011177E">
        <w:rPr>
          <w:rFonts w:ascii="Times New Roman" w:hAnsi="Times New Roman" w:cs="Times New Roman"/>
          <w:sz w:val="24"/>
          <w:szCs w:val="24"/>
        </w:rPr>
        <w:t xml:space="preserve"> et al., 2013).</w:t>
      </w:r>
      <w:ins w:id="24" w:author="Maurits" w:date="2016-05-23T14:53:00Z">
        <w:r w:rsidR="006D027A">
          <w:rPr>
            <w:rFonts w:ascii="Times New Roman" w:hAnsi="Times New Roman" w:cs="Times New Roman"/>
            <w:sz w:val="24"/>
            <w:szCs w:val="24"/>
          </w:rPr>
          <w:t xml:space="preserve"> Both m6A datasets consistently show an enrichment of m6A sites in the 3’UTR</w:t>
        </w:r>
      </w:ins>
      <w:ins w:id="25" w:author="Maurits" w:date="2016-05-23T14:54:00Z">
        <w:r w:rsidR="006D027A">
          <w:rPr>
            <w:rFonts w:ascii="Times New Roman" w:hAnsi="Times New Roman" w:cs="Times New Roman"/>
            <w:sz w:val="24"/>
            <w:szCs w:val="24"/>
          </w:rPr>
          <w:t xml:space="preserve"> relative to other transcript sections, and a localisation o</w:t>
        </w:r>
        <w:r w:rsidR="008A3D77">
          <w:rPr>
            <w:rFonts w:ascii="Times New Roman" w:hAnsi="Times New Roman" w:cs="Times New Roman"/>
            <w:sz w:val="24"/>
            <w:szCs w:val="24"/>
          </w:rPr>
          <w:t>f m6A sites near the stop codon.</w:t>
        </w:r>
      </w:ins>
    </w:p>
    <w:p w14:paraId="0BAE09A0" w14:textId="77777777" w:rsidR="008A3D77" w:rsidRDefault="00812A1C" w:rsidP="00B1006E">
      <w:pPr>
        <w:spacing w:line="360" w:lineRule="auto"/>
        <w:rPr>
          <w:ins w:id="26" w:author="Maurits" w:date="2016-05-23T14:55:00Z"/>
          <w:rFonts w:ascii="Times New Roman" w:hAnsi="Times New Roman" w:cs="Times New Roman"/>
          <w:sz w:val="24"/>
          <w:szCs w:val="24"/>
        </w:rPr>
      </w:pPr>
      <w:ins w:id="27" w:author="Maurits" w:date="2016-05-23T14:21:00Z">
        <w:r>
          <w:rPr>
            <w:rFonts w:ascii="Times New Roman" w:hAnsi="Times New Roman" w:cs="Times New Roman"/>
            <w:sz w:val="24"/>
            <w:szCs w:val="24"/>
          </w:rPr>
          <w:t xml:space="preserve">Following a </w:t>
        </w:r>
      </w:ins>
      <w:ins w:id="28" w:author="Maurits" w:date="2016-05-23T14:19:00Z">
        <w:r>
          <w:rPr>
            <w:rFonts w:ascii="Times New Roman" w:hAnsi="Times New Roman" w:cs="Times New Roman"/>
            <w:sz w:val="24"/>
            <w:szCs w:val="24"/>
          </w:rPr>
          <w:t>RRACH motif-guided</w:t>
        </w:r>
      </w:ins>
      <w:ins w:id="29" w:author="Maurits" w:date="2016-05-23T14:20:00Z">
        <w:r>
          <w:rPr>
            <w:rFonts w:ascii="Times New Roman" w:hAnsi="Times New Roman" w:cs="Times New Roman"/>
            <w:sz w:val="24"/>
            <w:szCs w:val="24"/>
          </w:rPr>
          <w:t xml:space="preserve"> search within m6A peaks</w:t>
        </w:r>
      </w:ins>
      <w:r w:rsidR="0011177E">
        <w:rPr>
          <w:rFonts w:ascii="Times New Roman" w:hAnsi="Times New Roman" w:cs="Times New Roman"/>
          <w:sz w:val="24"/>
          <w:szCs w:val="24"/>
        </w:rPr>
        <w:t xml:space="preserve"> </w:t>
      </w:r>
      <w:ins w:id="30" w:author="Maurits" w:date="2016-05-23T14:51:00Z">
        <w:r w:rsidR="006D027A">
          <w:rPr>
            <w:rFonts w:ascii="Times New Roman" w:hAnsi="Times New Roman" w:cs="Times New Roman"/>
            <w:sz w:val="24"/>
            <w:szCs w:val="24"/>
          </w:rPr>
          <w:t xml:space="preserve">from Wan et al. </w:t>
        </w:r>
      </w:ins>
      <w:ins w:id="31" w:author="Maurits" w:date="2016-05-23T14:20:00Z">
        <w:r>
          <w:rPr>
            <w:rFonts w:ascii="Times New Roman" w:hAnsi="Times New Roman" w:cs="Times New Roman"/>
            <w:sz w:val="24"/>
            <w:szCs w:val="24"/>
          </w:rPr>
          <w:t xml:space="preserve">to identify m6A </w:t>
        </w:r>
      </w:ins>
      <w:ins w:id="32" w:author="Maurits" w:date="2016-05-23T14:51:00Z">
        <w:r w:rsidR="006D027A">
          <w:rPr>
            <w:rFonts w:ascii="Times New Roman" w:hAnsi="Times New Roman" w:cs="Times New Roman"/>
            <w:sz w:val="24"/>
            <w:szCs w:val="24"/>
          </w:rPr>
          <w:t xml:space="preserve">candidate </w:t>
        </w:r>
      </w:ins>
      <w:ins w:id="33" w:author="Maurits" w:date="2016-05-23T14:20:00Z">
        <w:r>
          <w:rPr>
            <w:rFonts w:ascii="Times New Roman" w:hAnsi="Times New Roman" w:cs="Times New Roman"/>
            <w:sz w:val="24"/>
            <w:szCs w:val="24"/>
          </w:rPr>
          <w:t>site</w:t>
        </w:r>
      </w:ins>
      <w:ins w:id="34" w:author="Maurits" w:date="2016-05-23T14:51:00Z">
        <w:r w:rsidR="006D027A">
          <w:rPr>
            <w:rFonts w:ascii="Times New Roman" w:hAnsi="Times New Roman" w:cs="Times New Roman"/>
            <w:sz w:val="24"/>
            <w:szCs w:val="24"/>
          </w:rPr>
          <w:t>s</w:t>
        </w:r>
      </w:ins>
      <w:ins w:id="35" w:author="Maurits" w:date="2016-05-23T14:20:00Z">
        <w:r>
          <w:rPr>
            <w:rFonts w:ascii="Times New Roman" w:hAnsi="Times New Roman" w:cs="Times New Roman"/>
            <w:sz w:val="24"/>
            <w:szCs w:val="24"/>
          </w:rPr>
          <w:t xml:space="preserve"> at single-nucleotide resolution, </w:t>
        </w:r>
      </w:ins>
      <w:ins w:id="36" w:author="Maurits" w:date="2016-05-23T14:21:00Z">
        <w:r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ins w:id="37" w:author="Maurits" w:date="2016-05-23T14:24:00Z">
        <w:r w:rsidR="00DA01B9">
          <w:rPr>
            <w:rFonts w:ascii="Times New Roman" w:hAnsi="Times New Roman" w:cs="Times New Roman"/>
            <w:sz w:val="24"/>
            <w:szCs w:val="24"/>
          </w:rPr>
          <w:t xml:space="preserve">investigated a </w:t>
        </w:r>
      </w:ins>
      <w:ins w:id="38" w:author="Maurits" w:date="2016-05-23T14:22:00Z">
        <w:r>
          <w:rPr>
            <w:rFonts w:ascii="Times New Roman" w:hAnsi="Times New Roman" w:cs="Times New Roman"/>
            <w:sz w:val="24"/>
            <w:szCs w:val="24"/>
          </w:rPr>
          <w:t xml:space="preserve">spatial co-localisation of m6A sites with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sites</w:t>
        </w:r>
      </w:ins>
      <w:ins w:id="39" w:author="Maurits" w:date="2016-05-23T14:23:00Z">
        <w:r w:rsidR="00DA01B9">
          <w:rPr>
            <w:rFonts w:ascii="Times New Roman" w:hAnsi="Times New Roman" w:cs="Times New Roman"/>
            <w:sz w:val="24"/>
            <w:szCs w:val="24"/>
          </w:rPr>
          <w:t xml:space="preserve"> using the R package </w:t>
        </w:r>
        <w:proofErr w:type="spellStart"/>
        <w:r w:rsidR="00DA01B9">
          <w:rPr>
            <w:rFonts w:ascii="Times New Roman" w:hAnsi="Times New Roman" w:cs="Times New Roman"/>
            <w:sz w:val="24"/>
            <w:szCs w:val="24"/>
          </w:rPr>
          <w:t>RNAModR</w:t>
        </w:r>
        <w:proofErr w:type="spellEnd"/>
        <w:r w:rsidR="00DA01B9">
          <w:rPr>
            <w:rFonts w:ascii="Times New Roman" w:hAnsi="Times New Roman" w:cs="Times New Roman"/>
            <w:sz w:val="24"/>
            <w:szCs w:val="24"/>
          </w:rPr>
          <w:t xml:space="preserve"> [</w:t>
        </w:r>
      </w:ins>
      <w:ins w:id="40" w:author="Maurits" w:date="2016-05-23T14:24:00Z">
        <w:r w:rsidR="00DA01B9">
          <w:rPr>
            <w:rFonts w:ascii="Times New Roman" w:hAnsi="Times New Roman" w:cs="Times New Roman"/>
            <w:sz w:val="24"/>
            <w:szCs w:val="24"/>
          </w:rPr>
          <w:t>Evers et al., 2016, submitted to Bioinformatics</w:t>
        </w:r>
      </w:ins>
      <w:ins w:id="41" w:author="Maurits" w:date="2016-05-23T14:23:00Z">
        <w:r w:rsidR="00DA01B9">
          <w:rPr>
            <w:rFonts w:ascii="Times New Roman" w:hAnsi="Times New Roman" w:cs="Times New Roman"/>
            <w:sz w:val="24"/>
            <w:szCs w:val="24"/>
          </w:rPr>
          <w:t>]</w:t>
        </w:r>
      </w:ins>
      <w:ins w:id="42" w:author="Maurits" w:date="2016-05-23T14:24:00Z">
        <w:r w:rsidR="00DA01B9">
          <w:rPr>
            <w:rFonts w:ascii="Times New Roman" w:hAnsi="Times New Roman" w:cs="Times New Roman"/>
            <w:sz w:val="24"/>
            <w:szCs w:val="24"/>
          </w:rPr>
          <w:t>.</w:t>
        </w:r>
      </w:ins>
      <w:ins w:id="43" w:author="Maurits" w:date="2016-05-23T14:26:00Z">
        <w:r w:rsidR="00DA01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4" w:author="Maurits" w:date="2016-05-23T14:52:00Z">
        <w:r w:rsidR="006D027A">
          <w:rPr>
            <w:rFonts w:ascii="Times New Roman" w:hAnsi="Times New Roman" w:cs="Times New Roman"/>
            <w:sz w:val="24"/>
            <w:szCs w:val="24"/>
          </w:rPr>
          <w:t>Results suggest</w:t>
        </w:r>
      </w:ins>
      <w:ins w:id="45" w:author="Maurits" w:date="2016-05-23T14:27:00Z">
        <w:r w:rsidR="00DA01B9">
          <w:rPr>
            <w:rFonts w:ascii="Times New Roman" w:hAnsi="Times New Roman" w:cs="Times New Roman"/>
            <w:sz w:val="24"/>
            <w:szCs w:val="24"/>
          </w:rPr>
          <w:t xml:space="preserve"> an enrichment of </w:t>
        </w:r>
      </w:ins>
      <w:ins w:id="46" w:author="Maurits" w:date="2016-05-23T14:29:00Z">
        <w:r w:rsidR="00DA01B9">
          <w:rPr>
            <w:rFonts w:ascii="Times New Roman" w:hAnsi="Times New Roman" w:cs="Times New Roman"/>
            <w:sz w:val="24"/>
            <w:szCs w:val="24"/>
          </w:rPr>
          <w:t xml:space="preserve">3’UTR </w:t>
        </w:r>
      </w:ins>
      <w:ins w:id="47" w:author="Maurits" w:date="2016-05-23T14:27:00Z">
        <w:r w:rsidR="00DA01B9">
          <w:rPr>
            <w:rFonts w:ascii="Times New Roman" w:hAnsi="Times New Roman" w:cs="Times New Roman"/>
            <w:sz w:val="24"/>
            <w:szCs w:val="24"/>
          </w:rPr>
          <w:t xml:space="preserve">m6A sites within a </w:t>
        </w:r>
      </w:ins>
      <w:ins w:id="48" w:author="Maurits" w:date="2016-05-23T14:28:00Z">
        <w:r w:rsidR="00DA01B9">
          <w:rPr>
            <w:rFonts w:ascii="Times New Roman" w:hAnsi="Times New Roman" w:cs="Times New Roman"/>
            <w:sz w:val="24"/>
            <w:szCs w:val="24"/>
          </w:rPr>
          <w:t xml:space="preserve">100 </w:t>
        </w:r>
        <w:proofErr w:type="spellStart"/>
        <w:proofErr w:type="gramStart"/>
        <w:r w:rsidR="00DA01B9">
          <w:rPr>
            <w:rFonts w:ascii="Times New Roman" w:hAnsi="Times New Roman" w:cs="Times New Roman"/>
            <w:sz w:val="24"/>
            <w:szCs w:val="24"/>
          </w:rPr>
          <w:t>nt</w:t>
        </w:r>
        <w:proofErr w:type="spellEnd"/>
        <w:proofErr w:type="gramEnd"/>
        <w:r w:rsidR="00DA01B9">
          <w:rPr>
            <w:rFonts w:ascii="Times New Roman" w:hAnsi="Times New Roman" w:cs="Times New Roman"/>
            <w:sz w:val="24"/>
            <w:szCs w:val="24"/>
          </w:rPr>
          <w:t xml:space="preserve"> window </w:t>
        </w:r>
      </w:ins>
      <w:ins w:id="49" w:author="Maurits" w:date="2016-05-23T14:27:00Z">
        <w:r w:rsidR="00DA01B9" w:rsidRPr="00DA01B9">
          <w:rPr>
            <w:rFonts w:ascii="Times New Roman" w:hAnsi="Times New Roman" w:cs="Times New Roman"/>
            <w:i/>
            <w:sz w:val="24"/>
            <w:szCs w:val="24"/>
            <w:rPrChange w:id="50" w:author="Maurits" w:date="2016-05-23T14:2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upstream</w:t>
        </w:r>
        <w:r w:rsidR="00DA01B9">
          <w:rPr>
            <w:rFonts w:ascii="Times New Roman" w:hAnsi="Times New Roman" w:cs="Times New Roman"/>
            <w:sz w:val="24"/>
            <w:szCs w:val="24"/>
          </w:rPr>
          <w:t xml:space="preserve"> of </w:t>
        </w:r>
        <w:proofErr w:type="spellStart"/>
        <w:r w:rsidR="00DA01B9"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 w:rsidR="00DA01B9">
          <w:rPr>
            <w:rFonts w:ascii="Times New Roman" w:hAnsi="Times New Roman" w:cs="Times New Roman"/>
            <w:sz w:val="24"/>
            <w:szCs w:val="24"/>
          </w:rPr>
          <w:t xml:space="preserve"> sites</w:t>
        </w:r>
      </w:ins>
      <w:ins w:id="51" w:author="Maurits" w:date="2016-05-23T14:28:00Z">
        <w:r w:rsidR="00DA01B9">
          <w:rPr>
            <w:rFonts w:ascii="Times New Roman" w:hAnsi="Times New Roman" w:cs="Times New Roman"/>
            <w:sz w:val="24"/>
            <w:szCs w:val="24"/>
          </w:rPr>
          <w:t xml:space="preserve">, while the 100 </w:t>
        </w:r>
        <w:proofErr w:type="spellStart"/>
        <w:r w:rsidR="00DA01B9">
          <w:rPr>
            <w:rFonts w:ascii="Times New Roman" w:hAnsi="Times New Roman" w:cs="Times New Roman"/>
            <w:sz w:val="24"/>
            <w:szCs w:val="24"/>
          </w:rPr>
          <w:t>nt</w:t>
        </w:r>
        <w:proofErr w:type="spellEnd"/>
        <w:r w:rsidR="00DA01B9">
          <w:rPr>
            <w:rFonts w:ascii="Times New Roman" w:hAnsi="Times New Roman" w:cs="Times New Roman"/>
            <w:sz w:val="24"/>
            <w:szCs w:val="24"/>
          </w:rPr>
          <w:t xml:space="preserve"> region </w:t>
        </w:r>
        <w:r w:rsidR="00DA01B9" w:rsidRPr="00DA01B9">
          <w:rPr>
            <w:rFonts w:ascii="Times New Roman" w:hAnsi="Times New Roman" w:cs="Times New Roman"/>
            <w:i/>
            <w:sz w:val="24"/>
            <w:szCs w:val="24"/>
            <w:rPrChange w:id="52" w:author="Maurits" w:date="2016-05-23T14:2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downstream</w:t>
        </w:r>
        <w:r w:rsidR="00DA01B9">
          <w:rPr>
            <w:rFonts w:ascii="Times New Roman" w:hAnsi="Times New Roman" w:cs="Times New Roman"/>
            <w:sz w:val="24"/>
            <w:szCs w:val="24"/>
          </w:rPr>
          <w:t xml:space="preserve"> of </w:t>
        </w:r>
        <w:proofErr w:type="spellStart"/>
        <w:r w:rsidR="00DA01B9"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 w:rsidR="00DA01B9">
          <w:rPr>
            <w:rFonts w:ascii="Times New Roman" w:hAnsi="Times New Roman" w:cs="Times New Roman"/>
            <w:sz w:val="24"/>
            <w:szCs w:val="24"/>
          </w:rPr>
          <w:t xml:space="preserve"> sites is significantly depleted in m6A sites.</w:t>
        </w:r>
      </w:ins>
      <w:ins w:id="53" w:author="Maurits" w:date="2016-05-23T14:29:00Z">
        <w:r w:rsidR="00DA01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7B21823" w14:textId="77777777" w:rsidR="008A3D77" w:rsidRDefault="008A3D77" w:rsidP="00B1006E">
      <w:pPr>
        <w:spacing w:line="360" w:lineRule="auto"/>
        <w:rPr>
          <w:ins w:id="54" w:author="Maurits" w:date="2016-05-23T14:56:00Z"/>
          <w:rFonts w:ascii="Times New Roman" w:hAnsi="Times New Roman" w:cs="Times New Roman"/>
          <w:sz w:val="24"/>
          <w:szCs w:val="24"/>
        </w:rPr>
      </w:pPr>
      <w:ins w:id="55" w:author="Maurits" w:date="2016-05-23T14:56:00Z">
        <w:r>
          <w:rPr>
            <w:rFonts w:ascii="Times New Roman" w:hAnsi="Times New Roman" w:cs="Times New Roman"/>
            <w:sz w:val="24"/>
            <w:szCs w:val="24"/>
          </w:rPr>
          <w:t xml:space="preserve">An equivalent analysis based </w:t>
        </w:r>
      </w:ins>
      <w:ins w:id="56" w:author="Maurits" w:date="2016-05-23T14:55:00Z">
        <w:r>
          <w:rPr>
            <w:rFonts w:ascii="Times New Roman" w:hAnsi="Times New Roman" w:cs="Times New Roman"/>
            <w:sz w:val="24"/>
            <w:szCs w:val="24"/>
          </w:rPr>
          <w:t xml:space="preserve">on m6A data from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Luo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et al.</w:t>
        </w:r>
      </w:ins>
      <w:ins w:id="57" w:author="Maurits" w:date="2016-05-23T14:56:00Z">
        <w:r>
          <w:rPr>
            <w:rFonts w:ascii="Times New Roman" w:hAnsi="Times New Roman" w:cs="Times New Roman"/>
            <w:sz w:val="24"/>
            <w:szCs w:val="24"/>
          </w:rPr>
          <w:t xml:space="preserve"> gives consistent results.</w:t>
        </w:r>
      </w:ins>
      <w:ins w:id="58" w:author="Maurits" w:date="2016-05-23T14:5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9" w:author="Maurits" w:date="2016-05-23T14:30:00Z">
        <w:r w:rsidR="007945B6">
          <w:rPr>
            <w:rFonts w:ascii="Times New Roman" w:hAnsi="Times New Roman" w:cs="Times New Roman"/>
            <w:sz w:val="24"/>
            <w:szCs w:val="24"/>
          </w:rPr>
          <w:t xml:space="preserve">Additionally </w:t>
        </w:r>
      </w:ins>
      <w:ins w:id="60" w:author="Maurits" w:date="2016-05-23T14:31:00Z">
        <w:r w:rsidR="007945B6">
          <w:rPr>
            <w:rFonts w:ascii="Times New Roman" w:hAnsi="Times New Roman" w:cs="Times New Roman"/>
            <w:sz w:val="24"/>
            <w:szCs w:val="24"/>
          </w:rPr>
          <w:t xml:space="preserve">we found a large </w:t>
        </w:r>
      </w:ins>
      <w:del w:id="61" w:author="Maurits" w:date="2016-05-23T14:31:00Z">
        <w:r w:rsidR="00B1006E" w:rsidDel="007945B6">
          <w:rPr>
            <w:rFonts w:ascii="Times New Roman" w:hAnsi="Times New Roman" w:cs="Times New Roman"/>
            <w:sz w:val="24"/>
            <w:szCs w:val="24"/>
          </w:rPr>
          <w:delText>When comparing m</w:delText>
        </w:r>
        <w:r w:rsidR="00B1006E" w:rsidRPr="00B1006E" w:rsidDel="007945B6">
          <w:rPr>
            <w:rFonts w:ascii="Times New Roman" w:hAnsi="Times New Roman" w:cs="Times New Roman"/>
            <w:sz w:val="24"/>
            <w:szCs w:val="24"/>
            <w:vertAlign w:val="superscript"/>
          </w:rPr>
          <w:delText>6</w:delText>
        </w:r>
        <w:r w:rsidR="00B1006E" w:rsidDel="007945B6">
          <w:rPr>
            <w:rFonts w:ascii="Times New Roman" w:hAnsi="Times New Roman" w:cs="Times New Roman"/>
            <w:sz w:val="24"/>
            <w:szCs w:val="24"/>
          </w:rPr>
          <w:delText xml:space="preserve">A peaks to polyadenylation sites, we found a </w:delText>
        </w:r>
      </w:del>
      <w:del w:id="62" w:author="Maurits" w:date="2016-05-23T14:32:00Z">
        <w:r w:rsidR="00B1006E" w:rsidDel="007945B6">
          <w:rPr>
            <w:rFonts w:ascii="Times New Roman" w:hAnsi="Times New Roman" w:cs="Times New Roman"/>
            <w:sz w:val="24"/>
            <w:szCs w:val="24"/>
          </w:rPr>
          <w:delText xml:space="preserve">47% </w:delText>
        </w:r>
      </w:del>
      <w:r w:rsidR="00B1006E">
        <w:rPr>
          <w:rFonts w:ascii="Times New Roman" w:hAnsi="Times New Roman" w:cs="Times New Roman"/>
          <w:sz w:val="24"/>
          <w:szCs w:val="24"/>
        </w:rPr>
        <w:t xml:space="preserve">overlap of </w:t>
      </w:r>
      <w:ins w:id="63" w:author="Maurits" w:date="2016-05-23T14:31:00Z">
        <w:r w:rsidR="007945B6">
          <w:rPr>
            <w:rFonts w:ascii="Times New Roman" w:hAnsi="Times New Roman" w:cs="Times New Roman"/>
            <w:sz w:val="24"/>
            <w:szCs w:val="24"/>
          </w:rPr>
          <w:t xml:space="preserve">m6A peaks </w:t>
        </w:r>
      </w:ins>
      <w:ins w:id="64" w:author="Maurits" w:date="2016-05-23T14:33:00Z">
        <w:r w:rsidR="007945B6">
          <w:rPr>
            <w:rFonts w:ascii="Times New Roman" w:hAnsi="Times New Roman" w:cs="Times New Roman"/>
            <w:sz w:val="24"/>
            <w:szCs w:val="24"/>
          </w:rPr>
          <w:t xml:space="preserve">from </w:t>
        </w:r>
        <w:proofErr w:type="spellStart"/>
        <w:r w:rsidR="007945B6">
          <w:rPr>
            <w:rFonts w:ascii="Times New Roman" w:hAnsi="Times New Roman" w:cs="Times New Roman"/>
            <w:sz w:val="24"/>
            <w:szCs w:val="24"/>
          </w:rPr>
          <w:t>Luo</w:t>
        </w:r>
        <w:proofErr w:type="spellEnd"/>
        <w:r w:rsidR="007945B6">
          <w:rPr>
            <w:rFonts w:ascii="Times New Roman" w:hAnsi="Times New Roman" w:cs="Times New Roman"/>
            <w:sz w:val="24"/>
            <w:szCs w:val="24"/>
          </w:rPr>
          <w:t xml:space="preserve"> et al. </w:t>
        </w:r>
      </w:ins>
      <w:ins w:id="65" w:author="Maurits" w:date="2016-05-23T14:31:00Z">
        <w:r w:rsidR="007945B6">
          <w:rPr>
            <w:rFonts w:ascii="Times New Roman" w:hAnsi="Times New Roman" w:cs="Times New Roman"/>
            <w:sz w:val="24"/>
            <w:szCs w:val="24"/>
          </w:rPr>
          <w:t xml:space="preserve">with </w:t>
        </w:r>
        <w:proofErr w:type="spellStart"/>
        <w:r w:rsidR="007945B6"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 w:rsidR="007945B6">
          <w:rPr>
            <w:rFonts w:ascii="Times New Roman" w:hAnsi="Times New Roman" w:cs="Times New Roman"/>
            <w:sz w:val="24"/>
            <w:szCs w:val="24"/>
          </w:rPr>
          <w:t xml:space="preserve"> sites </w:t>
        </w:r>
      </w:ins>
      <w:del w:id="66" w:author="Maurits" w:date="2016-05-23T14:31:00Z">
        <w:r w:rsidR="00B1006E" w:rsidDel="007945B6">
          <w:rPr>
            <w:rFonts w:ascii="Times New Roman" w:hAnsi="Times New Roman" w:cs="Times New Roman"/>
            <w:sz w:val="24"/>
            <w:szCs w:val="24"/>
          </w:rPr>
          <w:delText xml:space="preserve">these signals </w:delText>
        </w:r>
      </w:del>
      <w:r w:rsidR="00B1006E">
        <w:rPr>
          <w:rFonts w:ascii="Times New Roman" w:hAnsi="Times New Roman" w:cs="Times New Roman"/>
          <w:sz w:val="24"/>
          <w:szCs w:val="24"/>
        </w:rPr>
        <w:t>in the 3’UTR</w:t>
      </w:r>
      <w:ins w:id="67" w:author="Maurits" w:date="2016-05-23T14:32:00Z">
        <w:r w:rsidR="007945B6">
          <w:rPr>
            <w:rFonts w:ascii="Times New Roman" w:hAnsi="Times New Roman" w:cs="Times New Roman"/>
            <w:sz w:val="24"/>
            <w:szCs w:val="24"/>
          </w:rPr>
          <w:t xml:space="preserve"> (47% of the m6A peaks overlap with </w:t>
        </w:r>
        <w:proofErr w:type="spellStart"/>
        <w:r w:rsidR="007945B6"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 w:rsidR="007945B6">
          <w:rPr>
            <w:rFonts w:ascii="Times New Roman" w:hAnsi="Times New Roman" w:cs="Times New Roman"/>
            <w:sz w:val="24"/>
            <w:szCs w:val="24"/>
          </w:rPr>
          <w:t xml:space="preserve"> sites from </w:t>
        </w:r>
      </w:ins>
      <w:ins w:id="68" w:author="Maurits" w:date="2016-05-23T14:33:00Z">
        <w:r w:rsidR="007945B6">
          <w:rPr>
            <w:rFonts w:ascii="Times New Roman" w:hAnsi="Times New Roman" w:cs="Times New Roman"/>
            <w:sz w:val="24"/>
            <w:szCs w:val="24"/>
          </w:rPr>
          <w:t xml:space="preserve">Wu et al., and </w:t>
        </w:r>
      </w:ins>
      <w:del w:id="69" w:author="Maurits" w:date="2016-05-23T14:33:00Z">
        <w:r w:rsidR="00B1006E" w:rsidDel="007945B6">
          <w:rPr>
            <w:rFonts w:ascii="Times New Roman" w:hAnsi="Times New Roman" w:cs="Times New Roman"/>
            <w:sz w:val="24"/>
            <w:szCs w:val="24"/>
          </w:rPr>
          <w:delText xml:space="preserve">. Similarly, a </w:delText>
        </w:r>
      </w:del>
      <w:r w:rsidR="00B1006E">
        <w:rPr>
          <w:rFonts w:ascii="Times New Roman" w:hAnsi="Times New Roman" w:cs="Times New Roman"/>
          <w:sz w:val="24"/>
          <w:szCs w:val="24"/>
        </w:rPr>
        <w:t xml:space="preserve">36% </w:t>
      </w:r>
      <w:ins w:id="70" w:author="Maurits" w:date="2016-05-23T14:33:00Z">
        <w:r w:rsidR="007945B6">
          <w:rPr>
            <w:rFonts w:ascii="Times New Roman" w:hAnsi="Times New Roman" w:cs="Times New Roman"/>
            <w:sz w:val="24"/>
            <w:szCs w:val="24"/>
          </w:rPr>
          <w:t xml:space="preserve">of the m6A peaks </w:t>
        </w:r>
      </w:ins>
      <w:r w:rsidR="00B1006E">
        <w:rPr>
          <w:rFonts w:ascii="Times New Roman" w:hAnsi="Times New Roman" w:cs="Times New Roman"/>
          <w:sz w:val="24"/>
          <w:szCs w:val="24"/>
        </w:rPr>
        <w:t xml:space="preserve">overlap </w:t>
      </w:r>
      <w:ins w:id="71" w:author="Maurits" w:date="2016-05-23T14:34:00Z">
        <w:r w:rsidR="009F5234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del w:id="72" w:author="Maurits" w:date="2016-05-23T14:34:00Z">
        <w:r w:rsidR="00B1006E" w:rsidDel="009F5234">
          <w:rPr>
            <w:rFonts w:ascii="Times New Roman" w:hAnsi="Times New Roman" w:cs="Times New Roman"/>
            <w:sz w:val="24"/>
            <w:szCs w:val="24"/>
          </w:rPr>
          <w:delText>was found between m</w:delText>
        </w:r>
        <w:r w:rsidR="00B1006E" w:rsidRPr="00B1006E" w:rsidDel="009F5234">
          <w:rPr>
            <w:rFonts w:ascii="Times New Roman" w:hAnsi="Times New Roman" w:cs="Times New Roman"/>
            <w:sz w:val="24"/>
            <w:szCs w:val="24"/>
            <w:vertAlign w:val="superscript"/>
          </w:rPr>
          <w:delText>6</w:delText>
        </w:r>
        <w:r w:rsidR="00B1006E" w:rsidDel="009F5234">
          <w:rPr>
            <w:rFonts w:ascii="Times New Roman" w:hAnsi="Times New Roman" w:cs="Times New Roman"/>
            <w:sz w:val="24"/>
            <w:szCs w:val="24"/>
          </w:rPr>
          <w:delText xml:space="preserve">A and </w:delText>
        </w:r>
      </w:del>
      <w:r w:rsidR="00B1006E">
        <w:rPr>
          <w:rFonts w:ascii="Times New Roman" w:hAnsi="Times New Roman" w:cs="Times New Roman"/>
          <w:sz w:val="24"/>
          <w:szCs w:val="24"/>
        </w:rPr>
        <w:t xml:space="preserve">cleavage sites </w:t>
      </w:r>
      <w:ins w:id="73" w:author="Maurits" w:date="2016-05-23T14:34:00Z">
        <w:r w:rsidR="009F5234">
          <w:rPr>
            <w:rFonts w:ascii="Times New Roman" w:hAnsi="Times New Roman" w:cs="Times New Roman"/>
            <w:sz w:val="24"/>
            <w:szCs w:val="24"/>
          </w:rPr>
          <w:t xml:space="preserve">from </w:t>
        </w:r>
        <w:proofErr w:type="spellStart"/>
        <w:r w:rsidR="009F5234">
          <w:rPr>
            <w:rFonts w:ascii="Times New Roman" w:hAnsi="Times New Roman" w:cs="Times New Roman"/>
            <w:sz w:val="24"/>
            <w:szCs w:val="24"/>
          </w:rPr>
          <w:t>Sherstnev</w:t>
        </w:r>
        <w:proofErr w:type="spellEnd"/>
        <w:r w:rsidR="009F5234">
          <w:rPr>
            <w:rFonts w:ascii="Times New Roman" w:hAnsi="Times New Roman" w:cs="Times New Roman"/>
            <w:sz w:val="24"/>
            <w:szCs w:val="24"/>
          </w:rPr>
          <w:t xml:space="preserve"> et al.</w:t>
        </w:r>
        <w:r w:rsidR="005A7665">
          <w:rPr>
            <w:rFonts w:ascii="Times New Roman" w:hAnsi="Times New Roman" w:cs="Times New Roman"/>
            <w:sz w:val="24"/>
            <w:szCs w:val="24"/>
          </w:rPr>
          <w:t>, respectively</w:t>
        </w:r>
        <w:r w:rsidR="009F5234">
          <w:rPr>
            <w:rFonts w:ascii="Times New Roman" w:hAnsi="Times New Roman" w:cs="Times New Roman"/>
            <w:sz w:val="24"/>
            <w:szCs w:val="24"/>
          </w:rPr>
          <w:t>)</w:t>
        </w:r>
      </w:ins>
      <w:del w:id="74" w:author="Maurits" w:date="2016-05-23T14:34:00Z">
        <w:r w:rsidR="00B1006E" w:rsidDel="009F5234">
          <w:rPr>
            <w:rFonts w:ascii="Times New Roman" w:hAnsi="Times New Roman" w:cs="Times New Roman"/>
            <w:sz w:val="24"/>
            <w:szCs w:val="24"/>
          </w:rPr>
          <w:delText>in the 3’UTR</w:delText>
        </w:r>
      </w:del>
      <w:r w:rsidR="00B100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B38ACC" w14:textId="0DDC43EC" w:rsidR="00B06C91" w:rsidRPr="008A3D77" w:rsidRDefault="008A3D77" w:rsidP="00B1006E">
      <w:pPr>
        <w:spacing w:line="360" w:lineRule="auto"/>
        <w:rPr>
          <w:rFonts w:ascii="Times New Roman" w:hAnsi="Times New Roman" w:cs="Times New Roman"/>
          <w:sz w:val="24"/>
          <w:szCs w:val="24"/>
          <w:rPrChange w:id="75" w:author="Maurits" w:date="2016-05-23T14:55:00Z">
            <w:rPr/>
          </w:rPrChange>
        </w:rPr>
      </w:pPr>
      <w:ins w:id="76" w:author="Maurits" w:date="2016-05-23T14:56:00Z">
        <w:r>
          <w:rPr>
            <w:rFonts w:ascii="Times New Roman" w:hAnsi="Times New Roman" w:cs="Times New Roman"/>
            <w:sz w:val="24"/>
            <w:szCs w:val="24"/>
          </w:rPr>
          <w:t xml:space="preserve">In summary, the </w:t>
        </w:r>
      </w:ins>
      <w:ins w:id="77" w:author="Maurits" w:date="2016-05-23T14:57:00Z">
        <w:r>
          <w:rPr>
            <w:rFonts w:ascii="Times New Roman" w:hAnsi="Times New Roman" w:cs="Times New Roman"/>
            <w:sz w:val="24"/>
            <w:szCs w:val="24"/>
          </w:rPr>
          <w:t xml:space="preserve">enrichment/depletion of m6A sites upstream/downstream of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polyadenylation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sites </w:t>
        </w:r>
      </w:ins>
      <w:del w:id="78" w:author="Maurits" w:date="2016-05-23T14:57:00Z">
        <w:r w:rsidR="00B1006E" w:rsidDel="008A3D77">
          <w:rPr>
            <w:rFonts w:ascii="Times New Roman" w:hAnsi="Times New Roman" w:cs="Times New Roman"/>
            <w:sz w:val="24"/>
            <w:szCs w:val="24"/>
          </w:rPr>
          <w:delText xml:space="preserve">This further </w:delText>
        </w:r>
      </w:del>
      <w:r w:rsidR="00B1006E">
        <w:rPr>
          <w:rFonts w:ascii="Times New Roman" w:hAnsi="Times New Roman" w:cs="Times New Roman"/>
          <w:sz w:val="24"/>
          <w:szCs w:val="24"/>
        </w:rPr>
        <w:t>supports a possible functional connection between m</w:t>
      </w:r>
      <w:r w:rsidR="00B1006E" w:rsidRPr="00B1006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1006E">
        <w:rPr>
          <w:rFonts w:ascii="Times New Roman" w:hAnsi="Times New Roman" w:cs="Times New Roman"/>
          <w:sz w:val="24"/>
          <w:szCs w:val="24"/>
        </w:rPr>
        <w:t>A methylation and 3’end formation in plants.</w:t>
      </w:r>
      <w:bookmarkStart w:id="79" w:name="_GoBack"/>
      <w:bookmarkEnd w:id="79"/>
      <w:r w:rsidR="00B1006E">
        <w:rPr>
          <w:rFonts w:ascii="Times New Roman" w:hAnsi="Times New Roman" w:cs="Times New Roman"/>
          <w:sz w:val="24"/>
          <w:szCs w:val="24"/>
        </w:rPr>
        <w:t xml:space="preserve"> </w:t>
      </w:r>
      <w:r w:rsidR="002055B8">
        <w:rPr>
          <w:rFonts w:ascii="Times New Roman" w:hAnsi="Times New Roman" w:cs="Times New Roman"/>
          <w:sz w:val="24"/>
          <w:szCs w:val="24"/>
        </w:rPr>
        <w:t xml:space="preserve"> </w:t>
      </w:r>
      <w:r w:rsidR="00B06C9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6C91" w:rsidRPr="008A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5D"/>
    <w:rsid w:val="0011177E"/>
    <w:rsid w:val="002055B8"/>
    <w:rsid w:val="0028285D"/>
    <w:rsid w:val="00333E77"/>
    <w:rsid w:val="003C0DCE"/>
    <w:rsid w:val="005A7665"/>
    <w:rsid w:val="005F1606"/>
    <w:rsid w:val="006D027A"/>
    <w:rsid w:val="007945B6"/>
    <w:rsid w:val="00812A1C"/>
    <w:rsid w:val="008A3D77"/>
    <w:rsid w:val="009F5234"/>
    <w:rsid w:val="00A67865"/>
    <w:rsid w:val="00B06C91"/>
    <w:rsid w:val="00B1006E"/>
    <w:rsid w:val="00D30B0B"/>
    <w:rsid w:val="00D46A72"/>
    <w:rsid w:val="00D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4C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6C9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6C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9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6C9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6C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Reichel</dc:creator>
  <cp:keywords/>
  <dc:description/>
  <cp:lastModifiedBy>Maurits</cp:lastModifiedBy>
  <cp:revision>8</cp:revision>
  <dcterms:created xsi:type="dcterms:W3CDTF">2016-05-23T04:14:00Z</dcterms:created>
  <dcterms:modified xsi:type="dcterms:W3CDTF">2016-05-23T04:57:00Z</dcterms:modified>
</cp:coreProperties>
</file>